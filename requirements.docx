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2806C" w14:textId="389047A4" w:rsidR="00E50EBB" w:rsidRPr="00CD50A5" w:rsidRDefault="00E50EBB">
      <w:pPr>
        <w:rPr>
          <w:rFonts w:asciiTheme="majorBidi" w:hAnsiTheme="majorBidi" w:cstheme="majorBidi"/>
          <w:rtl/>
        </w:rPr>
      </w:pPr>
    </w:p>
    <w:p w14:paraId="12193EF0" w14:textId="6D90474A" w:rsidR="00A443AD" w:rsidRPr="00CD50A5" w:rsidRDefault="00A443AD">
      <w:pPr>
        <w:rPr>
          <w:rFonts w:asciiTheme="majorBidi" w:hAnsiTheme="majorBidi" w:cstheme="majorBidi"/>
          <w:rtl/>
        </w:rPr>
      </w:pPr>
    </w:p>
    <w:p w14:paraId="530BD45F" w14:textId="07DF2F56" w:rsidR="00A443AD" w:rsidRPr="00CD50A5" w:rsidRDefault="00A443AD">
      <w:pPr>
        <w:rPr>
          <w:rFonts w:asciiTheme="majorBidi" w:hAnsiTheme="majorBidi" w:cstheme="majorBidi"/>
          <w:rtl/>
        </w:rPr>
      </w:pPr>
    </w:p>
    <w:p w14:paraId="18279C29" w14:textId="429E80EC" w:rsidR="00A443AD" w:rsidRPr="00CD50A5" w:rsidRDefault="00A443AD">
      <w:pPr>
        <w:rPr>
          <w:rFonts w:asciiTheme="majorBidi" w:hAnsiTheme="majorBidi" w:cstheme="majorBidi"/>
          <w:sz w:val="36"/>
          <w:szCs w:val="36"/>
          <w:rtl/>
        </w:rPr>
      </w:pPr>
    </w:p>
    <w:p w14:paraId="55C4C822" w14:textId="25600A06" w:rsidR="00A443AD" w:rsidRPr="00CD50A5" w:rsidRDefault="00444495" w:rsidP="00A443AD">
      <w:pPr>
        <w:jc w:val="center"/>
        <w:rPr>
          <w:rFonts w:asciiTheme="majorBidi" w:hAnsiTheme="majorBidi" w:cstheme="majorBidi"/>
          <w:sz w:val="36"/>
          <w:szCs w:val="36"/>
        </w:rPr>
      </w:pPr>
      <w:r w:rsidRPr="00CD50A5">
        <w:rPr>
          <w:rFonts w:asciiTheme="majorBidi" w:hAnsiTheme="majorBidi" w:cstheme="majorBidi"/>
          <w:sz w:val="36"/>
          <w:szCs w:val="36"/>
        </w:rPr>
        <w:t>n</w:t>
      </w:r>
      <w:r w:rsidR="00A443AD" w:rsidRPr="00CD50A5">
        <w:rPr>
          <w:rFonts w:asciiTheme="majorBidi" w:hAnsiTheme="majorBidi" w:cstheme="majorBidi"/>
          <w:sz w:val="36"/>
          <w:szCs w:val="36"/>
        </w:rPr>
        <w:t>et</w:t>
      </w:r>
      <w:r w:rsidR="00A23C87" w:rsidRPr="00CD50A5">
        <w:rPr>
          <w:rFonts w:asciiTheme="majorBidi" w:hAnsiTheme="majorBidi" w:cstheme="majorBidi"/>
          <w:sz w:val="36"/>
          <w:szCs w:val="36"/>
        </w:rPr>
        <w:t>Ev</w:t>
      </w:r>
      <w:r w:rsidR="00A443AD" w:rsidRPr="00CD50A5">
        <w:rPr>
          <w:rFonts w:asciiTheme="majorBidi" w:hAnsiTheme="majorBidi" w:cstheme="majorBidi"/>
          <w:sz w:val="36"/>
          <w:szCs w:val="36"/>
        </w:rPr>
        <w:t>al</w:t>
      </w:r>
    </w:p>
    <w:p w14:paraId="43D58123" w14:textId="0929F0FA" w:rsidR="00A443AD" w:rsidRPr="00CD50A5" w:rsidRDefault="004A00B9" w:rsidP="00A443AD">
      <w:pPr>
        <w:jc w:val="center"/>
        <w:rPr>
          <w:rFonts w:asciiTheme="majorBidi" w:hAnsiTheme="majorBidi" w:cstheme="majorBidi"/>
          <w:sz w:val="36"/>
          <w:szCs w:val="36"/>
        </w:rPr>
      </w:pPr>
      <w:r w:rsidRPr="00CD50A5">
        <w:rPr>
          <w:rFonts w:asciiTheme="majorBidi" w:hAnsiTheme="majorBidi" w:cstheme="majorBidi"/>
          <w:sz w:val="36"/>
          <w:szCs w:val="36"/>
        </w:rPr>
        <w:t xml:space="preserve">Yehonatan and Carmel </w:t>
      </w:r>
    </w:p>
    <w:p w14:paraId="4128BFD3" w14:textId="77777777" w:rsidR="00A443AD" w:rsidRPr="00CD50A5" w:rsidRDefault="00A443AD" w:rsidP="00A443AD">
      <w:pPr>
        <w:tabs>
          <w:tab w:val="left" w:pos="1520"/>
          <w:tab w:val="left" w:pos="5940"/>
          <w:tab w:val="left" w:pos="6300"/>
        </w:tabs>
        <w:jc w:val="center"/>
        <w:rPr>
          <w:rFonts w:asciiTheme="majorBidi" w:hAnsiTheme="majorBidi" w:cstheme="majorBidi"/>
          <w:b/>
          <w:sz w:val="36"/>
        </w:rPr>
      </w:pPr>
      <w:r w:rsidRPr="00CD50A5">
        <w:rPr>
          <w:rFonts w:asciiTheme="majorBidi" w:hAnsiTheme="majorBidi" w:cstheme="majorBidi"/>
          <w:b/>
          <w:sz w:val="36"/>
        </w:rPr>
        <w:t>Software Requirements Specification</w:t>
      </w:r>
    </w:p>
    <w:p w14:paraId="54ECCD5D" w14:textId="77777777" w:rsidR="00A443AD" w:rsidRPr="00CD50A5" w:rsidRDefault="00A443AD" w:rsidP="00A443AD">
      <w:pPr>
        <w:tabs>
          <w:tab w:val="left" w:pos="1520"/>
          <w:tab w:val="left" w:pos="5940"/>
          <w:tab w:val="left" w:pos="6300"/>
        </w:tabs>
        <w:jc w:val="center"/>
        <w:rPr>
          <w:rFonts w:asciiTheme="majorBidi" w:hAnsiTheme="majorBidi" w:cstheme="majorBidi"/>
          <w:b/>
          <w:sz w:val="36"/>
        </w:rPr>
      </w:pPr>
      <w:r w:rsidRPr="00CD50A5">
        <w:rPr>
          <w:rFonts w:asciiTheme="majorBidi" w:hAnsiTheme="majorBidi" w:cstheme="majorBidi"/>
          <w:b/>
          <w:sz w:val="36"/>
        </w:rPr>
        <w:t>Document</w:t>
      </w:r>
    </w:p>
    <w:p w14:paraId="4149A416" w14:textId="1B8F54FC" w:rsidR="00A443AD" w:rsidRPr="00CD50A5" w:rsidRDefault="00A443AD" w:rsidP="00A443AD">
      <w:pPr>
        <w:jc w:val="center"/>
        <w:rPr>
          <w:rFonts w:asciiTheme="majorBidi" w:hAnsiTheme="majorBidi" w:cstheme="majorBidi"/>
        </w:rPr>
      </w:pPr>
    </w:p>
    <w:p w14:paraId="64BC061C" w14:textId="1C4353B7" w:rsidR="00A443AD" w:rsidRPr="00CD50A5" w:rsidRDefault="00A443AD" w:rsidP="00A443AD">
      <w:pPr>
        <w:jc w:val="center"/>
        <w:rPr>
          <w:rFonts w:asciiTheme="majorBidi" w:hAnsiTheme="majorBidi" w:cstheme="majorBidi"/>
        </w:rPr>
      </w:pPr>
    </w:p>
    <w:p w14:paraId="5DEF4A67" w14:textId="400630BA" w:rsidR="00A443AD" w:rsidRPr="00CD50A5" w:rsidRDefault="00A443AD" w:rsidP="00A443AD">
      <w:pPr>
        <w:jc w:val="center"/>
        <w:rPr>
          <w:rFonts w:asciiTheme="majorBidi" w:hAnsiTheme="majorBidi" w:cstheme="majorBidi"/>
        </w:rPr>
      </w:pPr>
    </w:p>
    <w:p w14:paraId="48882B35" w14:textId="2AEE6FB7" w:rsidR="00A443AD" w:rsidRPr="00CD50A5" w:rsidRDefault="00A443AD" w:rsidP="00A443AD">
      <w:pPr>
        <w:jc w:val="center"/>
        <w:rPr>
          <w:rFonts w:asciiTheme="majorBidi" w:hAnsiTheme="majorBidi" w:cstheme="majorBidi"/>
        </w:rPr>
      </w:pPr>
    </w:p>
    <w:p w14:paraId="184082B2" w14:textId="7DE29784" w:rsidR="00A443AD" w:rsidRPr="00CD50A5" w:rsidRDefault="00A443AD" w:rsidP="00A443AD">
      <w:pPr>
        <w:jc w:val="center"/>
        <w:rPr>
          <w:rFonts w:asciiTheme="majorBidi" w:hAnsiTheme="majorBidi" w:cstheme="majorBidi"/>
        </w:rPr>
      </w:pPr>
    </w:p>
    <w:p w14:paraId="78DB8D46" w14:textId="19C7AD0B" w:rsidR="00A443AD" w:rsidRPr="00CD50A5" w:rsidRDefault="00A443AD" w:rsidP="00A443AD">
      <w:pPr>
        <w:jc w:val="center"/>
        <w:rPr>
          <w:rFonts w:asciiTheme="majorBidi" w:hAnsiTheme="majorBidi" w:cstheme="majorBidi"/>
        </w:rPr>
      </w:pPr>
    </w:p>
    <w:p w14:paraId="1C464728" w14:textId="4F2479EF" w:rsidR="00A443AD" w:rsidRPr="00CD50A5" w:rsidRDefault="00A443AD" w:rsidP="00A443AD">
      <w:pPr>
        <w:jc w:val="center"/>
        <w:rPr>
          <w:rFonts w:asciiTheme="majorBidi" w:hAnsiTheme="majorBidi" w:cstheme="majorBidi"/>
        </w:rPr>
      </w:pPr>
    </w:p>
    <w:p w14:paraId="4566ACB3" w14:textId="0EFC37EE" w:rsidR="00A443AD" w:rsidRPr="00CD50A5" w:rsidRDefault="00A443AD" w:rsidP="00A443AD">
      <w:pPr>
        <w:jc w:val="center"/>
        <w:rPr>
          <w:rFonts w:asciiTheme="majorBidi" w:hAnsiTheme="majorBidi" w:cstheme="majorBidi"/>
        </w:rPr>
      </w:pPr>
    </w:p>
    <w:p w14:paraId="7CFA6453" w14:textId="2CE7AD34" w:rsidR="00A443AD" w:rsidRPr="00CD50A5" w:rsidRDefault="00A443AD" w:rsidP="00A443AD">
      <w:pPr>
        <w:jc w:val="center"/>
        <w:rPr>
          <w:rFonts w:asciiTheme="majorBidi" w:hAnsiTheme="majorBidi" w:cstheme="majorBidi"/>
        </w:rPr>
      </w:pPr>
    </w:p>
    <w:p w14:paraId="4EEC70D7" w14:textId="5FB1D6D9" w:rsidR="00A443AD" w:rsidRPr="00CD50A5" w:rsidRDefault="00A443AD" w:rsidP="00A443AD">
      <w:pPr>
        <w:jc w:val="center"/>
        <w:rPr>
          <w:rFonts w:asciiTheme="majorBidi" w:hAnsiTheme="majorBidi" w:cstheme="majorBidi"/>
        </w:rPr>
      </w:pPr>
    </w:p>
    <w:p w14:paraId="448C2E81" w14:textId="50E0E560" w:rsidR="00A443AD" w:rsidRPr="00CD50A5" w:rsidRDefault="00A443AD" w:rsidP="00A443AD">
      <w:pPr>
        <w:jc w:val="center"/>
        <w:rPr>
          <w:rFonts w:asciiTheme="majorBidi" w:hAnsiTheme="majorBidi" w:cstheme="majorBidi"/>
        </w:rPr>
      </w:pPr>
    </w:p>
    <w:p w14:paraId="5ECC7DE6" w14:textId="6606BB37" w:rsidR="00A443AD" w:rsidRPr="00CD50A5" w:rsidRDefault="00A443AD" w:rsidP="00A443AD">
      <w:pPr>
        <w:jc w:val="center"/>
        <w:rPr>
          <w:rFonts w:asciiTheme="majorBidi" w:hAnsiTheme="majorBidi" w:cstheme="majorBidi"/>
        </w:rPr>
      </w:pPr>
    </w:p>
    <w:p w14:paraId="2B4924F1" w14:textId="301B03F9" w:rsidR="00A443AD" w:rsidRPr="00CD50A5" w:rsidRDefault="00A443AD" w:rsidP="00A443AD">
      <w:pPr>
        <w:jc w:val="center"/>
        <w:rPr>
          <w:rFonts w:asciiTheme="majorBidi" w:hAnsiTheme="majorBidi" w:cstheme="majorBidi"/>
        </w:rPr>
      </w:pPr>
    </w:p>
    <w:p w14:paraId="177439CE" w14:textId="60DA5F36" w:rsidR="00A443AD" w:rsidRPr="00CD50A5" w:rsidRDefault="00A443AD" w:rsidP="00A443AD">
      <w:pPr>
        <w:jc w:val="center"/>
        <w:rPr>
          <w:rFonts w:asciiTheme="majorBidi" w:hAnsiTheme="majorBidi" w:cstheme="majorBidi"/>
        </w:rPr>
      </w:pPr>
    </w:p>
    <w:p w14:paraId="3483907B" w14:textId="364A8DCF" w:rsidR="00A443AD" w:rsidRPr="00CD50A5" w:rsidRDefault="00A443AD" w:rsidP="00A443AD">
      <w:pPr>
        <w:jc w:val="center"/>
        <w:rPr>
          <w:rFonts w:asciiTheme="majorBidi" w:hAnsiTheme="majorBidi" w:cstheme="majorBidi"/>
        </w:rPr>
      </w:pPr>
    </w:p>
    <w:p w14:paraId="652F10D8" w14:textId="59A615B8" w:rsidR="00A443AD" w:rsidRPr="00CD50A5" w:rsidRDefault="00A443AD" w:rsidP="00A443AD">
      <w:pPr>
        <w:jc w:val="center"/>
        <w:rPr>
          <w:rFonts w:asciiTheme="majorBidi" w:hAnsiTheme="majorBidi" w:cstheme="majorBidi"/>
        </w:rPr>
      </w:pPr>
    </w:p>
    <w:p w14:paraId="539C1939" w14:textId="26807055" w:rsidR="00A443AD" w:rsidRPr="00CD50A5" w:rsidRDefault="00A443AD" w:rsidP="00A443AD">
      <w:pPr>
        <w:jc w:val="center"/>
        <w:rPr>
          <w:rFonts w:asciiTheme="majorBidi" w:hAnsiTheme="majorBidi" w:cstheme="majorBidi"/>
        </w:rPr>
      </w:pPr>
    </w:p>
    <w:p w14:paraId="28623171" w14:textId="6625367D" w:rsidR="00A443AD" w:rsidRPr="00CD50A5" w:rsidRDefault="004A00B9" w:rsidP="004A00B9">
      <w:pPr>
        <w:rPr>
          <w:rFonts w:asciiTheme="majorBidi" w:hAnsiTheme="majorBidi" w:cstheme="majorBidi"/>
          <w:b/>
          <w:bCs/>
          <w:sz w:val="28"/>
          <w:szCs w:val="28"/>
        </w:rPr>
      </w:pPr>
      <w:r w:rsidRPr="00CD50A5">
        <w:rPr>
          <w:rFonts w:asciiTheme="majorBidi" w:hAnsiTheme="majorBidi" w:cstheme="majorBidi"/>
          <w:b/>
          <w:bCs/>
          <w:sz w:val="28"/>
          <w:szCs w:val="28"/>
        </w:rPr>
        <w:t xml:space="preserve">Version: 0                                                             </w:t>
      </w:r>
      <w:r w:rsidRPr="00CD50A5">
        <w:rPr>
          <w:rFonts w:asciiTheme="majorBidi" w:hAnsiTheme="majorBidi" w:cstheme="majorBidi"/>
          <w:b/>
          <w:bCs/>
          <w:sz w:val="28"/>
          <w:szCs w:val="28"/>
        </w:rPr>
        <w:tab/>
        <w:t xml:space="preserve"> </w:t>
      </w:r>
      <w:r w:rsidR="00A443AD" w:rsidRPr="00CD50A5">
        <w:rPr>
          <w:rFonts w:asciiTheme="majorBidi" w:hAnsiTheme="majorBidi" w:cstheme="majorBidi"/>
          <w:b/>
          <w:bCs/>
          <w:sz w:val="28"/>
          <w:szCs w:val="28"/>
        </w:rPr>
        <w:t>Date: 1111111</w:t>
      </w:r>
    </w:p>
    <w:p w14:paraId="3CA8532B" w14:textId="208B78D5" w:rsidR="004A00B9" w:rsidRPr="00CD50A5" w:rsidRDefault="004A00B9" w:rsidP="004A00B9">
      <w:pPr>
        <w:rPr>
          <w:rFonts w:asciiTheme="majorBidi" w:hAnsiTheme="majorBidi" w:cstheme="majorBidi"/>
          <w:b/>
          <w:bCs/>
          <w:sz w:val="28"/>
          <w:szCs w:val="28"/>
        </w:rPr>
      </w:pPr>
    </w:p>
    <w:p w14:paraId="1AE7658D" w14:textId="77777777" w:rsidR="006132AB" w:rsidRPr="00CD50A5" w:rsidRDefault="006132AB" w:rsidP="006132AB">
      <w:pPr>
        <w:jc w:val="center"/>
        <w:rPr>
          <w:rFonts w:asciiTheme="majorBidi" w:hAnsiTheme="majorBidi" w:cstheme="majorBidi"/>
          <w:b/>
          <w:sz w:val="28"/>
        </w:rPr>
      </w:pPr>
      <w:r w:rsidRPr="00CD50A5">
        <w:rPr>
          <w:rFonts w:asciiTheme="majorBidi" w:hAnsiTheme="majorBidi" w:cstheme="majorBidi"/>
          <w:b/>
          <w:sz w:val="28"/>
        </w:rPr>
        <w:lastRenderedPageBreak/>
        <w:t>Table of Contents</w:t>
      </w:r>
    </w:p>
    <w:p w14:paraId="21A73F8C" w14:textId="3A2F9D74" w:rsidR="004A00B9" w:rsidRPr="00CD50A5" w:rsidRDefault="004A00B9" w:rsidP="004A00B9">
      <w:pPr>
        <w:rPr>
          <w:rFonts w:asciiTheme="majorBidi" w:hAnsiTheme="majorBidi" w:cstheme="majorBidi"/>
          <w:b/>
          <w:bCs/>
          <w:sz w:val="28"/>
          <w:szCs w:val="28"/>
        </w:rPr>
      </w:pPr>
    </w:p>
    <w:p w14:paraId="4FB82CB4" w14:textId="6797CCC1" w:rsidR="006132AB" w:rsidRPr="00CD50A5" w:rsidRDefault="006132AB" w:rsidP="004A00B9">
      <w:pPr>
        <w:rPr>
          <w:rFonts w:asciiTheme="majorBidi" w:hAnsiTheme="majorBidi" w:cstheme="majorBidi"/>
          <w:b/>
          <w:bCs/>
          <w:sz w:val="28"/>
          <w:szCs w:val="28"/>
        </w:rPr>
      </w:pPr>
    </w:p>
    <w:p w14:paraId="45970060" w14:textId="3B3AC0E6" w:rsidR="006132AB" w:rsidRPr="00CD50A5" w:rsidRDefault="006132AB" w:rsidP="004A00B9">
      <w:pPr>
        <w:rPr>
          <w:rFonts w:asciiTheme="majorBidi" w:hAnsiTheme="majorBidi" w:cstheme="majorBidi"/>
          <w:b/>
          <w:bCs/>
          <w:sz w:val="28"/>
          <w:szCs w:val="28"/>
          <w:rtl/>
        </w:rPr>
      </w:pPr>
      <w:r w:rsidRPr="00CD50A5">
        <w:rPr>
          <w:rFonts w:asciiTheme="majorBidi" w:hAnsiTheme="majorBidi" w:cstheme="majorBidi"/>
          <w:b/>
          <w:bCs/>
          <w:sz w:val="28"/>
          <w:szCs w:val="28"/>
          <w:rtl/>
        </w:rPr>
        <w:t>בלה בלה בלה</w:t>
      </w:r>
    </w:p>
    <w:p w14:paraId="5806F811" w14:textId="1E678D14" w:rsidR="006132AB" w:rsidRPr="00CD50A5" w:rsidRDefault="006132AB" w:rsidP="004A00B9">
      <w:pPr>
        <w:rPr>
          <w:rFonts w:asciiTheme="majorBidi" w:hAnsiTheme="majorBidi" w:cstheme="majorBidi"/>
          <w:b/>
          <w:bCs/>
          <w:sz w:val="28"/>
          <w:szCs w:val="28"/>
          <w:rtl/>
        </w:rPr>
      </w:pPr>
    </w:p>
    <w:p w14:paraId="059BF722" w14:textId="682D1F00" w:rsidR="006132AB" w:rsidRDefault="0071429B" w:rsidP="0071429B">
      <w:pPr>
        <w:bidi/>
        <w:rPr>
          <w:rFonts w:asciiTheme="majorBidi" w:hAnsiTheme="majorBidi" w:cstheme="majorBidi"/>
          <w:b/>
          <w:bCs/>
          <w:sz w:val="28"/>
          <w:szCs w:val="28"/>
          <w:rtl/>
        </w:rPr>
      </w:pPr>
      <w:r>
        <w:rPr>
          <w:rFonts w:asciiTheme="majorBidi" w:hAnsiTheme="majorBidi" w:cstheme="majorBidi" w:hint="cs"/>
          <w:b/>
          <w:bCs/>
          <w:sz w:val="28"/>
          <w:szCs w:val="28"/>
          <w:rtl/>
        </w:rPr>
        <w:t>צריך להוסיף איפשהו ( לא בטוחה איפה ) על הגורמים הרלוונטים ברשת :</w:t>
      </w:r>
      <w:r w:rsidR="0020043A">
        <w:rPr>
          <w:rFonts w:asciiTheme="majorBidi" w:hAnsiTheme="majorBidi" w:cstheme="majorBidi" w:hint="cs"/>
          <w:b/>
          <w:bCs/>
          <w:sz w:val="28"/>
          <w:szCs w:val="28"/>
          <w:rtl/>
        </w:rPr>
        <w:t xml:space="preserve"> </w:t>
      </w:r>
    </w:p>
    <w:p w14:paraId="22B11343" w14:textId="77777777" w:rsidR="0071429B" w:rsidRDefault="0071429B" w:rsidP="0071429B">
      <w:pPr>
        <w:bidi/>
        <w:rPr>
          <w:rFonts w:asciiTheme="majorBidi" w:hAnsiTheme="majorBidi" w:cstheme="majorBidi"/>
          <w:b/>
          <w:bCs/>
          <w:sz w:val="28"/>
          <w:szCs w:val="28"/>
          <w:rtl/>
        </w:rPr>
      </w:pPr>
      <w:r>
        <w:rPr>
          <w:rFonts w:asciiTheme="majorBidi" w:hAnsiTheme="majorBidi" w:cstheme="majorBidi" w:hint="cs"/>
          <w:b/>
          <w:bCs/>
          <w:sz w:val="28"/>
          <w:szCs w:val="28"/>
          <w:rtl/>
        </w:rPr>
        <w:t xml:space="preserve">ישנן בעלי הרשת , אלו האנשים שיש ברשותם מניות על הרשת . </w:t>
      </w:r>
    </w:p>
    <w:p w14:paraId="79D8FD15" w14:textId="1EBD0431" w:rsidR="0071429B" w:rsidRDefault="0071429B" w:rsidP="0071429B">
      <w:pPr>
        <w:bidi/>
        <w:rPr>
          <w:rFonts w:asciiTheme="majorBidi" w:hAnsiTheme="majorBidi" w:cstheme="majorBidi" w:hint="cs"/>
          <w:b/>
          <w:bCs/>
          <w:sz w:val="28"/>
          <w:szCs w:val="28"/>
          <w:rtl/>
        </w:rPr>
      </w:pPr>
      <w:r>
        <w:rPr>
          <w:rFonts w:asciiTheme="majorBidi" w:hAnsiTheme="majorBidi" w:cstheme="majorBidi" w:hint="cs"/>
          <w:b/>
          <w:bCs/>
          <w:sz w:val="28"/>
          <w:szCs w:val="28"/>
          <w:rtl/>
        </w:rPr>
        <w:t>היצרנים הם</w:t>
      </w:r>
      <w:r>
        <w:rPr>
          <w:rFonts w:asciiTheme="majorBidi" w:hAnsiTheme="majorBidi" w:cstheme="majorBidi" w:hint="cs"/>
          <w:b/>
          <w:bCs/>
          <w:sz w:val="28"/>
          <w:szCs w:val="28"/>
          <w:rtl/>
        </w:rPr>
        <w:t xml:space="preserve"> אלו </w:t>
      </w:r>
      <w:r>
        <w:rPr>
          <w:rFonts w:asciiTheme="majorBidi" w:hAnsiTheme="majorBidi" w:cstheme="majorBidi" w:hint="cs"/>
          <w:b/>
          <w:bCs/>
          <w:sz w:val="28"/>
          <w:szCs w:val="28"/>
          <w:rtl/>
        </w:rPr>
        <w:t xml:space="preserve">שמייצרים מוצרים </w:t>
      </w:r>
    </w:p>
    <w:p w14:paraId="25471AB3" w14:textId="06E14BA1" w:rsidR="0071429B" w:rsidRDefault="0071429B" w:rsidP="0071429B">
      <w:pPr>
        <w:bidi/>
        <w:rPr>
          <w:rFonts w:asciiTheme="majorBidi" w:hAnsiTheme="majorBidi" w:cstheme="majorBidi"/>
          <w:b/>
          <w:bCs/>
          <w:sz w:val="28"/>
          <w:szCs w:val="28"/>
          <w:rtl/>
        </w:rPr>
      </w:pPr>
      <w:r>
        <w:rPr>
          <w:rFonts w:asciiTheme="majorBidi" w:hAnsiTheme="majorBidi" w:cstheme="majorBidi" w:hint="cs"/>
          <w:b/>
          <w:bCs/>
          <w:sz w:val="28"/>
          <w:szCs w:val="28"/>
          <w:rtl/>
        </w:rPr>
        <w:t xml:space="preserve">חברי הרשת אלו אנשים שרשומים וחברים ברשת </w:t>
      </w:r>
    </w:p>
    <w:p w14:paraId="17E6CFBF" w14:textId="094EFDD3" w:rsidR="0071429B" w:rsidRDefault="0071429B" w:rsidP="0071429B">
      <w:pPr>
        <w:bidi/>
        <w:rPr>
          <w:rFonts w:asciiTheme="majorBidi" w:hAnsiTheme="majorBidi" w:cstheme="majorBidi"/>
          <w:b/>
          <w:bCs/>
          <w:sz w:val="28"/>
          <w:szCs w:val="28"/>
          <w:rtl/>
        </w:rPr>
      </w:pPr>
      <w:r>
        <w:rPr>
          <w:rFonts w:asciiTheme="majorBidi" w:hAnsiTheme="majorBidi" w:cstheme="majorBidi" w:hint="cs"/>
          <w:b/>
          <w:bCs/>
          <w:sz w:val="28"/>
          <w:szCs w:val="28"/>
          <w:rtl/>
        </w:rPr>
        <w:t xml:space="preserve">המפרסמים אלו הגורמים </w:t>
      </w:r>
      <w:r w:rsidR="0020043A">
        <w:rPr>
          <w:rFonts w:asciiTheme="majorBidi" w:hAnsiTheme="majorBidi" w:cstheme="majorBidi" w:hint="cs"/>
          <w:b/>
          <w:bCs/>
          <w:sz w:val="28"/>
          <w:szCs w:val="28"/>
          <w:rtl/>
        </w:rPr>
        <w:t>שמפרסמים מוצרים ברשת</w:t>
      </w:r>
    </w:p>
    <w:p w14:paraId="366C4206" w14:textId="09DEBB8C" w:rsidR="0020043A" w:rsidRDefault="0020043A" w:rsidP="0020043A">
      <w:pPr>
        <w:bidi/>
        <w:rPr>
          <w:rFonts w:asciiTheme="majorBidi" w:hAnsiTheme="majorBidi" w:cstheme="majorBidi"/>
          <w:b/>
          <w:bCs/>
          <w:sz w:val="28"/>
          <w:szCs w:val="28"/>
          <w:rtl/>
        </w:rPr>
      </w:pPr>
      <w:r>
        <w:rPr>
          <w:rFonts w:asciiTheme="majorBidi" w:hAnsiTheme="majorBidi" w:cstheme="majorBidi" w:hint="cs"/>
          <w:b/>
          <w:bCs/>
          <w:sz w:val="28"/>
          <w:szCs w:val="28"/>
          <w:rtl/>
        </w:rPr>
        <w:t xml:space="preserve">לקוחות הם אלו שקונים את המוצרים </w:t>
      </w:r>
      <w:r w:rsidR="00045CC1">
        <w:rPr>
          <w:rFonts w:asciiTheme="majorBidi" w:hAnsiTheme="majorBidi" w:cstheme="majorBidi" w:hint="cs"/>
          <w:b/>
          <w:bCs/>
          <w:sz w:val="28"/>
          <w:szCs w:val="28"/>
          <w:rtl/>
        </w:rPr>
        <w:t>המפורסמים ברשת</w:t>
      </w:r>
    </w:p>
    <w:p w14:paraId="4010CA97" w14:textId="77777777" w:rsidR="0071429B" w:rsidRDefault="0071429B" w:rsidP="0071429B">
      <w:pPr>
        <w:bidi/>
        <w:rPr>
          <w:rFonts w:asciiTheme="majorBidi" w:hAnsiTheme="majorBidi" w:cstheme="majorBidi"/>
          <w:b/>
          <w:bCs/>
          <w:sz w:val="28"/>
          <w:szCs w:val="28"/>
          <w:rtl/>
        </w:rPr>
      </w:pPr>
    </w:p>
    <w:p w14:paraId="4B2305CE" w14:textId="7036127D" w:rsidR="0071429B" w:rsidRDefault="0071429B" w:rsidP="0071429B">
      <w:pPr>
        <w:bidi/>
        <w:rPr>
          <w:rFonts w:asciiTheme="majorBidi" w:hAnsiTheme="majorBidi" w:cstheme="majorBidi"/>
          <w:b/>
          <w:bCs/>
          <w:sz w:val="28"/>
          <w:szCs w:val="28"/>
          <w:rtl/>
        </w:rPr>
      </w:pPr>
      <w:r>
        <w:rPr>
          <w:rFonts w:asciiTheme="majorBidi" w:hAnsiTheme="majorBidi" w:cstheme="majorBidi" w:hint="cs"/>
          <w:b/>
          <w:bCs/>
          <w:sz w:val="28"/>
          <w:szCs w:val="28"/>
          <w:rtl/>
        </w:rPr>
        <w:t xml:space="preserve">הרשת </w:t>
      </w:r>
      <w:r w:rsidR="009902B0">
        <w:rPr>
          <w:rFonts w:asciiTheme="majorBidi" w:hAnsiTheme="majorBidi" w:cstheme="majorBidi" w:hint="cs"/>
          <w:b/>
          <w:bCs/>
          <w:sz w:val="28"/>
          <w:szCs w:val="28"/>
          <w:rtl/>
        </w:rPr>
        <w:t>בנויה</w:t>
      </w:r>
      <w:r>
        <w:rPr>
          <w:rFonts w:asciiTheme="majorBidi" w:hAnsiTheme="majorBidi" w:cstheme="majorBidi" w:hint="cs"/>
          <w:b/>
          <w:bCs/>
          <w:sz w:val="28"/>
          <w:szCs w:val="28"/>
          <w:rtl/>
        </w:rPr>
        <w:t xml:space="preserve"> מקודקודים וקשרים בין הקודקודים, ישנם שני סוגים של קודקודים ברשת ישות אנושיות וישות שאינן אנושיות . </w:t>
      </w:r>
    </w:p>
    <w:p w14:paraId="65703C52" w14:textId="1DC6F9D2" w:rsidR="005F76AC" w:rsidRDefault="005F76AC" w:rsidP="005F76AC">
      <w:pPr>
        <w:bidi/>
        <w:rPr>
          <w:rFonts w:asciiTheme="majorBidi" w:hAnsiTheme="majorBidi" w:cstheme="majorBidi"/>
          <w:b/>
          <w:bCs/>
          <w:sz w:val="28"/>
          <w:szCs w:val="28"/>
          <w:rtl/>
        </w:rPr>
      </w:pPr>
    </w:p>
    <w:p w14:paraId="1CAEF018" w14:textId="77777777" w:rsidR="0071429B" w:rsidRPr="00CD50A5" w:rsidRDefault="0071429B" w:rsidP="0071429B">
      <w:pPr>
        <w:bidi/>
        <w:rPr>
          <w:rFonts w:asciiTheme="majorBidi" w:hAnsiTheme="majorBidi" w:cstheme="majorBidi" w:hint="cs"/>
          <w:b/>
          <w:bCs/>
          <w:sz w:val="28"/>
          <w:szCs w:val="28"/>
          <w:rtl/>
        </w:rPr>
      </w:pPr>
    </w:p>
    <w:p w14:paraId="6CDCCA6F" w14:textId="6D4EE521" w:rsidR="006132AB" w:rsidRPr="00CD50A5" w:rsidRDefault="006132AB" w:rsidP="004A00B9">
      <w:pPr>
        <w:rPr>
          <w:rFonts w:asciiTheme="majorBidi" w:hAnsiTheme="majorBidi" w:cstheme="majorBidi"/>
          <w:b/>
          <w:bCs/>
          <w:sz w:val="28"/>
          <w:szCs w:val="28"/>
          <w:rtl/>
        </w:rPr>
      </w:pPr>
    </w:p>
    <w:p w14:paraId="06B916E8" w14:textId="05B075C3" w:rsidR="006132AB" w:rsidRPr="00CD50A5" w:rsidRDefault="006132AB" w:rsidP="004A00B9">
      <w:pPr>
        <w:rPr>
          <w:rFonts w:asciiTheme="majorBidi" w:hAnsiTheme="majorBidi" w:cstheme="majorBidi"/>
          <w:b/>
          <w:bCs/>
          <w:sz w:val="28"/>
          <w:szCs w:val="28"/>
          <w:rtl/>
        </w:rPr>
      </w:pPr>
    </w:p>
    <w:p w14:paraId="5DA26526" w14:textId="3A0F3C32" w:rsidR="006132AB" w:rsidRPr="00CD50A5" w:rsidRDefault="006132AB" w:rsidP="004A00B9">
      <w:pPr>
        <w:rPr>
          <w:rFonts w:asciiTheme="majorBidi" w:hAnsiTheme="majorBidi" w:cstheme="majorBidi"/>
          <w:b/>
          <w:bCs/>
          <w:sz w:val="28"/>
          <w:szCs w:val="28"/>
          <w:rtl/>
        </w:rPr>
      </w:pPr>
    </w:p>
    <w:p w14:paraId="75851863" w14:textId="0E058016" w:rsidR="006132AB" w:rsidRPr="00CD50A5" w:rsidRDefault="006132AB" w:rsidP="004A00B9">
      <w:pPr>
        <w:rPr>
          <w:rFonts w:asciiTheme="majorBidi" w:hAnsiTheme="majorBidi" w:cstheme="majorBidi"/>
          <w:b/>
          <w:bCs/>
          <w:sz w:val="28"/>
          <w:szCs w:val="28"/>
          <w:rtl/>
        </w:rPr>
      </w:pPr>
    </w:p>
    <w:p w14:paraId="040F71AF" w14:textId="5F89080F" w:rsidR="006132AB" w:rsidRPr="00CD50A5" w:rsidRDefault="006132AB" w:rsidP="004A00B9">
      <w:pPr>
        <w:rPr>
          <w:rFonts w:asciiTheme="majorBidi" w:hAnsiTheme="majorBidi" w:cstheme="majorBidi"/>
          <w:b/>
          <w:bCs/>
          <w:sz w:val="28"/>
          <w:szCs w:val="28"/>
          <w:rtl/>
        </w:rPr>
      </w:pPr>
    </w:p>
    <w:p w14:paraId="27071E36" w14:textId="571ED3A2" w:rsidR="006132AB" w:rsidRPr="00CD50A5" w:rsidRDefault="006132AB" w:rsidP="004A00B9">
      <w:pPr>
        <w:rPr>
          <w:rFonts w:asciiTheme="majorBidi" w:hAnsiTheme="majorBidi" w:cstheme="majorBidi"/>
          <w:b/>
          <w:bCs/>
          <w:sz w:val="28"/>
          <w:szCs w:val="28"/>
          <w:rtl/>
        </w:rPr>
      </w:pPr>
    </w:p>
    <w:p w14:paraId="54A9DBC5" w14:textId="13610051" w:rsidR="006132AB" w:rsidRPr="00CD50A5" w:rsidRDefault="006132AB" w:rsidP="004A00B9">
      <w:pPr>
        <w:rPr>
          <w:rFonts w:asciiTheme="majorBidi" w:hAnsiTheme="majorBidi" w:cstheme="majorBidi"/>
          <w:b/>
          <w:bCs/>
          <w:sz w:val="28"/>
          <w:szCs w:val="28"/>
          <w:rtl/>
        </w:rPr>
      </w:pPr>
    </w:p>
    <w:p w14:paraId="211B97EC" w14:textId="3AA00A1B" w:rsidR="006132AB" w:rsidRPr="00CD50A5" w:rsidRDefault="006132AB" w:rsidP="006132AB">
      <w:pPr>
        <w:rPr>
          <w:rFonts w:asciiTheme="majorBidi" w:hAnsiTheme="majorBidi" w:cstheme="majorBidi"/>
          <w:b/>
          <w:bCs/>
          <w:sz w:val="28"/>
          <w:szCs w:val="28"/>
        </w:rPr>
      </w:pPr>
    </w:p>
    <w:p w14:paraId="4B497B73" w14:textId="77777777" w:rsidR="006132AB" w:rsidRPr="00CD50A5" w:rsidRDefault="006132AB" w:rsidP="006132AB">
      <w:pPr>
        <w:pStyle w:val="Heading1"/>
        <w:rPr>
          <w:rFonts w:asciiTheme="majorBidi" w:hAnsiTheme="majorBidi"/>
          <w:b/>
          <w:bCs/>
          <w:color w:val="auto"/>
        </w:rPr>
      </w:pPr>
      <w:bookmarkStart w:id="0" w:name="_Toc363403514"/>
      <w:bookmarkStart w:id="1" w:name="_Hlk30024238"/>
      <w:bookmarkStart w:id="2" w:name="_Hlk30024307"/>
      <w:r w:rsidRPr="00CD50A5">
        <w:rPr>
          <w:rFonts w:asciiTheme="majorBidi" w:hAnsiTheme="majorBidi"/>
          <w:b/>
          <w:bCs/>
          <w:color w:val="auto"/>
        </w:rPr>
        <w:t>1.  Introduction</w:t>
      </w:r>
      <w:bookmarkEnd w:id="0"/>
      <w:r w:rsidRPr="00CD50A5">
        <w:rPr>
          <w:rFonts w:asciiTheme="majorBidi" w:hAnsiTheme="majorBidi"/>
          <w:b/>
          <w:bCs/>
          <w:color w:val="auto"/>
        </w:rPr>
        <w:t xml:space="preserve">  </w:t>
      </w:r>
    </w:p>
    <w:bookmarkEnd w:id="1"/>
    <w:p w14:paraId="4EACC373" w14:textId="77777777" w:rsidR="006132AB" w:rsidRPr="00CD50A5" w:rsidRDefault="006132AB" w:rsidP="006132AB">
      <w:pPr>
        <w:tabs>
          <w:tab w:val="left" w:pos="1520"/>
        </w:tabs>
        <w:rPr>
          <w:rFonts w:asciiTheme="majorBidi" w:hAnsiTheme="majorBidi" w:cstheme="majorBidi"/>
        </w:rPr>
      </w:pPr>
    </w:p>
    <w:p w14:paraId="2377BC41" w14:textId="299ADA5C" w:rsidR="006132AB" w:rsidRPr="00CD50A5" w:rsidRDefault="00A63375" w:rsidP="008C2D2D">
      <w:pPr>
        <w:pStyle w:val="Heading2"/>
        <w:ind w:left="0"/>
        <w:rPr>
          <w:rFonts w:asciiTheme="majorBidi" w:hAnsiTheme="majorBidi" w:cstheme="majorBidi"/>
          <w:color w:val="auto"/>
        </w:rPr>
      </w:pPr>
      <w:bookmarkStart w:id="3" w:name="_Toc363403515"/>
      <w:bookmarkStart w:id="4" w:name="_Hlk30024208"/>
      <w:r w:rsidRPr="00CD50A5">
        <w:rPr>
          <w:rFonts w:asciiTheme="majorBidi" w:hAnsiTheme="majorBidi" w:cstheme="majorBidi"/>
          <w:color w:val="auto"/>
          <w:u w:val="none"/>
        </w:rPr>
        <w:lastRenderedPageBreak/>
        <w:t xml:space="preserve">    </w:t>
      </w:r>
      <w:r w:rsidR="008C2D2D" w:rsidRPr="00CD50A5">
        <w:rPr>
          <w:rFonts w:asciiTheme="majorBidi" w:hAnsiTheme="majorBidi" w:cstheme="majorBidi"/>
          <w:color w:val="auto"/>
        </w:rPr>
        <w:t xml:space="preserve">1.1 </w:t>
      </w:r>
      <w:r w:rsidR="006132AB" w:rsidRPr="00CD50A5">
        <w:rPr>
          <w:rFonts w:asciiTheme="majorBidi" w:hAnsiTheme="majorBidi" w:cstheme="majorBidi"/>
          <w:color w:val="auto"/>
        </w:rPr>
        <w:t>Purpose</w:t>
      </w:r>
      <w:bookmarkEnd w:id="3"/>
      <w:r w:rsidR="006132AB" w:rsidRPr="00CD50A5">
        <w:rPr>
          <w:rFonts w:asciiTheme="majorBidi" w:hAnsiTheme="majorBidi" w:cstheme="majorBidi"/>
          <w:color w:val="auto"/>
        </w:rPr>
        <w:t xml:space="preserve">  </w:t>
      </w:r>
    </w:p>
    <w:bookmarkEnd w:id="4"/>
    <w:p w14:paraId="300992C8" w14:textId="77777777" w:rsidR="0001672E" w:rsidRPr="00CD50A5" w:rsidRDefault="0001672E" w:rsidP="0001672E">
      <w:pPr>
        <w:tabs>
          <w:tab w:val="left" w:pos="1520"/>
        </w:tabs>
        <w:rPr>
          <w:rFonts w:asciiTheme="majorBidi" w:hAnsiTheme="majorBidi" w:cstheme="majorBidi"/>
        </w:rPr>
      </w:pPr>
    </w:p>
    <w:p w14:paraId="37683109" w14:textId="1833CADB" w:rsidR="0001672E" w:rsidRPr="00CD50A5" w:rsidRDefault="0001672E" w:rsidP="0001672E">
      <w:pPr>
        <w:tabs>
          <w:tab w:val="left" w:pos="1520"/>
        </w:tabs>
        <w:rPr>
          <w:rFonts w:asciiTheme="majorBidi" w:hAnsiTheme="majorBidi" w:cstheme="majorBidi"/>
          <w:rtl/>
        </w:rPr>
      </w:pPr>
      <w:r w:rsidRPr="00CD50A5">
        <w:rPr>
          <w:rFonts w:asciiTheme="majorBidi" w:hAnsiTheme="majorBidi" w:cstheme="majorBidi"/>
        </w:rPr>
        <w:t>This Software Requirements Specification provides a complete description of all the</w:t>
      </w:r>
      <w:r w:rsidRPr="00CD50A5">
        <w:rPr>
          <w:rFonts w:asciiTheme="majorBidi" w:hAnsiTheme="majorBidi" w:cstheme="majorBidi"/>
          <w:rtl/>
        </w:rPr>
        <w:t xml:space="preserve"> </w:t>
      </w:r>
      <w:r w:rsidRPr="00CD50A5">
        <w:rPr>
          <w:rFonts w:asciiTheme="majorBidi" w:hAnsiTheme="majorBidi" w:cstheme="majorBidi"/>
        </w:rPr>
        <w:t>functions and specifications of the</w:t>
      </w:r>
      <w:r w:rsidR="00144915" w:rsidRPr="00CD50A5">
        <w:rPr>
          <w:rFonts w:asciiTheme="majorBidi" w:hAnsiTheme="majorBidi" w:cstheme="majorBidi"/>
        </w:rPr>
        <w:t xml:space="preserve"> software network evaluation</w:t>
      </w:r>
      <w:r w:rsidRPr="00CD50A5">
        <w:rPr>
          <w:rFonts w:asciiTheme="majorBidi" w:hAnsiTheme="majorBidi" w:cstheme="majorBidi"/>
        </w:rPr>
        <w:t>.</w:t>
      </w:r>
    </w:p>
    <w:p w14:paraId="137C1AA3" w14:textId="73A05E1F" w:rsidR="006132AB" w:rsidRPr="00CD50A5" w:rsidRDefault="0001672E" w:rsidP="008C2D2D">
      <w:pPr>
        <w:tabs>
          <w:tab w:val="left" w:pos="1520"/>
        </w:tabs>
        <w:rPr>
          <w:rFonts w:asciiTheme="majorBidi" w:hAnsiTheme="majorBidi" w:cstheme="majorBidi"/>
        </w:rPr>
      </w:pPr>
      <w:r w:rsidRPr="00CD50A5">
        <w:rPr>
          <w:rFonts w:asciiTheme="majorBidi" w:hAnsiTheme="majorBidi" w:cstheme="majorBidi"/>
        </w:rPr>
        <w:t>The expected audience</w:t>
      </w:r>
      <w:r w:rsidR="00144915" w:rsidRPr="00CD50A5">
        <w:rPr>
          <w:rFonts w:asciiTheme="majorBidi" w:hAnsiTheme="majorBidi" w:cstheme="majorBidi"/>
        </w:rPr>
        <w:t>s</w:t>
      </w:r>
      <w:r w:rsidRPr="00CD50A5">
        <w:rPr>
          <w:rFonts w:asciiTheme="majorBidi" w:hAnsiTheme="majorBidi" w:cstheme="majorBidi"/>
        </w:rPr>
        <w:t xml:space="preserve"> of this document </w:t>
      </w:r>
      <w:r w:rsidR="00144915" w:rsidRPr="00CD50A5">
        <w:rPr>
          <w:rFonts w:asciiTheme="majorBidi" w:hAnsiTheme="majorBidi" w:cstheme="majorBidi"/>
        </w:rPr>
        <w:t xml:space="preserve">are the advertisers, the network’s owner and </w:t>
      </w:r>
      <w:r w:rsidRPr="00CD50A5">
        <w:rPr>
          <w:rFonts w:asciiTheme="majorBidi" w:hAnsiTheme="majorBidi" w:cstheme="majorBidi"/>
        </w:rPr>
        <w:t>the developer</w:t>
      </w:r>
      <w:r w:rsidR="00144915" w:rsidRPr="00CD50A5">
        <w:rPr>
          <w:rFonts w:asciiTheme="majorBidi" w:hAnsiTheme="majorBidi" w:cstheme="majorBidi"/>
        </w:rPr>
        <w:t>s.</w:t>
      </w:r>
    </w:p>
    <w:p w14:paraId="309F899B" w14:textId="77777777" w:rsidR="006132AB" w:rsidRPr="00CD50A5" w:rsidRDefault="006132AB" w:rsidP="006132AB">
      <w:pPr>
        <w:pStyle w:val="Heading2"/>
        <w:rPr>
          <w:rFonts w:asciiTheme="majorBidi" w:hAnsiTheme="majorBidi" w:cstheme="majorBidi"/>
          <w:color w:val="auto"/>
        </w:rPr>
      </w:pPr>
      <w:bookmarkStart w:id="5" w:name="_Toc363403516"/>
      <w:r w:rsidRPr="00CD50A5">
        <w:rPr>
          <w:rFonts w:asciiTheme="majorBidi" w:hAnsiTheme="majorBidi" w:cstheme="majorBidi"/>
          <w:color w:val="auto"/>
        </w:rPr>
        <w:t>1.2  Scope</w:t>
      </w:r>
      <w:bookmarkEnd w:id="5"/>
      <w:r w:rsidRPr="00CD50A5">
        <w:rPr>
          <w:rFonts w:asciiTheme="majorBidi" w:hAnsiTheme="majorBidi" w:cstheme="majorBidi"/>
          <w:color w:val="auto"/>
        </w:rPr>
        <w:t xml:space="preserve"> </w:t>
      </w:r>
    </w:p>
    <w:p w14:paraId="736EC058" w14:textId="77777777" w:rsidR="006132AB" w:rsidRPr="00CD50A5" w:rsidRDefault="006132AB" w:rsidP="006132AB">
      <w:pPr>
        <w:tabs>
          <w:tab w:val="left" w:pos="1520"/>
        </w:tabs>
        <w:rPr>
          <w:rFonts w:asciiTheme="majorBidi" w:hAnsiTheme="majorBidi" w:cstheme="majorBidi"/>
        </w:rPr>
      </w:pPr>
    </w:p>
    <w:p w14:paraId="62A0E297" w14:textId="2421C3DC" w:rsidR="00076B68" w:rsidRDefault="00964B21" w:rsidP="00964B21">
      <w:pPr>
        <w:tabs>
          <w:tab w:val="left" w:pos="1520"/>
        </w:tabs>
        <w:bidi/>
        <w:rPr>
          <w:rFonts w:asciiTheme="majorBidi" w:hAnsiTheme="majorBidi" w:cstheme="majorBidi"/>
          <w:rtl/>
        </w:rPr>
      </w:pPr>
      <w:r w:rsidRPr="00CD50A5">
        <w:rPr>
          <w:rFonts w:asciiTheme="majorBidi" w:hAnsiTheme="majorBidi" w:cstheme="majorBidi"/>
          <w:rtl/>
        </w:rPr>
        <w:t xml:space="preserve">המטרה של הפרויקט היא לפתח תוכנית שתתן הערכה של רשת חברתית. שם התוכנית יהיה </w:t>
      </w:r>
      <w:r w:rsidR="00ED51C5" w:rsidRPr="00CD50A5">
        <w:rPr>
          <w:rFonts w:asciiTheme="majorBidi" w:hAnsiTheme="majorBidi" w:cstheme="majorBidi"/>
        </w:rPr>
        <w:t>n</w:t>
      </w:r>
      <w:r w:rsidRPr="00CD50A5">
        <w:rPr>
          <w:rFonts w:asciiTheme="majorBidi" w:hAnsiTheme="majorBidi" w:cstheme="majorBidi"/>
        </w:rPr>
        <w:t>etVal</w:t>
      </w:r>
      <w:r w:rsidRPr="00CD50A5">
        <w:rPr>
          <w:rFonts w:asciiTheme="majorBidi" w:hAnsiTheme="majorBidi" w:cstheme="majorBidi"/>
          <w:rtl/>
        </w:rPr>
        <w:t xml:space="preserve">. המשתמש יוכל </w:t>
      </w:r>
      <w:r w:rsidR="002469D9" w:rsidRPr="00CD50A5">
        <w:rPr>
          <w:rFonts w:asciiTheme="majorBidi" w:hAnsiTheme="majorBidi" w:cstheme="majorBidi"/>
          <w:rtl/>
        </w:rPr>
        <w:t>לטעון לתוכנית</w:t>
      </w:r>
      <w:r w:rsidRPr="00CD50A5">
        <w:rPr>
          <w:rFonts w:asciiTheme="majorBidi" w:hAnsiTheme="majorBidi" w:cstheme="majorBidi"/>
          <w:rtl/>
        </w:rPr>
        <w:t xml:space="preserve"> מסד נתונים והאלגוריתם של</w:t>
      </w:r>
      <w:r w:rsidR="002469D9" w:rsidRPr="00CD50A5">
        <w:rPr>
          <w:rFonts w:asciiTheme="majorBidi" w:hAnsiTheme="majorBidi" w:cstheme="majorBidi"/>
          <w:rtl/>
        </w:rPr>
        <w:t xml:space="preserve">ה </w:t>
      </w:r>
      <w:r w:rsidRPr="00CD50A5">
        <w:rPr>
          <w:rFonts w:asciiTheme="majorBidi" w:hAnsiTheme="majorBidi" w:cstheme="majorBidi"/>
          <w:rtl/>
        </w:rPr>
        <w:t xml:space="preserve">יחשב כמה הרשת שווה על בסיס </w:t>
      </w:r>
      <w:r w:rsidR="002469D9" w:rsidRPr="00CD50A5">
        <w:rPr>
          <w:rFonts w:asciiTheme="majorBidi" w:hAnsiTheme="majorBidi" w:cstheme="majorBidi"/>
          <w:rtl/>
        </w:rPr>
        <w:t>המידע</w:t>
      </w:r>
      <w:r w:rsidRPr="00CD50A5">
        <w:rPr>
          <w:rFonts w:asciiTheme="majorBidi" w:hAnsiTheme="majorBidi" w:cstheme="majorBidi"/>
          <w:rtl/>
        </w:rPr>
        <w:t xml:space="preserve">. </w:t>
      </w:r>
      <w:r w:rsidR="002469D9" w:rsidRPr="00CD50A5">
        <w:rPr>
          <w:rFonts w:asciiTheme="majorBidi" w:hAnsiTheme="majorBidi" w:cstheme="majorBidi"/>
          <w:rtl/>
        </w:rPr>
        <w:t xml:space="preserve"> מטרת התוכנית היא לתת הערכה עקבית ויציבה.</w:t>
      </w:r>
    </w:p>
    <w:p w14:paraId="3E639C40" w14:textId="5D1C48FA" w:rsidR="00076B68" w:rsidRDefault="00076B68" w:rsidP="00076B68">
      <w:pPr>
        <w:tabs>
          <w:tab w:val="left" w:pos="1520"/>
        </w:tabs>
        <w:bidi/>
        <w:rPr>
          <w:rFonts w:asciiTheme="majorBidi" w:hAnsiTheme="majorBidi" w:cstheme="majorBidi"/>
          <w:rtl/>
        </w:rPr>
      </w:pPr>
      <w:r>
        <w:rPr>
          <w:rFonts w:asciiTheme="majorBidi" w:hAnsiTheme="majorBidi" w:cstheme="majorBidi" w:hint="cs"/>
          <w:rtl/>
        </w:rPr>
        <w:t>הערכה זאת תעזור לקבוע את שוויה של הרשת בבורסה וכן תעזור לבעלי הרשת לדעת מתי למכור את הרשת.</w:t>
      </w:r>
    </w:p>
    <w:p w14:paraId="67F737F0" w14:textId="79E05D9A" w:rsidR="00076B68" w:rsidRDefault="00076B68" w:rsidP="00076B68">
      <w:pPr>
        <w:tabs>
          <w:tab w:val="left" w:pos="1520"/>
        </w:tabs>
        <w:bidi/>
        <w:rPr>
          <w:rFonts w:asciiTheme="majorBidi" w:hAnsiTheme="majorBidi" w:cstheme="majorBidi"/>
          <w:rtl/>
        </w:rPr>
      </w:pPr>
      <w:r>
        <w:rPr>
          <w:rFonts w:asciiTheme="majorBidi" w:hAnsiTheme="majorBidi" w:cstheme="majorBidi" w:hint="cs"/>
          <w:rtl/>
        </w:rPr>
        <w:t xml:space="preserve">מטרה נוספת וחשובה של הפרויקט היא לעזור למפרסמים לדעת האם כדאי להם לפרסם ברשת בהתאם לדרישות שלהם. </w:t>
      </w:r>
      <w:r>
        <w:rPr>
          <w:rFonts w:asciiTheme="majorBidi" w:hAnsiTheme="majorBidi" w:cstheme="majorBidi"/>
          <w:rtl/>
        </w:rPr>
        <w:br/>
      </w:r>
      <w:r>
        <w:rPr>
          <w:rFonts w:asciiTheme="majorBidi" w:hAnsiTheme="majorBidi" w:cstheme="majorBidi" w:hint="cs"/>
          <w:rtl/>
        </w:rPr>
        <w:t>המפרסמים יוכלו לקבל מאפיינים על הרשת כגון : מספר החברים ברשת, כמות התעבורה הממוצעת ברשת, שהות ממוצעת ברשת וכו.</w:t>
      </w:r>
      <w:r>
        <w:rPr>
          <w:rFonts w:asciiTheme="majorBidi" w:hAnsiTheme="majorBidi" w:cstheme="majorBidi"/>
          <w:rtl/>
        </w:rPr>
        <w:br/>
      </w:r>
      <w:r>
        <w:rPr>
          <w:rFonts w:asciiTheme="majorBidi" w:hAnsiTheme="majorBidi" w:cstheme="majorBidi" w:hint="cs"/>
          <w:rtl/>
        </w:rPr>
        <w:t xml:space="preserve">דבר נוסף שהמפרסמים יוכלו לראות הוא חלוקה של הרשת לפי ייעדי הפרסום שלהם למשל המפרסם מעוניין לראות כמה חברי רשת הם מתחת לגיל 18 או כמה חובבים משחקי מחשב ובכך </w:t>
      </w:r>
      <w:r w:rsidR="000F05A3">
        <w:rPr>
          <w:rFonts w:asciiTheme="majorBidi" w:hAnsiTheme="majorBidi" w:cstheme="majorBidi" w:hint="cs"/>
          <w:rtl/>
        </w:rPr>
        <w:t>תינתן</w:t>
      </w:r>
      <w:r>
        <w:rPr>
          <w:rFonts w:asciiTheme="majorBidi" w:hAnsiTheme="majorBidi" w:cstheme="majorBidi" w:hint="cs"/>
          <w:rtl/>
        </w:rPr>
        <w:t xml:space="preserve"> למפרסם אינדיקציה לכמות המשתמשים הרלוונטים להם</w:t>
      </w:r>
      <w:r w:rsidR="000F05A3">
        <w:rPr>
          <w:rFonts w:asciiTheme="majorBidi" w:hAnsiTheme="majorBidi" w:cstheme="majorBidi" w:hint="cs"/>
          <w:rtl/>
        </w:rPr>
        <w:t xml:space="preserve"> באופן ספציפי למוצר אותו הם רוצים לפרסם.</w:t>
      </w:r>
    </w:p>
    <w:p w14:paraId="2F73D415" w14:textId="66B97433" w:rsidR="000F05A3" w:rsidRDefault="00022838" w:rsidP="000F05A3">
      <w:pPr>
        <w:tabs>
          <w:tab w:val="left" w:pos="1520"/>
        </w:tabs>
        <w:bidi/>
        <w:rPr>
          <w:rFonts w:asciiTheme="majorBidi" w:hAnsiTheme="majorBidi" w:cstheme="majorBidi"/>
          <w:rtl/>
        </w:rPr>
      </w:pPr>
      <w:r>
        <w:rPr>
          <w:rFonts w:asciiTheme="majorBidi" w:hAnsiTheme="majorBidi" w:cstheme="majorBidi" w:hint="cs"/>
          <w:rtl/>
        </w:rPr>
        <w:t>את כל הנתונים הללו יוכלו המשתמשים לראות בצורה גרפית וידידותית למשתמש.</w:t>
      </w:r>
    </w:p>
    <w:p w14:paraId="0EA1E849" w14:textId="77777777" w:rsidR="006132AB" w:rsidRPr="00CD50A5" w:rsidRDefault="006132AB" w:rsidP="00964B21">
      <w:pPr>
        <w:tabs>
          <w:tab w:val="left" w:pos="1520"/>
        </w:tabs>
        <w:bidi/>
        <w:rPr>
          <w:rFonts w:asciiTheme="majorBidi" w:hAnsiTheme="majorBidi" w:cstheme="majorBidi"/>
        </w:rPr>
      </w:pPr>
    </w:p>
    <w:p w14:paraId="34A83AEE" w14:textId="77777777" w:rsidR="006132AB" w:rsidRPr="00CD50A5" w:rsidRDefault="006132AB" w:rsidP="006132AB">
      <w:pPr>
        <w:pStyle w:val="Heading2"/>
        <w:rPr>
          <w:rFonts w:asciiTheme="majorBidi" w:hAnsiTheme="majorBidi" w:cstheme="majorBidi"/>
          <w:color w:val="auto"/>
        </w:rPr>
      </w:pPr>
      <w:bookmarkStart w:id="6" w:name="_Toc363403517"/>
      <w:r w:rsidRPr="00CD50A5">
        <w:rPr>
          <w:rFonts w:asciiTheme="majorBidi" w:hAnsiTheme="majorBidi" w:cstheme="majorBidi"/>
          <w:color w:val="auto"/>
        </w:rPr>
        <w:t>1.3  Definitions, Acronyms, and Abbreviations.</w:t>
      </w:r>
      <w:bookmarkEnd w:id="6"/>
      <w:r w:rsidRPr="00CD50A5">
        <w:rPr>
          <w:rFonts w:asciiTheme="majorBidi" w:hAnsiTheme="majorBidi" w:cstheme="majorBidi"/>
          <w:color w:val="auto"/>
        </w:rPr>
        <w:t xml:space="preserve">  </w:t>
      </w:r>
    </w:p>
    <w:p w14:paraId="34E98B36" w14:textId="77777777" w:rsidR="006132AB" w:rsidRPr="00CD50A5" w:rsidRDefault="006132AB" w:rsidP="006132AB">
      <w:pPr>
        <w:tabs>
          <w:tab w:val="left" w:pos="1520"/>
        </w:tabs>
        <w:rPr>
          <w:rFonts w:asciiTheme="majorBidi" w:hAnsiTheme="majorBidi" w:cstheme="majorBidi"/>
        </w:rPr>
      </w:pPr>
    </w:p>
    <w:tbl>
      <w:tblPr>
        <w:tblStyle w:val="TableGrid"/>
        <w:tblW w:w="0" w:type="auto"/>
        <w:tblLook w:val="04A0" w:firstRow="1" w:lastRow="0" w:firstColumn="1" w:lastColumn="0" w:noHBand="0" w:noVBand="1"/>
      </w:tblPr>
      <w:tblGrid>
        <w:gridCol w:w="4315"/>
        <w:gridCol w:w="4315"/>
      </w:tblGrid>
      <w:tr w:rsidR="005F05C3" w:rsidRPr="00CD50A5" w14:paraId="4315EAB5" w14:textId="77777777" w:rsidTr="005F05C3">
        <w:tc>
          <w:tcPr>
            <w:tcW w:w="4315" w:type="dxa"/>
          </w:tcPr>
          <w:p w14:paraId="7187EB1A" w14:textId="5AC8A890" w:rsidR="005F05C3" w:rsidRPr="00CD50A5" w:rsidRDefault="005F05C3" w:rsidP="006132AB">
            <w:pPr>
              <w:tabs>
                <w:tab w:val="left" w:pos="1520"/>
              </w:tabs>
              <w:rPr>
                <w:rFonts w:asciiTheme="majorBidi" w:hAnsiTheme="majorBidi" w:cstheme="majorBidi"/>
                <w:b/>
                <w:bCs/>
              </w:rPr>
            </w:pPr>
            <w:r w:rsidRPr="00CD50A5">
              <w:rPr>
                <w:rFonts w:asciiTheme="majorBidi" w:hAnsiTheme="majorBidi" w:cstheme="majorBidi"/>
                <w:b/>
                <w:bCs/>
              </w:rPr>
              <w:t>Term</w:t>
            </w:r>
          </w:p>
        </w:tc>
        <w:tc>
          <w:tcPr>
            <w:tcW w:w="4315" w:type="dxa"/>
          </w:tcPr>
          <w:p w14:paraId="065341F4" w14:textId="45CEC150" w:rsidR="005F05C3" w:rsidRPr="00CD50A5" w:rsidRDefault="005F05C3" w:rsidP="006132AB">
            <w:pPr>
              <w:tabs>
                <w:tab w:val="left" w:pos="1520"/>
              </w:tabs>
              <w:rPr>
                <w:rFonts w:asciiTheme="majorBidi" w:hAnsiTheme="majorBidi" w:cstheme="majorBidi"/>
                <w:b/>
                <w:bCs/>
              </w:rPr>
            </w:pPr>
            <w:r w:rsidRPr="00CD50A5">
              <w:rPr>
                <w:rFonts w:asciiTheme="majorBidi" w:hAnsiTheme="majorBidi" w:cstheme="majorBidi"/>
                <w:b/>
                <w:bCs/>
              </w:rPr>
              <w:t>Definition</w:t>
            </w:r>
          </w:p>
        </w:tc>
      </w:tr>
      <w:tr w:rsidR="005F05C3" w:rsidRPr="00CD50A5" w14:paraId="6AA6B3CC" w14:textId="77777777" w:rsidTr="005F05C3">
        <w:tc>
          <w:tcPr>
            <w:tcW w:w="4315" w:type="dxa"/>
          </w:tcPr>
          <w:p w14:paraId="4D65BB35" w14:textId="7C73B842" w:rsidR="005F05C3" w:rsidRPr="00CD50A5" w:rsidRDefault="00CE04A3" w:rsidP="006132AB">
            <w:pPr>
              <w:tabs>
                <w:tab w:val="left" w:pos="1520"/>
              </w:tabs>
              <w:rPr>
                <w:rFonts w:asciiTheme="majorBidi" w:hAnsiTheme="majorBidi" w:cstheme="majorBidi"/>
              </w:rPr>
            </w:pPr>
            <w:r w:rsidRPr="00CD50A5">
              <w:rPr>
                <w:rFonts w:asciiTheme="majorBidi" w:hAnsiTheme="majorBidi" w:cstheme="majorBidi"/>
              </w:rPr>
              <w:t>net</w:t>
            </w:r>
            <w:r w:rsidR="00A23C87" w:rsidRPr="00CD50A5">
              <w:rPr>
                <w:rFonts w:asciiTheme="majorBidi" w:hAnsiTheme="majorBidi" w:cstheme="majorBidi"/>
              </w:rPr>
              <w:t>Ev</w:t>
            </w:r>
            <w:r w:rsidRPr="00CD50A5">
              <w:rPr>
                <w:rFonts w:asciiTheme="majorBidi" w:hAnsiTheme="majorBidi" w:cstheme="majorBidi"/>
              </w:rPr>
              <w:t>a</w:t>
            </w:r>
            <w:r w:rsidR="00A23C87" w:rsidRPr="00CD50A5">
              <w:rPr>
                <w:rFonts w:asciiTheme="majorBidi" w:hAnsiTheme="majorBidi" w:cstheme="majorBidi"/>
              </w:rPr>
              <w:t>l</w:t>
            </w:r>
          </w:p>
        </w:tc>
        <w:tc>
          <w:tcPr>
            <w:tcW w:w="4315" w:type="dxa"/>
          </w:tcPr>
          <w:p w14:paraId="52CBAC88" w14:textId="1D6AF28D" w:rsidR="005F05C3" w:rsidRPr="00CD50A5" w:rsidRDefault="00CE04A3" w:rsidP="006132AB">
            <w:pPr>
              <w:tabs>
                <w:tab w:val="left" w:pos="1520"/>
              </w:tabs>
              <w:rPr>
                <w:rFonts w:asciiTheme="majorBidi" w:hAnsiTheme="majorBidi" w:cstheme="majorBidi"/>
              </w:rPr>
            </w:pPr>
            <w:r w:rsidRPr="00CD50A5">
              <w:rPr>
                <w:rFonts w:asciiTheme="majorBidi" w:hAnsiTheme="majorBidi" w:cstheme="majorBidi"/>
              </w:rPr>
              <w:t>Network Evaluation</w:t>
            </w:r>
          </w:p>
        </w:tc>
      </w:tr>
      <w:tr w:rsidR="00CE04A3" w:rsidRPr="00CD50A5" w14:paraId="206EF95A" w14:textId="77777777" w:rsidTr="005F05C3">
        <w:tc>
          <w:tcPr>
            <w:tcW w:w="4315" w:type="dxa"/>
          </w:tcPr>
          <w:p w14:paraId="45C65CDB" w14:textId="5F6C6935" w:rsidR="00CE04A3" w:rsidRPr="00CD50A5" w:rsidRDefault="00EC688E" w:rsidP="006132AB">
            <w:pPr>
              <w:tabs>
                <w:tab w:val="left" w:pos="1520"/>
              </w:tabs>
              <w:rPr>
                <w:rFonts w:asciiTheme="majorBidi" w:hAnsiTheme="majorBidi" w:cstheme="majorBidi"/>
              </w:rPr>
            </w:pPr>
            <w:r>
              <w:rPr>
                <w:rFonts w:asciiTheme="majorBidi" w:hAnsiTheme="majorBidi" w:cstheme="majorBidi"/>
              </w:rPr>
              <w:t>member</w:t>
            </w:r>
          </w:p>
        </w:tc>
        <w:tc>
          <w:tcPr>
            <w:tcW w:w="4315" w:type="dxa"/>
          </w:tcPr>
          <w:p w14:paraId="65E5154C" w14:textId="77777777" w:rsidR="00CE04A3" w:rsidRPr="00CD50A5" w:rsidRDefault="00CE04A3" w:rsidP="006132AB">
            <w:pPr>
              <w:tabs>
                <w:tab w:val="left" w:pos="1520"/>
              </w:tabs>
              <w:rPr>
                <w:rFonts w:asciiTheme="majorBidi" w:hAnsiTheme="majorBidi" w:cstheme="majorBidi"/>
              </w:rPr>
            </w:pPr>
          </w:p>
        </w:tc>
      </w:tr>
      <w:tr w:rsidR="00EC688E" w:rsidRPr="00CD50A5" w14:paraId="258137DB" w14:textId="77777777" w:rsidTr="005F05C3">
        <w:tc>
          <w:tcPr>
            <w:tcW w:w="4315" w:type="dxa"/>
          </w:tcPr>
          <w:p w14:paraId="3F0F4EA9" w14:textId="576BECA9" w:rsidR="00EC688E" w:rsidRDefault="00EC688E" w:rsidP="006132AB">
            <w:pPr>
              <w:tabs>
                <w:tab w:val="left" w:pos="1520"/>
              </w:tabs>
              <w:rPr>
                <w:rFonts w:asciiTheme="majorBidi" w:hAnsiTheme="majorBidi" w:cstheme="majorBidi"/>
              </w:rPr>
            </w:pPr>
            <w:r>
              <w:rPr>
                <w:rFonts w:asciiTheme="majorBidi" w:hAnsiTheme="majorBidi" w:cstheme="majorBidi"/>
              </w:rPr>
              <w:t>owner</w:t>
            </w:r>
          </w:p>
        </w:tc>
        <w:tc>
          <w:tcPr>
            <w:tcW w:w="4315" w:type="dxa"/>
          </w:tcPr>
          <w:p w14:paraId="49498BB3" w14:textId="77777777" w:rsidR="00EC688E" w:rsidRPr="00CD50A5" w:rsidRDefault="00EC688E" w:rsidP="006132AB">
            <w:pPr>
              <w:tabs>
                <w:tab w:val="left" w:pos="1520"/>
              </w:tabs>
              <w:rPr>
                <w:rFonts w:asciiTheme="majorBidi" w:hAnsiTheme="majorBidi" w:cstheme="majorBidi"/>
              </w:rPr>
            </w:pPr>
          </w:p>
        </w:tc>
      </w:tr>
      <w:tr w:rsidR="00EC688E" w:rsidRPr="00CD50A5" w14:paraId="191584EE" w14:textId="77777777" w:rsidTr="005F05C3">
        <w:tc>
          <w:tcPr>
            <w:tcW w:w="4315" w:type="dxa"/>
          </w:tcPr>
          <w:p w14:paraId="2716235F" w14:textId="34CB2291" w:rsidR="00EC688E" w:rsidRDefault="00EC688E" w:rsidP="006132AB">
            <w:pPr>
              <w:tabs>
                <w:tab w:val="left" w:pos="1520"/>
              </w:tabs>
              <w:rPr>
                <w:rFonts w:asciiTheme="majorBidi" w:hAnsiTheme="majorBidi" w:cstheme="majorBidi"/>
              </w:rPr>
            </w:pPr>
            <w:r w:rsidRPr="00EC688E">
              <w:rPr>
                <w:rFonts w:asciiTheme="majorBidi" w:hAnsiTheme="majorBidi" w:cstheme="majorBidi"/>
              </w:rPr>
              <w:t>advertiser</w:t>
            </w:r>
          </w:p>
        </w:tc>
        <w:tc>
          <w:tcPr>
            <w:tcW w:w="4315" w:type="dxa"/>
          </w:tcPr>
          <w:p w14:paraId="1757A9B0" w14:textId="77777777" w:rsidR="00EC688E" w:rsidRPr="00CD50A5" w:rsidRDefault="00EC688E" w:rsidP="006132AB">
            <w:pPr>
              <w:tabs>
                <w:tab w:val="left" w:pos="1520"/>
              </w:tabs>
              <w:rPr>
                <w:rFonts w:asciiTheme="majorBidi" w:hAnsiTheme="majorBidi" w:cstheme="majorBidi"/>
              </w:rPr>
            </w:pPr>
          </w:p>
        </w:tc>
      </w:tr>
      <w:tr w:rsidR="00EC688E" w:rsidRPr="00CD50A5" w14:paraId="1929A3E0" w14:textId="77777777" w:rsidTr="005F05C3">
        <w:tc>
          <w:tcPr>
            <w:tcW w:w="4315" w:type="dxa"/>
          </w:tcPr>
          <w:p w14:paraId="5D884AB1" w14:textId="29887099" w:rsidR="00EC688E" w:rsidRDefault="00EC688E" w:rsidP="006132AB">
            <w:pPr>
              <w:tabs>
                <w:tab w:val="left" w:pos="1520"/>
              </w:tabs>
              <w:rPr>
                <w:rFonts w:asciiTheme="majorBidi" w:hAnsiTheme="majorBidi" w:cstheme="majorBidi"/>
              </w:rPr>
            </w:pPr>
            <w:r w:rsidRPr="00EC688E">
              <w:rPr>
                <w:rFonts w:asciiTheme="majorBidi" w:hAnsiTheme="majorBidi" w:cstheme="majorBidi"/>
              </w:rPr>
              <w:t>producer</w:t>
            </w:r>
          </w:p>
        </w:tc>
        <w:tc>
          <w:tcPr>
            <w:tcW w:w="4315" w:type="dxa"/>
          </w:tcPr>
          <w:p w14:paraId="50A65C24" w14:textId="77777777" w:rsidR="00EC688E" w:rsidRPr="00CD50A5" w:rsidRDefault="00EC688E" w:rsidP="006132AB">
            <w:pPr>
              <w:tabs>
                <w:tab w:val="left" w:pos="1520"/>
              </w:tabs>
              <w:rPr>
                <w:rFonts w:asciiTheme="majorBidi" w:hAnsiTheme="majorBidi" w:cstheme="majorBidi"/>
              </w:rPr>
            </w:pPr>
          </w:p>
        </w:tc>
      </w:tr>
      <w:tr w:rsidR="00EC688E" w:rsidRPr="00CD50A5" w14:paraId="71EA7D1E" w14:textId="77777777" w:rsidTr="005F05C3">
        <w:tc>
          <w:tcPr>
            <w:tcW w:w="4315" w:type="dxa"/>
          </w:tcPr>
          <w:p w14:paraId="0F30B735" w14:textId="7913A28C" w:rsidR="00EC688E" w:rsidRDefault="00EC688E" w:rsidP="006132AB">
            <w:pPr>
              <w:tabs>
                <w:tab w:val="left" w:pos="1520"/>
              </w:tabs>
              <w:rPr>
                <w:rFonts w:asciiTheme="majorBidi" w:hAnsiTheme="majorBidi" w:cstheme="majorBidi"/>
              </w:rPr>
            </w:pPr>
            <w:r w:rsidRPr="00EC688E">
              <w:rPr>
                <w:rFonts w:asciiTheme="majorBidi" w:hAnsiTheme="majorBidi" w:cstheme="majorBidi"/>
              </w:rPr>
              <w:t>consumer</w:t>
            </w:r>
          </w:p>
        </w:tc>
        <w:tc>
          <w:tcPr>
            <w:tcW w:w="4315" w:type="dxa"/>
          </w:tcPr>
          <w:p w14:paraId="5AF130D0" w14:textId="77777777" w:rsidR="00EC688E" w:rsidRPr="00CD50A5" w:rsidRDefault="00EC688E" w:rsidP="006132AB">
            <w:pPr>
              <w:tabs>
                <w:tab w:val="left" w:pos="1520"/>
              </w:tabs>
              <w:rPr>
                <w:rFonts w:asciiTheme="majorBidi" w:hAnsiTheme="majorBidi" w:cstheme="majorBidi"/>
              </w:rPr>
            </w:pPr>
          </w:p>
        </w:tc>
      </w:tr>
      <w:tr w:rsidR="00EC688E" w:rsidRPr="00CD50A5" w14:paraId="60F66A8F" w14:textId="77777777" w:rsidTr="005F05C3">
        <w:tc>
          <w:tcPr>
            <w:tcW w:w="4315" w:type="dxa"/>
          </w:tcPr>
          <w:p w14:paraId="1BA4A762" w14:textId="77777777" w:rsidR="00EC688E" w:rsidRDefault="00EC688E" w:rsidP="006132AB">
            <w:pPr>
              <w:tabs>
                <w:tab w:val="left" w:pos="1520"/>
              </w:tabs>
              <w:rPr>
                <w:rFonts w:asciiTheme="majorBidi" w:hAnsiTheme="majorBidi" w:cstheme="majorBidi"/>
              </w:rPr>
            </w:pPr>
          </w:p>
        </w:tc>
        <w:tc>
          <w:tcPr>
            <w:tcW w:w="4315" w:type="dxa"/>
          </w:tcPr>
          <w:p w14:paraId="16B60BFB" w14:textId="77777777" w:rsidR="00EC688E" w:rsidRPr="00CD50A5" w:rsidRDefault="00EC688E" w:rsidP="006132AB">
            <w:pPr>
              <w:tabs>
                <w:tab w:val="left" w:pos="1520"/>
              </w:tabs>
              <w:rPr>
                <w:rFonts w:asciiTheme="majorBidi" w:hAnsiTheme="majorBidi" w:cstheme="majorBidi"/>
              </w:rPr>
            </w:pPr>
          </w:p>
        </w:tc>
      </w:tr>
    </w:tbl>
    <w:p w14:paraId="38F03083" w14:textId="410F85DE" w:rsidR="006132AB" w:rsidRPr="00CD50A5" w:rsidRDefault="006132AB" w:rsidP="006132AB">
      <w:pPr>
        <w:tabs>
          <w:tab w:val="left" w:pos="1520"/>
        </w:tabs>
        <w:rPr>
          <w:rFonts w:asciiTheme="majorBidi" w:hAnsiTheme="majorBidi" w:cstheme="majorBidi"/>
          <w:rtl/>
        </w:rPr>
      </w:pPr>
    </w:p>
    <w:p w14:paraId="0B8F6EE4" w14:textId="77777777" w:rsidR="005F05C3" w:rsidRPr="00CD50A5" w:rsidRDefault="005F05C3" w:rsidP="006132AB">
      <w:pPr>
        <w:tabs>
          <w:tab w:val="left" w:pos="1520"/>
        </w:tabs>
        <w:rPr>
          <w:rFonts w:asciiTheme="majorBidi" w:hAnsiTheme="majorBidi" w:cstheme="majorBidi"/>
        </w:rPr>
      </w:pPr>
    </w:p>
    <w:p w14:paraId="4BE3548B" w14:textId="77777777" w:rsidR="006132AB" w:rsidRPr="00CD50A5" w:rsidRDefault="006132AB" w:rsidP="006132AB">
      <w:pPr>
        <w:tabs>
          <w:tab w:val="left" w:pos="1520"/>
        </w:tabs>
        <w:rPr>
          <w:rFonts w:asciiTheme="majorBidi" w:hAnsiTheme="majorBidi" w:cstheme="majorBidi"/>
        </w:rPr>
      </w:pPr>
    </w:p>
    <w:p w14:paraId="7181F52B" w14:textId="77777777" w:rsidR="006132AB" w:rsidRPr="00CD50A5" w:rsidRDefault="006132AB" w:rsidP="006132AB">
      <w:pPr>
        <w:pStyle w:val="Heading2"/>
        <w:rPr>
          <w:rFonts w:asciiTheme="majorBidi" w:hAnsiTheme="majorBidi" w:cstheme="majorBidi"/>
          <w:color w:val="auto"/>
        </w:rPr>
      </w:pPr>
      <w:bookmarkStart w:id="7" w:name="_Toc363403518"/>
      <w:r w:rsidRPr="00CD50A5">
        <w:rPr>
          <w:rFonts w:asciiTheme="majorBidi" w:hAnsiTheme="majorBidi" w:cstheme="majorBidi"/>
          <w:color w:val="auto"/>
        </w:rPr>
        <w:t>1.4  References</w:t>
      </w:r>
      <w:bookmarkEnd w:id="7"/>
      <w:r w:rsidRPr="00CD50A5">
        <w:rPr>
          <w:rFonts w:asciiTheme="majorBidi" w:hAnsiTheme="majorBidi" w:cstheme="majorBidi"/>
          <w:color w:val="auto"/>
        </w:rPr>
        <w:t xml:space="preserve">  </w:t>
      </w:r>
    </w:p>
    <w:p w14:paraId="21A75BD3" w14:textId="77777777" w:rsidR="006132AB" w:rsidRPr="00CD50A5" w:rsidRDefault="006132AB" w:rsidP="006132AB">
      <w:pPr>
        <w:tabs>
          <w:tab w:val="left" w:pos="1520"/>
        </w:tabs>
        <w:rPr>
          <w:rFonts w:asciiTheme="majorBidi" w:hAnsiTheme="majorBidi" w:cstheme="majorBidi"/>
        </w:rPr>
      </w:pPr>
    </w:p>
    <w:bookmarkEnd w:id="2"/>
    <w:p w14:paraId="7D1BA685" w14:textId="7DCABCA9" w:rsidR="006132AB" w:rsidRPr="00CD50A5" w:rsidRDefault="00470BCB" w:rsidP="006132AB">
      <w:pPr>
        <w:tabs>
          <w:tab w:val="left" w:pos="1520"/>
        </w:tabs>
        <w:rPr>
          <w:rFonts w:asciiTheme="majorBidi" w:hAnsiTheme="majorBidi" w:cstheme="majorBidi"/>
          <w:rtl/>
        </w:rPr>
      </w:pPr>
      <w:r w:rsidRPr="00CD50A5">
        <w:rPr>
          <w:rFonts w:asciiTheme="majorBidi" w:hAnsiTheme="majorBidi" w:cstheme="majorBidi"/>
          <w:rtl/>
        </w:rPr>
        <w:t>לשים פה משהו</w:t>
      </w:r>
    </w:p>
    <w:p w14:paraId="6E966D4D" w14:textId="77777777" w:rsidR="006132AB" w:rsidRPr="00CD50A5" w:rsidRDefault="006132AB" w:rsidP="006132AB">
      <w:pPr>
        <w:tabs>
          <w:tab w:val="left" w:pos="1520"/>
        </w:tabs>
        <w:rPr>
          <w:rFonts w:asciiTheme="majorBidi" w:hAnsiTheme="majorBidi" w:cstheme="majorBidi"/>
        </w:rPr>
      </w:pPr>
    </w:p>
    <w:p w14:paraId="28D04690" w14:textId="4DB9587F" w:rsidR="006132AB" w:rsidRPr="00CD50A5" w:rsidRDefault="006132AB" w:rsidP="006132AB">
      <w:pPr>
        <w:pStyle w:val="Heading2"/>
        <w:rPr>
          <w:rFonts w:asciiTheme="majorBidi" w:hAnsiTheme="majorBidi" w:cstheme="majorBidi"/>
          <w:color w:val="auto"/>
        </w:rPr>
      </w:pPr>
      <w:bookmarkStart w:id="8" w:name="_Toc363403519"/>
      <w:r w:rsidRPr="00CD50A5">
        <w:rPr>
          <w:rFonts w:asciiTheme="majorBidi" w:hAnsiTheme="majorBidi" w:cstheme="majorBidi"/>
          <w:color w:val="auto"/>
        </w:rPr>
        <w:lastRenderedPageBreak/>
        <w:t>1.5  Overview</w:t>
      </w:r>
      <w:bookmarkEnd w:id="8"/>
      <w:r w:rsidRPr="00CD50A5">
        <w:rPr>
          <w:rFonts w:asciiTheme="majorBidi" w:hAnsiTheme="majorBidi" w:cstheme="majorBidi"/>
          <w:color w:val="auto"/>
        </w:rPr>
        <w:t xml:space="preserve">  </w:t>
      </w:r>
    </w:p>
    <w:p w14:paraId="3B2A3B72" w14:textId="5BA132A9" w:rsidR="002261CC" w:rsidRPr="00CD50A5" w:rsidRDefault="002261CC" w:rsidP="002261CC">
      <w:pPr>
        <w:pStyle w:val="Heading1"/>
        <w:rPr>
          <w:rFonts w:asciiTheme="majorBidi" w:eastAsiaTheme="minorHAnsi" w:hAnsiTheme="majorBidi"/>
          <w:color w:val="auto"/>
          <w:sz w:val="22"/>
          <w:szCs w:val="22"/>
        </w:rPr>
      </w:pPr>
      <w:bookmarkStart w:id="9" w:name="_Toc363403520"/>
      <w:r w:rsidRPr="00CD50A5">
        <w:rPr>
          <w:rFonts w:asciiTheme="majorBidi" w:eastAsiaTheme="minorHAnsi" w:hAnsiTheme="majorBidi"/>
          <w:color w:val="auto"/>
          <w:sz w:val="22"/>
          <w:szCs w:val="22"/>
        </w:rPr>
        <w:t xml:space="preserve">This document has three main parts. The first part providing a full description of the project. </w:t>
      </w:r>
      <w:r w:rsidR="00AA4DB1" w:rsidRPr="00CD50A5">
        <w:rPr>
          <w:rFonts w:asciiTheme="majorBidi" w:eastAsiaTheme="minorHAnsi" w:hAnsiTheme="majorBidi"/>
          <w:color w:val="auto"/>
          <w:sz w:val="22"/>
          <w:szCs w:val="22"/>
        </w:rPr>
        <w:t>The second part</w:t>
      </w:r>
      <w:r w:rsidRPr="00CD50A5">
        <w:rPr>
          <w:rFonts w:asciiTheme="majorBidi" w:eastAsiaTheme="minorHAnsi" w:hAnsiTheme="majorBidi"/>
          <w:color w:val="auto"/>
          <w:sz w:val="22"/>
          <w:szCs w:val="22"/>
        </w:rPr>
        <w:t xml:space="preserve"> shows system environment and functional requirements. In the last part, there is more detailed explanation of requirements and non-functional requirements.</w:t>
      </w:r>
    </w:p>
    <w:p w14:paraId="0C6FBD91" w14:textId="77777777" w:rsidR="002261CC" w:rsidRPr="00CD50A5" w:rsidRDefault="002261CC" w:rsidP="002261CC">
      <w:pPr>
        <w:pStyle w:val="Heading1"/>
        <w:rPr>
          <w:rFonts w:asciiTheme="majorBidi" w:eastAsiaTheme="minorHAnsi" w:hAnsiTheme="majorBidi"/>
          <w:color w:val="auto"/>
          <w:sz w:val="22"/>
          <w:szCs w:val="22"/>
        </w:rPr>
      </w:pPr>
    </w:p>
    <w:p w14:paraId="7EB5CE1C" w14:textId="5E375975" w:rsidR="006132AB" w:rsidRPr="00CD50A5" w:rsidRDefault="006132AB" w:rsidP="002261CC">
      <w:pPr>
        <w:pStyle w:val="Heading1"/>
        <w:rPr>
          <w:rFonts w:asciiTheme="majorBidi" w:hAnsiTheme="majorBidi"/>
          <w:b/>
          <w:bCs/>
          <w:color w:val="auto"/>
        </w:rPr>
      </w:pPr>
      <w:r w:rsidRPr="00CD50A5">
        <w:rPr>
          <w:rFonts w:asciiTheme="majorBidi" w:hAnsiTheme="majorBidi"/>
          <w:b/>
          <w:bCs/>
          <w:color w:val="auto"/>
        </w:rPr>
        <w:t>2.  The Overall Description</w:t>
      </w:r>
      <w:bookmarkEnd w:id="9"/>
      <w:r w:rsidRPr="00CD50A5">
        <w:rPr>
          <w:rFonts w:asciiTheme="majorBidi" w:hAnsiTheme="majorBidi"/>
          <w:b/>
          <w:bCs/>
          <w:color w:val="auto"/>
        </w:rPr>
        <w:t xml:space="preserve">  </w:t>
      </w:r>
    </w:p>
    <w:p w14:paraId="1FB11065" w14:textId="4043D0D3" w:rsidR="006132AB" w:rsidRPr="00CD50A5" w:rsidRDefault="006F7125" w:rsidP="006132AB">
      <w:pPr>
        <w:tabs>
          <w:tab w:val="left" w:pos="1520"/>
        </w:tabs>
        <w:rPr>
          <w:rFonts w:asciiTheme="majorBidi" w:hAnsiTheme="majorBidi" w:cstheme="majorBidi"/>
          <w:rtl/>
        </w:rPr>
      </w:pPr>
      <w:r>
        <w:rPr>
          <w:rFonts w:asciiTheme="majorBidi" w:hAnsiTheme="majorBidi" w:cstheme="majorBidi" w:hint="cs"/>
          <w:rtl/>
        </w:rPr>
        <w:t>אולי נרחיב /נשנה טיפה</w:t>
      </w:r>
    </w:p>
    <w:p w14:paraId="7F261D15" w14:textId="7B92C8F9" w:rsidR="006132AB" w:rsidRPr="00CD50A5" w:rsidRDefault="00DB44F2" w:rsidP="00A23C87">
      <w:pPr>
        <w:tabs>
          <w:tab w:val="left" w:pos="1520"/>
        </w:tabs>
        <w:rPr>
          <w:rFonts w:asciiTheme="majorBidi" w:hAnsiTheme="majorBidi" w:cstheme="majorBidi"/>
        </w:rPr>
      </w:pPr>
      <w:r w:rsidRPr="00CD50A5">
        <w:rPr>
          <w:rFonts w:asciiTheme="majorBidi" w:hAnsiTheme="majorBidi" w:cstheme="majorBidi"/>
        </w:rPr>
        <w:t>We seek to</w:t>
      </w:r>
      <w:r w:rsidR="00A23C87" w:rsidRPr="00CD50A5">
        <w:rPr>
          <w:rFonts w:asciiTheme="majorBidi" w:hAnsiTheme="majorBidi" w:cstheme="majorBidi"/>
        </w:rPr>
        <w:t xml:space="preserve"> build a flexible and user-friendly tool for the analysis and visualization of a social network</w:t>
      </w:r>
      <w:r w:rsidR="006D2A06">
        <w:rPr>
          <w:rFonts w:asciiTheme="majorBidi" w:hAnsiTheme="majorBidi" w:cstheme="majorBidi"/>
        </w:rPr>
        <w:t xml:space="preserve"> in the Java language</w:t>
      </w:r>
      <w:r w:rsidR="00A23C87" w:rsidRPr="00CD50A5">
        <w:rPr>
          <w:rFonts w:asciiTheme="majorBidi" w:hAnsiTheme="majorBidi" w:cstheme="majorBidi"/>
        </w:rPr>
        <w:t xml:space="preserve">. </w:t>
      </w:r>
    </w:p>
    <w:p w14:paraId="4041DFFE" w14:textId="110DCE8E" w:rsidR="00697F82" w:rsidRPr="00CD50A5" w:rsidRDefault="00697F82" w:rsidP="00A23C87">
      <w:pPr>
        <w:tabs>
          <w:tab w:val="left" w:pos="1520"/>
        </w:tabs>
        <w:rPr>
          <w:rFonts w:asciiTheme="majorBidi" w:hAnsiTheme="majorBidi" w:cstheme="majorBidi"/>
        </w:rPr>
      </w:pPr>
      <w:r w:rsidRPr="00CD50A5">
        <w:rPr>
          <w:rFonts w:asciiTheme="majorBidi" w:hAnsiTheme="majorBidi" w:cstheme="majorBidi"/>
        </w:rPr>
        <w:t xml:space="preserve">This project targets primarily the owner of the network </w:t>
      </w:r>
      <w:r w:rsidR="004142A7" w:rsidRPr="00CD50A5">
        <w:rPr>
          <w:rFonts w:asciiTheme="majorBidi" w:hAnsiTheme="majorBidi" w:cstheme="majorBidi"/>
        </w:rPr>
        <w:t>and</w:t>
      </w:r>
      <w:r w:rsidRPr="00CD50A5">
        <w:rPr>
          <w:rFonts w:asciiTheme="majorBidi" w:hAnsiTheme="majorBidi" w:cstheme="majorBidi"/>
        </w:rPr>
        <w:t xml:space="preserve"> advertisers who want to invest in the network.</w:t>
      </w:r>
      <w:r w:rsidR="0094056D" w:rsidRPr="00CD50A5">
        <w:rPr>
          <w:rFonts w:asciiTheme="majorBidi" w:hAnsiTheme="majorBidi" w:cstheme="majorBidi"/>
        </w:rPr>
        <w:t xml:space="preserve"> </w:t>
      </w:r>
    </w:p>
    <w:p w14:paraId="268FBFF1" w14:textId="24896289" w:rsidR="00697F82" w:rsidRPr="00CD50A5" w:rsidRDefault="0094056D" w:rsidP="00A23C87">
      <w:pPr>
        <w:tabs>
          <w:tab w:val="left" w:pos="1520"/>
        </w:tabs>
        <w:rPr>
          <w:rFonts w:asciiTheme="majorBidi" w:hAnsiTheme="majorBidi" w:cstheme="majorBidi"/>
        </w:rPr>
      </w:pPr>
      <w:r w:rsidRPr="00CD50A5">
        <w:rPr>
          <w:rFonts w:asciiTheme="majorBidi" w:hAnsiTheme="majorBidi" w:cstheme="majorBidi"/>
        </w:rPr>
        <w:t>This project (netEval) lets the user to construct a</w:t>
      </w:r>
      <w:r w:rsidR="007D162E" w:rsidRPr="00CD50A5">
        <w:rPr>
          <w:rFonts w:asciiTheme="majorBidi" w:hAnsiTheme="majorBidi" w:cstheme="majorBidi"/>
        </w:rPr>
        <w:t xml:space="preserve"> visualization of a</w:t>
      </w:r>
      <w:r w:rsidRPr="00CD50A5">
        <w:rPr>
          <w:rFonts w:asciiTheme="majorBidi" w:hAnsiTheme="majorBidi" w:cstheme="majorBidi"/>
        </w:rPr>
        <w:t xml:space="preserve"> network </w:t>
      </w:r>
      <w:r w:rsidR="00AF7913" w:rsidRPr="00CD50A5">
        <w:rPr>
          <w:rFonts w:asciiTheme="majorBidi" w:hAnsiTheme="majorBidi" w:cstheme="majorBidi"/>
        </w:rPr>
        <w:t>and</w:t>
      </w:r>
      <w:r w:rsidRPr="00CD50A5">
        <w:rPr>
          <w:rFonts w:asciiTheme="majorBidi" w:hAnsiTheme="majorBidi" w:cstheme="majorBidi"/>
        </w:rPr>
        <w:t xml:space="preserve"> it lets the user to load</w:t>
      </w:r>
      <w:r w:rsidR="007D162E" w:rsidRPr="00CD50A5">
        <w:rPr>
          <w:rFonts w:asciiTheme="majorBidi" w:hAnsiTheme="majorBidi" w:cstheme="majorBidi"/>
        </w:rPr>
        <w:t xml:space="preserve"> a</w:t>
      </w:r>
      <w:r w:rsidRPr="00CD50A5">
        <w:rPr>
          <w:rFonts w:asciiTheme="majorBidi" w:hAnsiTheme="majorBidi" w:cstheme="majorBidi"/>
        </w:rPr>
        <w:t xml:space="preserve"> network of various </w:t>
      </w:r>
      <w:r w:rsidR="00AF7913" w:rsidRPr="00CD50A5">
        <w:rPr>
          <w:rFonts w:asciiTheme="majorBidi" w:hAnsiTheme="majorBidi" w:cstheme="majorBidi"/>
        </w:rPr>
        <w:t>kinds</w:t>
      </w:r>
      <w:r w:rsidRPr="00CD50A5">
        <w:rPr>
          <w:rFonts w:asciiTheme="majorBidi" w:hAnsiTheme="majorBidi" w:cstheme="majorBidi"/>
        </w:rPr>
        <w:t xml:space="preserve"> with the option to modify</w:t>
      </w:r>
      <w:r w:rsidR="00A46862" w:rsidRPr="00CD50A5">
        <w:rPr>
          <w:rFonts w:asciiTheme="majorBidi" w:hAnsiTheme="majorBidi" w:cstheme="majorBidi"/>
        </w:rPr>
        <w:t xml:space="preserve"> it</w:t>
      </w:r>
      <w:r w:rsidRPr="00CD50A5">
        <w:rPr>
          <w:rFonts w:asciiTheme="majorBidi" w:hAnsiTheme="majorBidi" w:cstheme="majorBidi"/>
        </w:rPr>
        <w:t>.</w:t>
      </w:r>
      <w:r w:rsidR="00737ACA">
        <w:rPr>
          <w:rFonts w:asciiTheme="majorBidi" w:hAnsiTheme="majorBidi" w:cstheme="majorBidi"/>
        </w:rPr>
        <w:t xml:space="preserve"> The program will evaluate how much the network is worth and will present it to the user.</w:t>
      </w:r>
    </w:p>
    <w:p w14:paraId="164D7BD7" w14:textId="577BDF66" w:rsidR="00CD50A5" w:rsidRDefault="00EA02B4" w:rsidP="00CD50A5">
      <w:pPr>
        <w:tabs>
          <w:tab w:val="left" w:pos="1520"/>
        </w:tabs>
        <w:rPr>
          <w:rFonts w:asciiTheme="majorBidi" w:hAnsiTheme="majorBidi" w:cstheme="majorBidi"/>
        </w:rPr>
      </w:pPr>
      <w:r w:rsidRPr="00CD50A5">
        <w:rPr>
          <w:rFonts w:asciiTheme="majorBidi" w:hAnsiTheme="majorBidi" w:cstheme="majorBidi"/>
        </w:rPr>
        <w:t xml:space="preserve">The program can compute all the basic network properties, such as graph diameter, </w:t>
      </w:r>
      <w:r w:rsidR="00CD50A5" w:rsidRPr="00CD50A5">
        <w:rPr>
          <w:rFonts w:asciiTheme="majorBidi" w:hAnsiTheme="majorBidi" w:cstheme="majorBidi"/>
        </w:rPr>
        <w:t xml:space="preserve">radius, </w:t>
      </w:r>
      <w:r w:rsidR="00A46862" w:rsidRPr="00CD50A5">
        <w:rPr>
          <w:rFonts w:asciiTheme="majorBidi" w:hAnsiTheme="majorBidi" w:cstheme="majorBidi"/>
        </w:rPr>
        <w:t>distance</w:t>
      </w:r>
      <w:r w:rsidR="00CD50A5" w:rsidRPr="00CD50A5">
        <w:rPr>
          <w:rFonts w:asciiTheme="majorBidi" w:hAnsiTheme="majorBidi" w:cstheme="majorBidi"/>
        </w:rPr>
        <w:t xml:space="preserve"> between two vertices,</w:t>
      </w:r>
      <w:r w:rsidR="00A46862" w:rsidRPr="00CD50A5">
        <w:rPr>
          <w:rFonts w:asciiTheme="majorBidi" w:hAnsiTheme="majorBidi" w:cstheme="majorBidi"/>
        </w:rPr>
        <w:t xml:space="preserve"> </w:t>
      </w:r>
      <w:r w:rsidRPr="00CD50A5">
        <w:rPr>
          <w:rFonts w:asciiTheme="majorBidi" w:hAnsiTheme="majorBidi" w:cstheme="majorBidi"/>
        </w:rPr>
        <w:t>shortest path</w:t>
      </w:r>
      <w:r w:rsidR="00A46862" w:rsidRPr="00CD50A5">
        <w:rPr>
          <w:rFonts w:asciiTheme="majorBidi" w:hAnsiTheme="majorBidi" w:cstheme="majorBidi"/>
        </w:rPr>
        <w:t xml:space="preserve">, </w:t>
      </w:r>
      <w:r w:rsidR="00CD50A5" w:rsidRPr="00CD50A5">
        <w:rPr>
          <w:rFonts w:asciiTheme="majorBidi" w:hAnsiTheme="majorBidi" w:cstheme="majorBidi"/>
        </w:rPr>
        <w:t>eccentricity of a vertex, the total number of members</w:t>
      </w:r>
      <w:r w:rsidR="00737ACA">
        <w:rPr>
          <w:rFonts w:asciiTheme="majorBidi" w:hAnsiTheme="majorBidi" w:cstheme="majorBidi"/>
        </w:rPr>
        <w:t xml:space="preserve">, </w:t>
      </w:r>
      <w:r w:rsidR="00CD50A5" w:rsidRPr="00CD50A5">
        <w:rPr>
          <w:rFonts w:asciiTheme="majorBidi" w:hAnsiTheme="majorBidi" w:cstheme="majorBidi"/>
        </w:rPr>
        <w:t>groups</w:t>
      </w:r>
      <w:r w:rsidR="00737ACA">
        <w:rPr>
          <w:rFonts w:asciiTheme="majorBidi" w:hAnsiTheme="majorBidi" w:cstheme="majorBidi"/>
        </w:rPr>
        <w:t>, traffic</w:t>
      </w:r>
      <w:r w:rsidR="00CD50A5" w:rsidRPr="00CD50A5">
        <w:rPr>
          <w:rFonts w:asciiTheme="majorBidi" w:hAnsiTheme="majorBidi" w:cstheme="majorBidi"/>
        </w:rPr>
        <w:t xml:space="preserve"> in the </w:t>
      </w:r>
      <w:r w:rsidR="00737ACA">
        <w:rPr>
          <w:rFonts w:asciiTheme="majorBidi" w:hAnsiTheme="majorBidi" w:cstheme="majorBidi"/>
        </w:rPr>
        <w:t>network, and how long each user spends in the network every day.</w:t>
      </w:r>
    </w:p>
    <w:p w14:paraId="0B1A47A3" w14:textId="5769E086" w:rsidR="00F453CB" w:rsidRPr="00CD50A5" w:rsidRDefault="00C721B1" w:rsidP="006F7125">
      <w:pPr>
        <w:tabs>
          <w:tab w:val="left" w:pos="1520"/>
        </w:tabs>
        <w:rPr>
          <w:rFonts w:asciiTheme="majorBidi" w:hAnsiTheme="majorBidi" w:cstheme="majorBidi"/>
        </w:rPr>
      </w:pPr>
      <w:r>
        <w:rPr>
          <w:rFonts w:asciiTheme="majorBidi" w:hAnsiTheme="majorBidi" w:cstheme="majorBidi"/>
        </w:rPr>
        <w:t xml:space="preserve">Furthermore, the program lets the user to </w:t>
      </w:r>
      <w:r w:rsidRPr="00C721B1">
        <w:rPr>
          <w:rFonts w:asciiTheme="majorBidi" w:hAnsiTheme="majorBidi" w:cstheme="majorBidi"/>
        </w:rPr>
        <w:t xml:space="preserve">present </w:t>
      </w:r>
      <w:r>
        <w:rPr>
          <w:rFonts w:asciiTheme="majorBidi" w:hAnsiTheme="majorBidi" w:cstheme="majorBidi"/>
        </w:rPr>
        <w:t xml:space="preserve">the network </w:t>
      </w:r>
      <w:r w:rsidRPr="00C721B1">
        <w:rPr>
          <w:rFonts w:asciiTheme="majorBidi" w:hAnsiTheme="majorBidi" w:cstheme="majorBidi"/>
        </w:rPr>
        <w:t>graphically</w:t>
      </w:r>
      <w:r>
        <w:rPr>
          <w:rFonts w:asciiTheme="majorBidi" w:hAnsiTheme="majorBidi" w:cstheme="majorBidi"/>
        </w:rPr>
        <w:t xml:space="preserve">. The user can filter data as he would like. </w:t>
      </w:r>
    </w:p>
    <w:p w14:paraId="75790B6B" w14:textId="77777777" w:rsidR="00F453CB" w:rsidRPr="00CD50A5" w:rsidRDefault="00F453CB" w:rsidP="00A23C87">
      <w:pPr>
        <w:tabs>
          <w:tab w:val="left" w:pos="1520"/>
        </w:tabs>
        <w:rPr>
          <w:rFonts w:asciiTheme="majorBidi" w:hAnsiTheme="majorBidi" w:cstheme="majorBidi"/>
        </w:rPr>
      </w:pPr>
    </w:p>
    <w:p w14:paraId="67BFBEF3" w14:textId="77777777" w:rsidR="006132AB" w:rsidRPr="00CD50A5" w:rsidRDefault="006132AB" w:rsidP="006132AB">
      <w:pPr>
        <w:pStyle w:val="Heading2"/>
        <w:rPr>
          <w:rFonts w:asciiTheme="majorBidi" w:hAnsiTheme="majorBidi" w:cstheme="majorBidi"/>
          <w:color w:val="auto"/>
        </w:rPr>
      </w:pPr>
      <w:bookmarkStart w:id="10" w:name="_Toc363403521"/>
      <w:r w:rsidRPr="00CD50A5">
        <w:rPr>
          <w:rFonts w:asciiTheme="majorBidi" w:hAnsiTheme="majorBidi" w:cstheme="majorBidi"/>
          <w:color w:val="auto"/>
        </w:rPr>
        <w:t>2.1  Product Perspective</w:t>
      </w:r>
      <w:bookmarkEnd w:id="10"/>
      <w:r w:rsidRPr="00CD50A5">
        <w:rPr>
          <w:rFonts w:asciiTheme="majorBidi" w:hAnsiTheme="majorBidi" w:cstheme="majorBidi"/>
          <w:color w:val="auto"/>
        </w:rPr>
        <w:t xml:space="preserve">  </w:t>
      </w:r>
    </w:p>
    <w:p w14:paraId="420D69F6" w14:textId="77777777" w:rsidR="006132AB" w:rsidRPr="00CD50A5" w:rsidRDefault="006132AB" w:rsidP="006132AB">
      <w:pPr>
        <w:tabs>
          <w:tab w:val="left" w:pos="1520"/>
        </w:tabs>
        <w:rPr>
          <w:rFonts w:asciiTheme="majorBidi" w:hAnsiTheme="majorBidi" w:cstheme="majorBidi"/>
        </w:rPr>
      </w:pPr>
    </w:p>
    <w:p w14:paraId="16874E32" w14:textId="5DA65C01" w:rsidR="006132AB" w:rsidRPr="00CD50A5" w:rsidRDefault="00822C60" w:rsidP="00822C60">
      <w:pPr>
        <w:tabs>
          <w:tab w:val="left" w:pos="1520"/>
        </w:tabs>
        <w:rPr>
          <w:rFonts w:asciiTheme="majorBidi" w:hAnsiTheme="majorBidi" w:cstheme="majorBidi"/>
        </w:rPr>
      </w:pPr>
      <w:r w:rsidRPr="00822C60">
        <w:rPr>
          <w:rFonts w:asciiTheme="majorBidi" w:hAnsiTheme="majorBidi" w:cstheme="majorBidi"/>
        </w:rPr>
        <w:t xml:space="preserve">There are no popular related products </w:t>
      </w:r>
      <w:r w:rsidR="003E0FA0">
        <w:rPr>
          <w:rFonts w:asciiTheme="majorBidi" w:hAnsiTheme="majorBidi" w:cstheme="majorBidi"/>
        </w:rPr>
        <w:t>of</w:t>
      </w:r>
      <w:r w:rsidRPr="00822C60">
        <w:rPr>
          <w:rFonts w:asciiTheme="majorBidi" w:hAnsiTheme="majorBidi" w:cstheme="majorBidi"/>
        </w:rPr>
        <w:t xml:space="preserve"> </w:t>
      </w:r>
      <w:r>
        <w:rPr>
          <w:rFonts w:asciiTheme="majorBidi" w:hAnsiTheme="majorBidi" w:cstheme="majorBidi"/>
        </w:rPr>
        <w:t>netEval.</w:t>
      </w:r>
    </w:p>
    <w:p w14:paraId="5FCF9D5E" w14:textId="79E79FED" w:rsidR="006132AB" w:rsidRDefault="006132AB" w:rsidP="006132AB">
      <w:pPr>
        <w:pStyle w:val="Heading3"/>
        <w:rPr>
          <w:rFonts w:asciiTheme="majorBidi" w:hAnsiTheme="majorBidi"/>
          <w:b/>
          <w:bCs/>
          <w:color w:val="auto"/>
          <w:u w:val="single"/>
          <w:rtl/>
        </w:rPr>
      </w:pPr>
      <w:bookmarkStart w:id="11" w:name="_Toc363403522"/>
      <w:r w:rsidRPr="00CD50A5">
        <w:rPr>
          <w:rFonts w:asciiTheme="majorBidi" w:hAnsiTheme="majorBidi"/>
          <w:b/>
          <w:bCs/>
          <w:color w:val="auto"/>
          <w:u w:val="single"/>
        </w:rPr>
        <w:t>2.1.1 System Interfaces</w:t>
      </w:r>
      <w:bookmarkEnd w:id="11"/>
    </w:p>
    <w:p w14:paraId="45EF388A" w14:textId="77777777" w:rsidR="00AA1D2D" w:rsidRPr="00AA1D2D" w:rsidRDefault="00AA1D2D" w:rsidP="00AA1D2D"/>
    <w:p w14:paraId="0FD1DC9C" w14:textId="0D98F74C" w:rsidR="006132AB" w:rsidRDefault="00E163E8" w:rsidP="00D7334F">
      <w:pPr>
        <w:pStyle w:val="Heading3"/>
        <w:bidi/>
        <w:rPr>
          <w:rFonts w:asciiTheme="majorBidi" w:hAnsiTheme="majorBidi"/>
          <w:color w:val="auto"/>
          <w:rtl/>
        </w:rPr>
      </w:pPr>
      <w:bookmarkStart w:id="12" w:name="_Toc363403523"/>
      <w:r>
        <w:rPr>
          <w:rFonts w:asciiTheme="majorBidi" w:hAnsiTheme="majorBidi" w:hint="cs"/>
          <w:color w:val="auto"/>
          <w:rtl/>
        </w:rPr>
        <w:t>לא יודע</w:t>
      </w:r>
      <w:r w:rsidR="003A4FAE">
        <w:rPr>
          <w:rFonts w:asciiTheme="majorBidi" w:hAnsiTheme="majorBidi" w:hint="cs"/>
          <w:color w:val="auto"/>
          <w:rtl/>
        </w:rPr>
        <w:t xml:space="preserve"> עדיין</w:t>
      </w:r>
    </w:p>
    <w:p w14:paraId="2F66F46A" w14:textId="77777777" w:rsidR="00E163E8" w:rsidRPr="00E163E8" w:rsidRDefault="00E163E8" w:rsidP="00E163E8">
      <w:pPr>
        <w:bidi/>
        <w:rPr>
          <w:rtl/>
        </w:rPr>
      </w:pPr>
    </w:p>
    <w:p w14:paraId="66DA7FEE" w14:textId="77777777" w:rsidR="00D7334F" w:rsidRPr="00D7334F" w:rsidRDefault="00D7334F" w:rsidP="00D7334F">
      <w:pPr>
        <w:bidi/>
      </w:pPr>
    </w:p>
    <w:p w14:paraId="0109009A" w14:textId="77777777" w:rsidR="006132AB" w:rsidRPr="00CD50A5" w:rsidRDefault="006132AB" w:rsidP="006132AB">
      <w:pPr>
        <w:pStyle w:val="Heading3"/>
        <w:rPr>
          <w:rFonts w:asciiTheme="majorBidi" w:hAnsiTheme="majorBidi"/>
          <w:b/>
          <w:bCs/>
          <w:color w:val="auto"/>
          <w:u w:val="single"/>
        </w:rPr>
      </w:pPr>
      <w:r w:rsidRPr="00CD50A5">
        <w:rPr>
          <w:rFonts w:asciiTheme="majorBidi" w:hAnsiTheme="majorBidi"/>
          <w:b/>
          <w:bCs/>
          <w:color w:val="auto"/>
          <w:u w:val="single"/>
        </w:rPr>
        <w:t>2.1.2 Interfaces</w:t>
      </w:r>
      <w:bookmarkEnd w:id="12"/>
    </w:p>
    <w:p w14:paraId="494360EB" w14:textId="77777777" w:rsidR="00642B54" w:rsidRDefault="00642B54" w:rsidP="00642B54">
      <w:pPr>
        <w:numPr>
          <w:ilvl w:val="12"/>
          <w:numId w:val="0"/>
        </w:numPr>
        <w:rPr>
          <w:rFonts w:asciiTheme="majorBidi" w:hAnsiTheme="majorBidi" w:cstheme="majorBidi"/>
        </w:rPr>
      </w:pPr>
    </w:p>
    <w:p w14:paraId="5168C2B3" w14:textId="77B83108" w:rsidR="006132AB" w:rsidRDefault="006132AB" w:rsidP="006132AB">
      <w:pPr>
        <w:rPr>
          <w:rFonts w:asciiTheme="majorBidi" w:hAnsiTheme="majorBidi" w:cstheme="majorBidi"/>
        </w:rPr>
      </w:pPr>
    </w:p>
    <w:p w14:paraId="703E0547" w14:textId="359B64AC" w:rsidR="00215538" w:rsidRDefault="00215538" w:rsidP="006F1702">
      <w:pPr>
        <w:bidi/>
        <w:rPr>
          <w:rFonts w:asciiTheme="majorBidi" w:hAnsiTheme="majorBidi" w:cstheme="majorBidi"/>
          <w:rtl/>
        </w:rPr>
      </w:pPr>
      <w:r>
        <w:rPr>
          <w:rFonts w:asciiTheme="majorBidi" w:hAnsiTheme="majorBidi" w:cstheme="majorBidi" w:hint="cs"/>
          <w:rtl/>
        </w:rPr>
        <w:t>לרשום מה יש בממשק, כלומר מה יש בגוי</w:t>
      </w:r>
    </w:p>
    <w:p w14:paraId="1675D964" w14:textId="58B7E4AD" w:rsidR="00215538" w:rsidRDefault="0024755F" w:rsidP="006F1702">
      <w:pPr>
        <w:bidi/>
        <w:rPr>
          <w:rFonts w:asciiTheme="majorBidi" w:hAnsiTheme="majorBidi" w:cstheme="majorBidi"/>
          <w:rtl/>
        </w:rPr>
      </w:pPr>
      <w:r>
        <w:rPr>
          <w:rFonts w:asciiTheme="majorBidi" w:hAnsiTheme="majorBidi" w:cstheme="majorBidi" w:hint="cs"/>
          <w:rtl/>
        </w:rPr>
        <w:t>ממשק המשתמש מחולק לשני חלקים , בחלק הראשון המשתמש יוכל לראות את נתוני הרשת בצורה של נתונים</w:t>
      </w:r>
      <w:r w:rsidR="006F1702">
        <w:rPr>
          <w:rFonts w:asciiTheme="majorBidi" w:hAnsiTheme="majorBidi" w:cstheme="majorBidi" w:hint="cs"/>
          <w:rtl/>
        </w:rPr>
        <w:t xml:space="preserve">( לשנות ניסוח) </w:t>
      </w:r>
      <w:r>
        <w:rPr>
          <w:rFonts w:asciiTheme="majorBidi" w:hAnsiTheme="majorBidi" w:cstheme="majorBidi" w:hint="cs"/>
          <w:rtl/>
        </w:rPr>
        <w:t xml:space="preserve"> והחלק השני הוא התצוגה הגרפית של הרשת </w:t>
      </w:r>
    </w:p>
    <w:p w14:paraId="56E9EDA0" w14:textId="4E1AFA0F" w:rsidR="0024755F" w:rsidRDefault="0024755F" w:rsidP="006F1702">
      <w:pPr>
        <w:bidi/>
        <w:rPr>
          <w:rFonts w:asciiTheme="majorBidi" w:hAnsiTheme="majorBidi" w:cstheme="majorBidi"/>
          <w:rtl/>
        </w:rPr>
      </w:pPr>
      <w:r>
        <w:rPr>
          <w:rFonts w:asciiTheme="majorBidi" w:hAnsiTheme="majorBidi" w:cstheme="majorBidi" w:hint="cs"/>
          <w:rtl/>
        </w:rPr>
        <w:lastRenderedPageBreak/>
        <w:t>תצוגת הנתונים:</w:t>
      </w:r>
    </w:p>
    <w:p w14:paraId="7BF7E43E" w14:textId="19E2518C" w:rsidR="006F1702" w:rsidRDefault="006F1702" w:rsidP="006F1702">
      <w:pPr>
        <w:bidi/>
        <w:rPr>
          <w:rFonts w:asciiTheme="majorBidi" w:hAnsiTheme="majorBidi" w:cstheme="majorBidi"/>
          <w:rtl/>
        </w:rPr>
      </w:pPr>
      <w:r>
        <w:rPr>
          <w:rFonts w:asciiTheme="majorBidi" w:hAnsiTheme="majorBidi" w:cstheme="majorBidi" w:hint="cs"/>
          <w:rtl/>
        </w:rPr>
        <w:t>המשתמש יוכל לטעון קובץ ממסד נתונים לאחר מכן יופיעו לו על המסך מאפיינים כלליים על הרשת כגון :</w:t>
      </w:r>
    </w:p>
    <w:p w14:paraId="1A5F1CE9" w14:textId="20F3EC94" w:rsidR="006F1702" w:rsidRDefault="006F1702" w:rsidP="006F1702">
      <w:pPr>
        <w:bidi/>
        <w:rPr>
          <w:rFonts w:asciiTheme="majorBidi" w:hAnsiTheme="majorBidi" w:cstheme="majorBidi"/>
          <w:rtl/>
        </w:rPr>
      </w:pPr>
      <w:r>
        <w:rPr>
          <w:rFonts w:asciiTheme="majorBidi" w:hAnsiTheme="majorBidi" w:cstheme="majorBidi" w:hint="cs"/>
          <w:rtl/>
        </w:rPr>
        <w:t>מספר החברים ברשת , מספר התגובות הממוצע ליום, כמות שהייה ממוצעת ברשת , כמות המפרסמים וכו</w:t>
      </w:r>
    </w:p>
    <w:p w14:paraId="0332F0F6" w14:textId="48C7BA2A" w:rsidR="0024755F" w:rsidRDefault="0024755F" w:rsidP="006F1702">
      <w:pPr>
        <w:bidi/>
        <w:rPr>
          <w:rFonts w:asciiTheme="majorBidi" w:hAnsiTheme="majorBidi" w:cstheme="majorBidi"/>
          <w:rtl/>
        </w:rPr>
      </w:pPr>
      <w:r>
        <w:rPr>
          <w:rFonts w:asciiTheme="majorBidi" w:hAnsiTheme="majorBidi" w:cstheme="majorBidi" w:hint="cs"/>
          <w:rtl/>
        </w:rPr>
        <w:t>התצוגה הגרפית:</w:t>
      </w:r>
    </w:p>
    <w:p w14:paraId="313DB347" w14:textId="61C1170E" w:rsidR="006F1702" w:rsidRDefault="006F1702" w:rsidP="006F1702">
      <w:pPr>
        <w:bidi/>
        <w:rPr>
          <w:rFonts w:asciiTheme="majorBidi" w:hAnsiTheme="majorBidi" w:cstheme="majorBidi"/>
          <w:rtl/>
        </w:rPr>
      </w:pPr>
      <w:r>
        <w:rPr>
          <w:rFonts w:asciiTheme="majorBidi" w:hAnsiTheme="majorBidi" w:cstheme="majorBidi" w:hint="cs"/>
          <w:rtl/>
        </w:rPr>
        <w:t xml:space="preserve">המשתמש יוכל ללחוץ על כפתור שיעביר אותו למסך עם התצוגה הגרפית של הרשת במסך זה המשתמש יראה את הרשת בצורה של גרף כלומר עם קודקודים וקשתות המקשרות בין הקודקודים. </w:t>
      </w:r>
    </w:p>
    <w:p w14:paraId="479E5438" w14:textId="3AFB8FF6" w:rsidR="006F1702" w:rsidRDefault="006F1702" w:rsidP="006F1702">
      <w:pPr>
        <w:bidi/>
        <w:rPr>
          <w:rFonts w:asciiTheme="majorBidi" w:hAnsiTheme="majorBidi" w:cstheme="majorBidi"/>
          <w:rtl/>
        </w:rPr>
      </w:pPr>
      <w:r>
        <w:rPr>
          <w:rFonts w:asciiTheme="majorBidi" w:hAnsiTheme="majorBidi" w:cstheme="majorBidi" w:hint="cs"/>
          <w:rtl/>
        </w:rPr>
        <w:t xml:space="preserve">המשתמש יוכל לסנן את הגרף לפי ייעדי הפרסום שלו . </w:t>
      </w:r>
    </w:p>
    <w:p w14:paraId="5FCEADCD" w14:textId="0E2E005F" w:rsidR="007551A4" w:rsidRDefault="007551A4" w:rsidP="007551A4">
      <w:pPr>
        <w:bidi/>
        <w:rPr>
          <w:rFonts w:asciiTheme="majorBidi" w:hAnsiTheme="majorBidi" w:cstheme="majorBidi"/>
          <w:rtl/>
        </w:rPr>
      </w:pPr>
    </w:p>
    <w:p w14:paraId="15D0F8AF" w14:textId="2248005C" w:rsidR="007551A4" w:rsidRDefault="007551A4" w:rsidP="007551A4">
      <w:pPr>
        <w:bidi/>
        <w:rPr>
          <w:rFonts w:asciiTheme="majorBidi" w:hAnsiTheme="majorBidi" w:cstheme="majorBidi"/>
          <w:rtl/>
        </w:rPr>
      </w:pPr>
      <w:r>
        <w:rPr>
          <w:rFonts w:asciiTheme="majorBidi" w:hAnsiTheme="majorBidi" w:cstheme="majorBidi" w:hint="cs"/>
          <w:rtl/>
        </w:rPr>
        <w:t xml:space="preserve">הערה: אולי כדאי שנוסיף תמונה </w:t>
      </w:r>
    </w:p>
    <w:p w14:paraId="6E4AFA14" w14:textId="77777777" w:rsidR="006F1702" w:rsidRPr="00CD50A5" w:rsidRDefault="006F1702" w:rsidP="006F1702">
      <w:pPr>
        <w:bidi/>
        <w:rPr>
          <w:rFonts w:asciiTheme="majorBidi" w:hAnsiTheme="majorBidi" w:cstheme="majorBidi" w:hint="cs"/>
          <w:rtl/>
        </w:rPr>
      </w:pPr>
    </w:p>
    <w:p w14:paraId="2B554BCC" w14:textId="77777777" w:rsidR="006132AB" w:rsidRPr="00CD50A5" w:rsidRDefault="006132AB" w:rsidP="006132AB">
      <w:pPr>
        <w:pStyle w:val="Heading3"/>
        <w:rPr>
          <w:rFonts w:asciiTheme="majorBidi" w:hAnsiTheme="majorBidi"/>
          <w:b/>
          <w:bCs/>
          <w:color w:val="auto"/>
          <w:u w:val="single"/>
        </w:rPr>
      </w:pPr>
      <w:bookmarkStart w:id="13" w:name="_Toc363403524"/>
      <w:r w:rsidRPr="00CD50A5">
        <w:rPr>
          <w:rFonts w:asciiTheme="majorBidi" w:hAnsiTheme="majorBidi"/>
          <w:b/>
          <w:bCs/>
          <w:color w:val="auto"/>
          <w:u w:val="single"/>
        </w:rPr>
        <w:t>2.1.3 Hardware Interfaces</w:t>
      </w:r>
      <w:bookmarkEnd w:id="13"/>
    </w:p>
    <w:p w14:paraId="024999B8" w14:textId="04BAF7AD" w:rsidR="006132AB" w:rsidRDefault="006132AB" w:rsidP="006132AB">
      <w:pPr>
        <w:rPr>
          <w:rFonts w:asciiTheme="majorBidi" w:hAnsiTheme="majorBidi" w:cstheme="majorBidi"/>
        </w:rPr>
      </w:pPr>
    </w:p>
    <w:p w14:paraId="13BC6D02" w14:textId="6A1EAFF5" w:rsidR="00215538" w:rsidRPr="00CD50A5" w:rsidRDefault="00E163E8" w:rsidP="006132AB">
      <w:pPr>
        <w:rPr>
          <w:rFonts w:asciiTheme="majorBidi" w:hAnsiTheme="majorBidi" w:cstheme="majorBidi"/>
        </w:rPr>
      </w:pPr>
      <w:r>
        <w:rPr>
          <w:rFonts w:asciiTheme="majorBidi" w:hAnsiTheme="majorBidi" w:cstheme="majorBidi" w:hint="cs"/>
          <w:rtl/>
        </w:rPr>
        <w:t>לא יודע</w:t>
      </w:r>
    </w:p>
    <w:p w14:paraId="3BEB09D1" w14:textId="77777777" w:rsidR="006132AB" w:rsidRPr="00CD50A5" w:rsidRDefault="006132AB" w:rsidP="006132AB">
      <w:pPr>
        <w:pStyle w:val="Heading3"/>
        <w:rPr>
          <w:rFonts w:asciiTheme="majorBidi" w:hAnsiTheme="majorBidi"/>
          <w:color w:val="auto"/>
        </w:rPr>
      </w:pPr>
      <w:bookmarkStart w:id="14" w:name="_Toc363403525"/>
    </w:p>
    <w:p w14:paraId="42E472B7" w14:textId="77777777" w:rsidR="006132AB" w:rsidRPr="00CD50A5" w:rsidRDefault="006132AB" w:rsidP="006132AB">
      <w:pPr>
        <w:pStyle w:val="Heading3"/>
        <w:rPr>
          <w:rFonts w:asciiTheme="majorBidi" w:hAnsiTheme="majorBidi"/>
          <w:b/>
          <w:bCs/>
          <w:color w:val="auto"/>
          <w:u w:val="single"/>
        </w:rPr>
      </w:pPr>
      <w:r w:rsidRPr="00CD50A5">
        <w:rPr>
          <w:rFonts w:asciiTheme="majorBidi" w:hAnsiTheme="majorBidi"/>
          <w:b/>
          <w:bCs/>
          <w:color w:val="auto"/>
          <w:u w:val="single"/>
        </w:rPr>
        <w:t>2.1.4 Software Interfaces</w:t>
      </w:r>
      <w:bookmarkEnd w:id="14"/>
    </w:p>
    <w:p w14:paraId="679C5C56" w14:textId="36513F0B" w:rsidR="006132AB" w:rsidRDefault="006132AB" w:rsidP="006132AB">
      <w:pPr>
        <w:numPr>
          <w:ilvl w:val="12"/>
          <w:numId w:val="0"/>
        </w:numPr>
        <w:ind w:left="1080" w:hanging="360"/>
        <w:rPr>
          <w:rFonts w:asciiTheme="majorBidi" w:hAnsiTheme="majorBidi" w:cstheme="majorBidi"/>
          <w:rtl/>
        </w:rPr>
      </w:pPr>
    </w:p>
    <w:p w14:paraId="65EC5831" w14:textId="79B3034D" w:rsidR="00E163E8" w:rsidRPr="00CD50A5" w:rsidRDefault="00E163E8" w:rsidP="006132AB">
      <w:pPr>
        <w:numPr>
          <w:ilvl w:val="12"/>
          <w:numId w:val="0"/>
        </w:numPr>
        <w:ind w:left="1080" w:hanging="360"/>
        <w:rPr>
          <w:rFonts w:asciiTheme="majorBidi" w:hAnsiTheme="majorBidi" w:cstheme="majorBidi"/>
        </w:rPr>
      </w:pPr>
      <w:r>
        <w:rPr>
          <w:rFonts w:asciiTheme="majorBidi" w:hAnsiTheme="majorBidi" w:cstheme="majorBidi" w:hint="cs"/>
          <w:rtl/>
        </w:rPr>
        <w:t>לא יודע</w:t>
      </w:r>
    </w:p>
    <w:p w14:paraId="7DFB62D8" w14:textId="47FA47AC" w:rsidR="006132AB" w:rsidRPr="00CD50A5" w:rsidRDefault="006132AB" w:rsidP="006132AB">
      <w:pPr>
        <w:numPr>
          <w:ilvl w:val="12"/>
          <w:numId w:val="0"/>
        </w:numPr>
        <w:ind w:left="1080" w:hanging="360"/>
        <w:rPr>
          <w:rFonts w:asciiTheme="majorBidi" w:hAnsiTheme="majorBidi" w:cstheme="majorBidi"/>
        </w:rPr>
      </w:pPr>
      <w:r w:rsidRPr="00CD50A5">
        <w:rPr>
          <w:rFonts w:asciiTheme="majorBidi" w:hAnsiTheme="majorBidi" w:cstheme="majorBidi"/>
        </w:rPr>
        <w:t xml:space="preserve"> </w:t>
      </w:r>
    </w:p>
    <w:p w14:paraId="300C02DD" w14:textId="77777777" w:rsidR="006132AB" w:rsidRPr="00CD50A5" w:rsidRDefault="006132AB" w:rsidP="006132AB">
      <w:pPr>
        <w:pStyle w:val="Heading3"/>
        <w:rPr>
          <w:rFonts w:asciiTheme="majorBidi" w:hAnsiTheme="majorBidi"/>
          <w:b/>
          <w:bCs/>
          <w:color w:val="auto"/>
          <w:u w:val="single"/>
        </w:rPr>
      </w:pPr>
      <w:bookmarkStart w:id="15" w:name="_Toc363403526"/>
      <w:r w:rsidRPr="00CD50A5">
        <w:rPr>
          <w:rFonts w:asciiTheme="majorBidi" w:hAnsiTheme="majorBidi"/>
          <w:b/>
          <w:bCs/>
          <w:color w:val="auto"/>
          <w:u w:val="single"/>
        </w:rPr>
        <w:t>2.1.5 Communications Interfaces</w:t>
      </w:r>
      <w:bookmarkEnd w:id="15"/>
    </w:p>
    <w:p w14:paraId="57D69EA4" w14:textId="6392927D" w:rsidR="006132AB" w:rsidRDefault="006132AB" w:rsidP="006132AB">
      <w:pPr>
        <w:rPr>
          <w:rFonts w:asciiTheme="majorBidi" w:hAnsiTheme="majorBidi" w:cstheme="majorBidi"/>
          <w:rtl/>
        </w:rPr>
      </w:pPr>
    </w:p>
    <w:p w14:paraId="090AA672" w14:textId="38826516" w:rsidR="00E163E8" w:rsidRPr="00CD50A5" w:rsidRDefault="00E163E8" w:rsidP="006132AB">
      <w:pPr>
        <w:rPr>
          <w:rFonts w:asciiTheme="majorBidi" w:hAnsiTheme="majorBidi" w:cstheme="majorBidi"/>
        </w:rPr>
      </w:pPr>
      <w:r>
        <w:rPr>
          <w:rFonts w:asciiTheme="majorBidi" w:hAnsiTheme="majorBidi" w:cstheme="majorBidi" w:hint="cs"/>
          <w:rtl/>
        </w:rPr>
        <w:t>לא חושב שיש לנו</w:t>
      </w:r>
    </w:p>
    <w:p w14:paraId="55447C6D" w14:textId="77777777" w:rsidR="006132AB" w:rsidRPr="00CD50A5" w:rsidRDefault="006132AB" w:rsidP="006132AB">
      <w:pPr>
        <w:rPr>
          <w:rFonts w:asciiTheme="majorBidi" w:hAnsiTheme="majorBidi" w:cstheme="majorBidi"/>
        </w:rPr>
      </w:pPr>
    </w:p>
    <w:p w14:paraId="3F664182" w14:textId="77777777" w:rsidR="006132AB" w:rsidRPr="00CD50A5" w:rsidRDefault="006132AB" w:rsidP="006132AB">
      <w:pPr>
        <w:pStyle w:val="Heading3"/>
        <w:rPr>
          <w:rFonts w:asciiTheme="majorBidi" w:hAnsiTheme="majorBidi"/>
          <w:b/>
          <w:bCs/>
          <w:color w:val="auto"/>
          <w:u w:val="single"/>
        </w:rPr>
      </w:pPr>
      <w:bookmarkStart w:id="16" w:name="_Toc363403527"/>
      <w:r w:rsidRPr="00CD50A5">
        <w:rPr>
          <w:rFonts w:asciiTheme="majorBidi" w:hAnsiTheme="majorBidi"/>
          <w:b/>
          <w:bCs/>
          <w:color w:val="auto"/>
          <w:u w:val="single"/>
        </w:rPr>
        <w:t>2.1.6 Memory Constraints</w:t>
      </w:r>
      <w:bookmarkEnd w:id="16"/>
    </w:p>
    <w:p w14:paraId="50EBDEE2" w14:textId="35A8B532" w:rsidR="006132AB" w:rsidRPr="00CD50A5" w:rsidRDefault="000E39CA" w:rsidP="006132AB">
      <w:pPr>
        <w:rPr>
          <w:rFonts w:asciiTheme="majorBidi" w:hAnsiTheme="majorBidi" w:cstheme="majorBidi"/>
        </w:rPr>
      </w:pPr>
      <w:r>
        <w:rPr>
          <w:rFonts w:asciiTheme="majorBidi" w:hAnsiTheme="majorBidi" w:cstheme="majorBidi" w:hint="cs"/>
          <w:rtl/>
        </w:rPr>
        <w:t>צריך לבדוק כמה ראם התוכנה תקח</w:t>
      </w:r>
    </w:p>
    <w:p w14:paraId="3A114536" w14:textId="77777777" w:rsidR="006132AB" w:rsidRPr="00CD50A5" w:rsidRDefault="006132AB" w:rsidP="006132AB">
      <w:pPr>
        <w:rPr>
          <w:rFonts w:asciiTheme="majorBidi" w:hAnsiTheme="majorBidi" w:cstheme="majorBidi"/>
        </w:rPr>
      </w:pPr>
    </w:p>
    <w:p w14:paraId="43990A06" w14:textId="77777777" w:rsidR="006132AB" w:rsidRPr="00CD50A5" w:rsidRDefault="006132AB" w:rsidP="006132AB">
      <w:pPr>
        <w:pStyle w:val="Heading3"/>
        <w:rPr>
          <w:rFonts w:asciiTheme="majorBidi" w:hAnsiTheme="majorBidi"/>
          <w:b/>
          <w:bCs/>
          <w:color w:val="auto"/>
          <w:u w:val="single"/>
        </w:rPr>
      </w:pPr>
      <w:bookmarkStart w:id="17" w:name="_Toc363403528"/>
      <w:r w:rsidRPr="00CD50A5">
        <w:rPr>
          <w:rFonts w:asciiTheme="majorBidi" w:hAnsiTheme="majorBidi"/>
          <w:b/>
          <w:bCs/>
          <w:color w:val="auto"/>
          <w:u w:val="single"/>
        </w:rPr>
        <w:t>2.1.7 Operations</w:t>
      </w:r>
      <w:bookmarkEnd w:id="17"/>
    </w:p>
    <w:p w14:paraId="6122671D" w14:textId="77777777" w:rsidR="006132AB" w:rsidRPr="00CD50A5" w:rsidRDefault="006132AB" w:rsidP="006132AB">
      <w:pPr>
        <w:rPr>
          <w:rFonts w:asciiTheme="majorBidi" w:hAnsiTheme="majorBidi" w:cstheme="majorBidi"/>
        </w:rPr>
      </w:pPr>
    </w:p>
    <w:p w14:paraId="73172DF3" w14:textId="7C2842B9" w:rsidR="006132AB" w:rsidRPr="00CD50A5" w:rsidRDefault="00A700B8" w:rsidP="006132AB">
      <w:pPr>
        <w:rPr>
          <w:rFonts w:asciiTheme="majorBidi" w:hAnsiTheme="majorBidi" w:cstheme="majorBidi"/>
        </w:rPr>
      </w:pPr>
      <w:r>
        <w:rPr>
          <w:rFonts w:asciiTheme="majorBidi" w:hAnsiTheme="majorBidi" w:cstheme="majorBidi" w:hint="cs"/>
          <w:rtl/>
        </w:rPr>
        <w:t>לא יודע</w:t>
      </w:r>
    </w:p>
    <w:p w14:paraId="35CB5DE9" w14:textId="77777777" w:rsidR="006132AB" w:rsidRPr="00CD50A5" w:rsidRDefault="006132AB" w:rsidP="006132AB">
      <w:pPr>
        <w:rPr>
          <w:rFonts w:asciiTheme="majorBidi" w:hAnsiTheme="majorBidi" w:cstheme="majorBidi"/>
        </w:rPr>
      </w:pPr>
    </w:p>
    <w:p w14:paraId="5B4AC86C" w14:textId="77777777" w:rsidR="006132AB" w:rsidRPr="00CD50A5" w:rsidRDefault="006132AB" w:rsidP="006132AB">
      <w:pPr>
        <w:pStyle w:val="Heading3"/>
        <w:rPr>
          <w:rFonts w:asciiTheme="majorBidi" w:hAnsiTheme="majorBidi"/>
          <w:b/>
          <w:bCs/>
          <w:color w:val="auto"/>
          <w:u w:val="single"/>
        </w:rPr>
      </w:pPr>
      <w:bookmarkStart w:id="18" w:name="_Toc363403529"/>
      <w:r w:rsidRPr="00CD50A5">
        <w:rPr>
          <w:rFonts w:asciiTheme="majorBidi" w:hAnsiTheme="majorBidi"/>
          <w:b/>
          <w:bCs/>
          <w:color w:val="auto"/>
          <w:u w:val="single"/>
        </w:rPr>
        <w:t>2.1.8 Site Adaptation Requirements</w:t>
      </w:r>
      <w:bookmarkEnd w:id="18"/>
    </w:p>
    <w:p w14:paraId="5EF7CEE5" w14:textId="77777777" w:rsidR="006132AB" w:rsidRPr="00CD50A5" w:rsidRDefault="006132AB" w:rsidP="006132AB">
      <w:pPr>
        <w:rPr>
          <w:rFonts w:asciiTheme="majorBidi" w:hAnsiTheme="majorBidi" w:cstheme="majorBidi"/>
        </w:rPr>
      </w:pPr>
    </w:p>
    <w:p w14:paraId="5AC5686F" w14:textId="134863A8" w:rsidR="006132AB" w:rsidRPr="00CD50A5" w:rsidRDefault="00F030A8" w:rsidP="006132AB">
      <w:pPr>
        <w:tabs>
          <w:tab w:val="left" w:pos="1520"/>
        </w:tabs>
        <w:rPr>
          <w:rFonts w:asciiTheme="majorBidi" w:hAnsiTheme="majorBidi" w:cstheme="majorBidi"/>
        </w:rPr>
      </w:pPr>
      <w:r>
        <w:rPr>
          <w:rFonts w:asciiTheme="majorBidi" w:hAnsiTheme="majorBidi" w:cstheme="majorBidi" w:hint="cs"/>
          <w:rtl/>
        </w:rPr>
        <w:t>לא חשוב שאנחנו צריכים</w:t>
      </w:r>
    </w:p>
    <w:p w14:paraId="5470F088" w14:textId="77777777" w:rsidR="006132AB" w:rsidRPr="00CD50A5" w:rsidRDefault="006132AB" w:rsidP="006132AB">
      <w:pPr>
        <w:tabs>
          <w:tab w:val="left" w:pos="1520"/>
        </w:tabs>
        <w:rPr>
          <w:rFonts w:asciiTheme="majorBidi" w:hAnsiTheme="majorBidi" w:cstheme="majorBidi"/>
        </w:rPr>
      </w:pPr>
    </w:p>
    <w:p w14:paraId="62444CC7" w14:textId="77777777" w:rsidR="006132AB" w:rsidRPr="00CD50A5" w:rsidRDefault="006132AB" w:rsidP="006132AB">
      <w:pPr>
        <w:pStyle w:val="Heading2"/>
        <w:rPr>
          <w:rFonts w:asciiTheme="majorBidi" w:hAnsiTheme="majorBidi" w:cstheme="majorBidi"/>
          <w:color w:val="auto"/>
        </w:rPr>
      </w:pPr>
      <w:bookmarkStart w:id="19" w:name="_Toc363403530"/>
      <w:r w:rsidRPr="00CD50A5">
        <w:rPr>
          <w:rFonts w:asciiTheme="majorBidi" w:hAnsiTheme="majorBidi" w:cstheme="majorBidi"/>
          <w:color w:val="auto"/>
        </w:rPr>
        <w:t>2.2  Product Functions</w:t>
      </w:r>
      <w:bookmarkEnd w:id="19"/>
      <w:r w:rsidRPr="00CD50A5">
        <w:rPr>
          <w:rFonts w:asciiTheme="majorBidi" w:hAnsiTheme="majorBidi" w:cstheme="majorBidi"/>
          <w:color w:val="auto"/>
        </w:rPr>
        <w:t xml:space="preserve"> </w:t>
      </w:r>
    </w:p>
    <w:p w14:paraId="7142620E" w14:textId="77777777" w:rsidR="006132AB" w:rsidRPr="00CD50A5" w:rsidRDefault="006132AB" w:rsidP="006132AB">
      <w:pPr>
        <w:rPr>
          <w:rFonts w:asciiTheme="majorBidi" w:hAnsiTheme="majorBidi" w:cstheme="majorBidi"/>
        </w:rPr>
      </w:pPr>
    </w:p>
    <w:p w14:paraId="5CC5F390" w14:textId="5C84BCA7" w:rsidR="009E7641" w:rsidRPr="00CD50A5" w:rsidRDefault="005C58B5" w:rsidP="00B80203">
      <w:pPr>
        <w:tabs>
          <w:tab w:val="left" w:pos="1520"/>
        </w:tabs>
        <w:bidi/>
        <w:rPr>
          <w:rFonts w:asciiTheme="majorBidi" w:hAnsiTheme="majorBidi" w:cstheme="majorBidi" w:hint="cs"/>
          <w:rtl/>
        </w:rPr>
      </w:pPr>
      <w:r>
        <w:rPr>
          <w:rFonts w:asciiTheme="majorBidi" w:hAnsiTheme="majorBidi" w:cstheme="majorBidi" w:hint="cs"/>
          <w:rtl/>
        </w:rPr>
        <w:t xml:space="preserve">צריך לשים את כל הדרישות המרכזיות </w:t>
      </w:r>
      <w:r w:rsidR="00B80203">
        <w:rPr>
          <w:rFonts w:asciiTheme="majorBidi" w:hAnsiTheme="majorBidi" w:cstheme="majorBidi" w:hint="cs"/>
          <w:rtl/>
        </w:rPr>
        <w:t xml:space="preserve">( </w:t>
      </w:r>
      <w:r w:rsidR="00B80203">
        <w:rPr>
          <w:rFonts w:asciiTheme="majorBidi" w:hAnsiTheme="majorBidi" w:cstheme="majorBidi" w:hint="cs"/>
          <w:rtl/>
        </w:rPr>
        <w:t>להסביר על האלגוריתם שמחשב את הערך של הרשת</w:t>
      </w:r>
      <w:r w:rsidR="00B80203">
        <w:rPr>
          <w:rFonts w:asciiTheme="majorBidi" w:hAnsiTheme="majorBidi" w:cstheme="majorBidi" w:hint="cs"/>
          <w:rtl/>
        </w:rPr>
        <w:t xml:space="preserve">, </w:t>
      </w:r>
      <w:r w:rsidR="0002096C">
        <w:rPr>
          <w:rFonts w:asciiTheme="majorBidi" w:hAnsiTheme="majorBidi" w:cstheme="majorBidi" w:hint="cs"/>
          <w:rtl/>
        </w:rPr>
        <w:t>הצגת הרשת</w:t>
      </w:r>
      <w:r w:rsidR="00FF56D7">
        <w:rPr>
          <w:rFonts w:asciiTheme="majorBidi" w:hAnsiTheme="majorBidi" w:cstheme="majorBidi" w:hint="cs"/>
          <w:rtl/>
        </w:rPr>
        <w:t xml:space="preserve"> בצורה גרפית</w:t>
      </w:r>
      <w:r w:rsidR="0002096C">
        <w:rPr>
          <w:rFonts w:asciiTheme="majorBidi" w:hAnsiTheme="majorBidi" w:cstheme="majorBidi" w:hint="cs"/>
          <w:rtl/>
        </w:rPr>
        <w:t xml:space="preserve"> , סינון הרשת לפי יעדיי פרסום ) </w:t>
      </w:r>
    </w:p>
    <w:p w14:paraId="228224AA" w14:textId="77777777" w:rsidR="006132AB" w:rsidRPr="00CD50A5" w:rsidRDefault="006132AB" w:rsidP="006132AB">
      <w:pPr>
        <w:tabs>
          <w:tab w:val="left" w:pos="1520"/>
        </w:tabs>
        <w:rPr>
          <w:rFonts w:asciiTheme="majorBidi" w:hAnsiTheme="majorBidi" w:cstheme="majorBidi"/>
        </w:rPr>
      </w:pPr>
    </w:p>
    <w:p w14:paraId="12582546" w14:textId="77777777" w:rsidR="006132AB" w:rsidRPr="00CD50A5" w:rsidRDefault="006132AB" w:rsidP="006132AB">
      <w:pPr>
        <w:pStyle w:val="Heading2"/>
        <w:rPr>
          <w:rFonts w:asciiTheme="majorBidi" w:hAnsiTheme="majorBidi" w:cstheme="majorBidi"/>
          <w:color w:val="auto"/>
        </w:rPr>
      </w:pPr>
      <w:bookmarkStart w:id="20" w:name="_Toc363403531"/>
      <w:r w:rsidRPr="00CD50A5">
        <w:rPr>
          <w:rFonts w:asciiTheme="majorBidi" w:hAnsiTheme="majorBidi" w:cstheme="majorBidi"/>
          <w:color w:val="auto"/>
        </w:rPr>
        <w:t>2.3  User Characteristics</w:t>
      </w:r>
      <w:bookmarkEnd w:id="20"/>
      <w:r w:rsidRPr="00CD50A5">
        <w:rPr>
          <w:rFonts w:asciiTheme="majorBidi" w:hAnsiTheme="majorBidi" w:cstheme="majorBidi"/>
          <w:color w:val="auto"/>
        </w:rPr>
        <w:t xml:space="preserve"> </w:t>
      </w:r>
    </w:p>
    <w:p w14:paraId="5A9AAF0E" w14:textId="77777777" w:rsidR="006132AB" w:rsidRPr="00CD50A5" w:rsidRDefault="006132AB" w:rsidP="006132AB">
      <w:pPr>
        <w:tabs>
          <w:tab w:val="left" w:pos="1520"/>
        </w:tabs>
        <w:rPr>
          <w:rFonts w:asciiTheme="majorBidi" w:hAnsiTheme="majorBidi" w:cstheme="majorBidi"/>
        </w:rPr>
      </w:pPr>
    </w:p>
    <w:p w14:paraId="0D2BDC23" w14:textId="77777777" w:rsidR="005573EB" w:rsidRPr="00CD50A5" w:rsidRDefault="005573EB" w:rsidP="005573EB">
      <w:pPr>
        <w:numPr>
          <w:ilvl w:val="12"/>
          <w:numId w:val="0"/>
        </w:numPr>
        <w:rPr>
          <w:rFonts w:asciiTheme="majorBidi" w:hAnsiTheme="majorBidi" w:cstheme="majorBidi"/>
        </w:rPr>
      </w:pPr>
      <w:r w:rsidRPr="00642B54">
        <w:rPr>
          <w:rFonts w:asciiTheme="majorBidi" w:hAnsiTheme="majorBidi" w:cstheme="majorBidi"/>
        </w:rPr>
        <w:t xml:space="preserve">Any user familiar with </w:t>
      </w:r>
      <w:r>
        <w:rPr>
          <w:rFonts w:asciiTheme="majorBidi" w:hAnsiTheme="majorBidi" w:cstheme="majorBidi"/>
        </w:rPr>
        <w:t>n</w:t>
      </w:r>
      <w:r w:rsidRPr="00642B54">
        <w:rPr>
          <w:rFonts w:asciiTheme="majorBidi" w:hAnsiTheme="majorBidi" w:cstheme="majorBidi"/>
        </w:rPr>
        <w:t xml:space="preserve">etwork </w:t>
      </w:r>
      <w:r>
        <w:rPr>
          <w:rFonts w:asciiTheme="majorBidi" w:hAnsiTheme="majorBidi" w:cstheme="majorBidi"/>
        </w:rPr>
        <w:t>a</w:t>
      </w:r>
      <w:r w:rsidRPr="00642B54">
        <w:rPr>
          <w:rFonts w:asciiTheme="majorBidi" w:hAnsiTheme="majorBidi" w:cstheme="majorBidi"/>
        </w:rPr>
        <w:t>nalysis and basic concepts of using a personal computer</w:t>
      </w:r>
      <w:r>
        <w:rPr>
          <w:rFonts w:asciiTheme="majorBidi" w:hAnsiTheme="majorBidi" w:cstheme="majorBidi"/>
        </w:rPr>
        <w:t xml:space="preserve"> i</w:t>
      </w:r>
      <w:r w:rsidRPr="00642B54">
        <w:rPr>
          <w:rFonts w:asciiTheme="majorBidi" w:hAnsiTheme="majorBidi" w:cstheme="majorBidi"/>
        </w:rPr>
        <w:t>s normally able to use the program. As a result, no specific requirements are affected by the user’s characteristics.</w:t>
      </w:r>
    </w:p>
    <w:p w14:paraId="14D7456C" w14:textId="75C556F6" w:rsidR="006132AB" w:rsidRPr="00CD50A5" w:rsidRDefault="006132AB" w:rsidP="006132AB">
      <w:pPr>
        <w:tabs>
          <w:tab w:val="left" w:pos="1520"/>
        </w:tabs>
        <w:rPr>
          <w:rFonts w:asciiTheme="majorBidi" w:hAnsiTheme="majorBidi" w:cstheme="majorBidi"/>
        </w:rPr>
      </w:pPr>
    </w:p>
    <w:p w14:paraId="2EA606F7" w14:textId="77777777" w:rsidR="006132AB" w:rsidRPr="00CD50A5" w:rsidRDefault="006132AB" w:rsidP="006132AB">
      <w:pPr>
        <w:tabs>
          <w:tab w:val="left" w:pos="1520"/>
        </w:tabs>
        <w:rPr>
          <w:rFonts w:asciiTheme="majorBidi" w:hAnsiTheme="majorBidi" w:cstheme="majorBidi"/>
        </w:rPr>
      </w:pPr>
    </w:p>
    <w:p w14:paraId="218EEEC4" w14:textId="77777777" w:rsidR="006132AB" w:rsidRPr="00CD50A5" w:rsidRDefault="006132AB" w:rsidP="006132AB">
      <w:pPr>
        <w:pStyle w:val="Heading2"/>
        <w:rPr>
          <w:rFonts w:asciiTheme="majorBidi" w:hAnsiTheme="majorBidi" w:cstheme="majorBidi"/>
          <w:color w:val="auto"/>
        </w:rPr>
      </w:pPr>
      <w:bookmarkStart w:id="21" w:name="_Toc363403532"/>
      <w:r w:rsidRPr="00CD50A5">
        <w:rPr>
          <w:rFonts w:asciiTheme="majorBidi" w:hAnsiTheme="majorBidi" w:cstheme="majorBidi"/>
          <w:color w:val="auto"/>
        </w:rPr>
        <w:t>2.4  Constraints</w:t>
      </w:r>
      <w:bookmarkEnd w:id="21"/>
      <w:r w:rsidRPr="00CD50A5">
        <w:rPr>
          <w:rFonts w:asciiTheme="majorBidi" w:hAnsiTheme="majorBidi" w:cstheme="majorBidi"/>
          <w:color w:val="auto"/>
        </w:rPr>
        <w:t xml:space="preserve">  </w:t>
      </w:r>
    </w:p>
    <w:p w14:paraId="036AA754" w14:textId="77777777" w:rsidR="006132AB" w:rsidRPr="00CD50A5" w:rsidRDefault="006132AB" w:rsidP="006132AB">
      <w:pPr>
        <w:tabs>
          <w:tab w:val="left" w:pos="1520"/>
        </w:tabs>
        <w:rPr>
          <w:rFonts w:asciiTheme="majorBidi" w:hAnsiTheme="majorBidi" w:cstheme="majorBidi"/>
        </w:rPr>
      </w:pPr>
    </w:p>
    <w:p w14:paraId="0EE53C94" w14:textId="725D0ABD" w:rsidR="006132AB" w:rsidRPr="00486C0F" w:rsidRDefault="00C60620" w:rsidP="006132AB">
      <w:pPr>
        <w:pStyle w:val="Heading2"/>
        <w:rPr>
          <w:rFonts w:asciiTheme="majorBidi" w:eastAsiaTheme="minorHAnsi" w:hAnsiTheme="majorBidi" w:cstheme="majorBidi"/>
          <w:b w:val="0"/>
          <w:color w:val="auto"/>
          <w:sz w:val="22"/>
          <w:szCs w:val="22"/>
          <w:u w:val="none"/>
          <w:lang w:bidi="he-IL"/>
        </w:rPr>
      </w:pPr>
      <w:bookmarkStart w:id="22" w:name="_Toc363403533"/>
      <w:r w:rsidRPr="00486C0F">
        <w:rPr>
          <w:rFonts w:asciiTheme="majorBidi" w:eastAsiaTheme="minorHAnsi" w:hAnsiTheme="majorBidi" w:cstheme="majorBidi"/>
          <w:b w:val="0"/>
          <w:color w:val="auto"/>
          <w:sz w:val="22"/>
          <w:szCs w:val="22"/>
          <w:u w:val="none"/>
          <w:lang w:bidi="he-IL"/>
        </w:rPr>
        <w:t>The most important limitation for using this program is the amount of RAM and CPU speed rates. In addition, the number of nodes and the complexity of the graph that will be displayed is also limited by the resolution of the screen.</w:t>
      </w:r>
    </w:p>
    <w:p w14:paraId="7671FAA1" w14:textId="77777777" w:rsidR="00C60620" w:rsidRPr="00486C0F" w:rsidRDefault="00C60620" w:rsidP="00C60620">
      <w:pPr>
        <w:rPr>
          <w:rFonts w:asciiTheme="majorBidi" w:hAnsiTheme="majorBidi" w:cstheme="majorBidi"/>
        </w:rPr>
      </w:pPr>
    </w:p>
    <w:p w14:paraId="456F3E72" w14:textId="32660547" w:rsidR="006132AB" w:rsidRPr="00CD50A5" w:rsidRDefault="006132AB" w:rsidP="006132AB">
      <w:pPr>
        <w:pStyle w:val="Heading2"/>
        <w:rPr>
          <w:rFonts w:asciiTheme="majorBidi" w:hAnsiTheme="majorBidi" w:cstheme="majorBidi"/>
          <w:color w:val="auto"/>
        </w:rPr>
      </w:pPr>
      <w:r w:rsidRPr="00CD50A5">
        <w:rPr>
          <w:rFonts w:asciiTheme="majorBidi" w:hAnsiTheme="majorBidi" w:cstheme="majorBidi"/>
          <w:color w:val="auto"/>
        </w:rPr>
        <w:t>2.5 Assumptions and Dependencies</w:t>
      </w:r>
      <w:bookmarkEnd w:id="22"/>
    </w:p>
    <w:p w14:paraId="5781346B" w14:textId="7A04381B" w:rsidR="006132AB" w:rsidRDefault="006132AB" w:rsidP="00D05BA8">
      <w:pPr>
        <w:pStyle w:val="Heading2"/>
        <w:ind w:left="0"/>
        <w:rPr>
          <w:rFonts w:asciiTheme="majorBidi" w:hAnsiTheme="majorBidi" w:cstheme="majorBidi"/>
          <w:color w:val="auto"/>
        </w:rPr>
      </w:pPr>
      <w:bookmarkStart w:id="23" w:name="_Toc363403534"/>
    </w:p>
    <w:p w14:paraId="0EE94F1C" w14:textId="0FD0EE80" w:rsidR="00D05BA8" w:rsidRPr="00D05BA8" w:rsidRDefault="00D05BA8" w:rsidP="00D05BA8">
      <w:pPr>
        <w:rPr>
          <w:rtl/>
        </w:rPr>
      </w:pPr>
      <w:r>
        <w:rPr>
          <w:rFonts w:hint="cs"/>
          <w:rtl/>
        </w:rPr>
        <w:t>לא יודע כרגע</w:t>
      </w:r>
    </w:p>
    <w:p w14:paraId="09EDBE98" w14:textId="0B51ADB2" w:rsidR="006132AB" w:rsidRPr="00CD50A5" w:rsidRDefault="006132AB" w:rsidP="006132AB">
      <w:pPr>
        <w:pStyle w:val="Heading2"/>
        <w:rPr>
          <w:rFonts w:asciiTheme="majorBidi" w:hAnsiTheme="majorBidi" w:cstheme="majorBidi"/>
          <w:color w:val="auto"/>
        </w:rPr>
      </w:pPr>
      <w:r w:rsidRPr="00CD50A5">
        <w:rPr>
          <w:rFonts w:asciiTheme="majorBidi" w:hAnsiTheme="majorBidi" w:cstheme="majorBidi"/>
          <w:color w:val="auto"/>
        </w:rPr>
        <w:t>2.6 Apportioning of Requirements.</w:t>
      </w:r>
      <w:bookmarkEnd w:id="23"/>
    </w:p>
    <w:p w14:paraId="00B57DC7" w14:textId="77777777" w:rsidR="006132AB" w:rsidRPr="00CD50A5" w:rsidRDefault="006132AB" w:rsidP="006132AB">
      <w:pPr>
        <w:rPr>
          <w:rFonts w:asciiTheme="majorBidi" w:hAnsiTheme="majorBidi" w:cstheme="majorBidi"/>
        </w:rPr>
      </w:pPr>
    </w:p>
    <w:p w14:paraId="166DE0E6" w14:textId="1894B160" w:rsidR="006132AB" w:rsidRPr="00CD50A5" w:rsidRDefault="005C2A32" w:rsidP="006132AB">
      <w:pPr>
        <w:tabs>
          <w:tab w:val="left" w:pos="1520"/>
        </w:tabs>
        <w:rPr>
          <w:rFonts w:asciiTheme="majorBidi" w:hAnsiTheme="majorBidi" w:cstheme="majorBidi"/>
        </w:rPr>
      </w:pPr>
      <w:r>
        <w:rPr>
          <w:rFonts w:asciiTheme="majorBidi" w:hAnsiTheme="majorBidi" w:cstheme="majorBidi" w:hint="cs"/>
          <w:rtl/>
        </w:rPr>
        <w:t>לא יודע אם צריך</w:t>
      </w:r>
    </w:p>
    <w:p w14:paraId="2401EF08" w14:textId="77777777" w:rsidR="006132AB" w:rsidRPr="00CD50A5" w:rsidRDefault="006132AB" w:rsidP="006132AB">
      <w:pPr>
        <w:tabs>
          <w:tab w:val="left" w:pos="1520"/>
        </w:tabs>
        <w:rPr>
          <w:rFonts w:asciiTheme="majorBidi" w:hAnsiTheme="majorBidi" w:cstheme="majorBidi"/>
        </w:rPr>
      </w:pPr>
    </w:p>
    <w:p w14:paraId="1059A2A3" w14:textId="77777777" w:rsidR="006132AB" w:rsidRPr="00CD50A5" w:rsidRDefault="006132AB" w:rsidP="006132AB">
      <w:pPr>
        <w:pStyle w:val="Heading1"/>
        <w:rPr>
          <w:rFonts w:asciiTheme="majorBidi" w:hAnsiTheme="majorBidi"/>
          <w:b/>
          <w:bCs/>
          <w:color w:val="auto"/>
        </w:rPr>
      </w:pPr>
      <w:bookmarkStart w:id="24" w:name="_Toc363403535"/>
      <w:r w:rsidRPr="00CD50A5">
        <w:rPr>
          <w:rFonts w:asciiTheme="majorBidi" w:hAnsiTheme="majorBidi"/>
          <w:b/>
          <w:bCs/>
          <w:color w:val="auto"/>
        </w:rPr>
        <w:t>3.  Specific Requirements</w:t>
      </w:r>
      <w:bookmarkEnd w:id="24"/>
      <w:r w:rsidRPr="00CD50A5">
        <w:rPr>
          <w:rFonts w:asciiTheme="majorBidi" w:hAnsiTheme="majorBidi"/>
          <w:b/>
          <w:bCs/>
          <w:color w:val="auto"/>
        </w:rPr>
        <w:t xml:space="preserve">  </w:t>
      </w:r>
    </w:p>
    <w:p w14:paraId="2CBC25A0" w14:textId="145900E5" w:rsidR="00A24CD3" w:rsidRDefault="00A24CD3" w:rsidP="00A24CD3">
      <w:pPr>
        <w:pStyle w:val="Heading2"/>
      </w:pPr>
      <w:bookmarkStart w:id="25" w:name="_Toc363403537"/>
      <w:r>
        <w:t>3.2 Functions</w:t>
      </w:r>
      <w:bookmarkEnd w:id="25"/>
    </w:p>
    <w:p w14:paraId="475B10D2" w14:textId="184976DB" w:rsidR="009268A0" w:rsidRDefault="009268A0" w:rsidP="009268A0">
      <w:pPr>
        <w:tabs>
          <w:tab w:val="left" w:pos="432"/>
          <w:tab w:val="left" w:pos="720"/>
          <w:tab w:val="left" w:pos="5760"/>
        </w:tabs>
        <w:spacing w:before="120" w:after="0" w:line="240" w:lineRule="auto"/>
        <w:ind w:left="374" w:right="720"/>
        <w:outlineLvl w:val="2"/>
        <w:rPr>
          <w:rFonts w:ascii="Times New Roman" w:eastAsia="Times New Roman" w:hAnsi="Times New Roman" w:cs="Times New Roman"/>
          <w:b/>
          <w:sz w:val="24"/>
          <w:szCs w:val="20"/>
          <w:u w:val="single"/>
          <w:lang w:bidi="ar-SA"/>
        </w:rPr>
      </w:pPr>
      <w:r w:rsidRPr="009268A0">
        <w:rPr>
          <w:rFonts w:ascii="Times New Roman" w:eastAsia="Times New Roman" w:hAnsi="Times New Roman" w:cs="Times New Roman"/>
          <w:b/>
          <w:sz w:val="24"/>
          <w:szCs w:val="20"/>
          <w:u w:val="single"/>
          <w:lang w:bidi="ar-SA"/>
        </w:rPr>
        <w:t>3.</w:t>
      </w:r>
      <w:r>
        <w:rPr>
          <w:rFonts w:ascii="Times New Roman" w:eastAsia="Times New Roman" w:hAnsi="Times New Roman" w:cs="Times New Roman"/>
          <w:b/>
          <w:sz w:val="24"/>
          <w:szCs w:val="20"/>
          <w:u w:val="single"/>
          <w:lang w:bidi="ar-SA"/>
        </w:rPr>
        <w:t xml:space="preserve">2.1 Display </w:t>
      </w:r>
      <w:r w:rsidRPr="009268A0">
        <w:rPr>
          <w:rFonts w:ascii="Times New Roman" w:eastAsia="Times New Roman" w:hAnsi="Times New Roman" w:cs="Times New Roman"/>
          <w:b/>
          <w:sz w:val="24"/>
          <w:szCs w:val="20"/>
          <w:u w:val="single"/>
          <w:lang w:bidi="ar-SA"/>
        </w:rPr>
        <w:t>properties on the network</w:t>
      </w:r>
    </w:p>
    <w:p w14:paraId="55618068" w14:textId="77777777" w:rsidR="00BA670F" w:rsidRDefault="00BA670F" w:rsidP="009268A0">
      <w:pPr>
        <w:tabs>
          <w:tab w:val="left" w:pos="432"/>
          <w:tab w:val="left" w:pos="720"/>
          <w:tab w:val="left" w:pos="5760"/>
        </w:tabs>
        <w:spacing w:before="120" w:after="0" w:line="240" w:lineRule="auto"/>
        <w:ind w:left="374" w:right="720"/>
        <w:outlineLvl w:val="2"/>
        <w:rPr>
          <w:rFonts w:ascii="Times New Roman" w:eastAsia="Times New Roman" w:hAnsi="Times New Roman" w:cs="Times New Roman"/>
          <w:b/>
          <w:sz w:val="24"/>
          <w:szCs w:val="20"/>
          <w:u w:val="single"/>
          <w:lang w:bidi="ar-SA"/>
        </w:rPr>
      </w:pPr>
    </w:p>
    <w:p w14:paraId="74D68119" w14:textId="1887EF40" w:rsidR="009268A0" w:rsidRPr="00486C0F" w:rsidRDefault="009268A0" w:rsidP="00486C0F">
      <w:pPr>
        <w:tabs>
          <w:tab w:val="left" w:pos="1520"/>
        </w:tabs>
        <w:rPr>
          <w:rFonts w:asciiTheme="majorBidi" w:hAnsiTheme="majorBidi" w:cstheme="majorBidi"/>
        </w:rPr>
      </w:pPr>
      <w:r w:rsidRPr="00486C0F">
        <w:rPr>
          <w:rFonts w:asciiTheme="majorBidi" w:hAnsiTheme="majorBidi" w:cstheme="majorBidi"/>
        </w:rPr>
        <w:t>The program must allow the user to display th</w:t>
      </w:r>
      <w:r w:rsidR="002F08EC" w:rsidRPr="00486C0F">
        <w:rPr>
          <w:rFonts w:asciiTheme="majorBidi" w:hAnsiTheme="majorBidi" w:cstheme="majorBidi"/>
        </w:rPr>
        <w:t>e properties about the social network like:</w:t>
      </w:r>
    </w:p>
    <w:p w14:paraId="69724E8D" w14:textId="77777777" w:rsidR="002F08EC" w:rsidRPr="00486C0F" w:rsidRDefault="002F08EC" w:rsidP="00486C0F">
      <w:pPr>
        <w:tabs>
          <w:tab w:val="left" w:pos="1520"/>
        </w:tabs>
        <w:rPr>
          <w:rFonts w:asciiTheme="majorBidi" w:hAnsiTheme="majorBidi" w:cstheme="majorBidi"/>
        </w:rPr>
      </w:pPr>
      <w:r w:rsidRPr="00486C0F">
        <w:rPr>
          <w:rFonts w:asciiTheme="majorBidi" w:hAnsiTheme="majorBidi" w:cstheme="majorBidi"/>
        </w:rPr>
        <w:t>Number of members on the network</w:t>
      </w:r>
    </w:p>
    <w:p w14:paraId="613C5A93" w14:textId="77777777" w:rsidR="002F08EC" w:rsidRPr="00486C0F" w:rsidRDefault="002F08EC" w:rsidP="00486C0F">
      <w:pPr>
        <w:tabs>
          <w:tab w:val="left" w:pos="1520"/>
        </w:tabs>
        <w:rPr>
          <w:rFonts w:asciiTheme="majorBidi" w:hAnsiTheme="majorBidi" w:cstheme="majorBidi"/>
        </w:rPr>
      </w:pPr>
      <w:r w:rsidRPr="00486C0F">
        <w:rPr>
          <w:rFonts w:asciiTheme="majorBidi" w:hAnsiTheme="majorBidi" w:cstheme="majorBidi"/>
        </w:rPr>
        <w:t>Number of advertisers on the network</w:t>
      </w:r>
    </w:p>
    <w:p w14:paraId="636BB40F" w14:textId="77777777" w:rsidR="002F08EC" w:rsidRPr="00486C0F" w:rsidRDefault="002F08EC" w:rsidP="00486C0F">
      <w:pPr>
        <w:tabs>
          <w:tab w:val="left" w:pos="1520"/>
        </w:tabs>
        <w:rPr>
          <w:rFonts w:asciiTheme="majorBidi" w:hAnsiTheme="majorBidi" w:cstheme="majorBidi"/>
        </w:rPr>
      </w:pPr>
      <w:r w:rsidRPr="00486C0F">
        <w:rPr>
          <w:rFonts w:asciiTheme="majorBidi" w:hAnsiTheme="majorBidi" w:cstheme="majorBidi"/>
        </w:rPr>
        <w:t>The number of consumers</w:t>
      </w:r>
    </w:p>
    <w:p w14:paraId="03E1D8FA" w14:textId="0EBB1AAB" w:rsidR="002F08EC" w:rsidRPr="00486C0F" w:rsidRDefault="002F08EC" w:rsidP="00486C0F">
      <w:pPr>
        <w:tabs>
          <w:tab w:val="left" w:pos="1520"/>
        </w:tabs>
        <w:rPr>
          <w:rFonts w:asciiTheme="majorBidi" w:hAnsiTheme="majorBidi" w:cstheme="majorBidi"/>
        </w:rPr>
      </w:pPr>
      <w:r w:rsidRPr="00486C0F">
        <w:rPr>
          <w:rFonts w:asciiTheme="majorBidi" w:hAnsiTheme="majorBidi" w:cstheme="majorBidi"/>
        </w:rPr>
        <w:lastRenderedPageBreak/>
        <w:t>Number of likes</w:t>
      </w:r>
    </w:p>
    <w:p w14:paraId="3AFAC4A0" w14:textId="1130D1F6" w:rsidR="002F08EC" w:rsidRPr="00486C0F" w:rsidRDefault="002F08EC" w:rsidP="00486C0F">
      <w:pPr>
        <w:tabs>
          <w:tab w:val="left" w:pos="1520"/>
        </w:tabs>
        <w:rPr>
          <w:rFonts w:asciiTheme="majorBidi" w:hAnsiTheme="majorBidi" w:cstheme="majorBidi"/>
        </w:rPr>
      </w:pPr>
      <w:r w:rsidRPr="00486C0F">
        <w:rPr>
          <w:rFonts w:asciiTheme="majorBidi" w:hAnsiTheme="majorBidi" w:cstheme="majorBidi"/>
        </w:rPr>
        <w:t>….</w:t>
      </w:r>
    </w:p>
    <w:p w14:paraId="18F37648" w14:textId="5F676C27" w:rsidR="002F08EC" w:rsidRDefault="002F08EC" w:rsidP="00486C0F">
      <w:pPr>
        <w:tabs>
          <w:tab w:val="left" w:pos="1520"/>
        </w:tabs>
        <w:rPr>
          <w:rFonts w:asciiTheme="majorBidi" w:hAnsiTheme="majorBidi" w:cstheme="majorBidi"/>
        </w:rPr>
      </w:pPr>
      <w:r w:rsidRPr="00486C0F">
        <w:rPr>
          <w:rFonts w:asciiTheme="majorBidi" w:hAnsiTheme="majorBidi" w:cstheme="majorBidi"/>
        </w:rPr>
        <w:t>..</w:t>
      </w:r>
    </w:p>
    <w:p w14:paraId="1DACEB03" w14:textId="63654487" w:rsidR="00BA670F" w:rsidRDefault="00BA670F" w:rsidP="00BA670F">
      <w:pPr>
        <w:tabs>
          <w:tab w:val="left" w:pos="432"/>
          <w:tab w:val="left" w:pos="720"/>
          <w:tab w:val="left" w:pos="5760"/>
        </w:tabs>
        <w:spacing w:before="120" w:after="0" w:line="240" w:lineRule="auto"/>
        <w:ind w:left="374" w:right="720"/>
        <w:outlineLvl w:val="2"/>
        <w:rPr>
          <w:rFonts w:ascii="Times New Roman" w:eastAsia="Times New Roman" w:hAnsi="Times New Roman" w:cs="Times New Roman"/>
          <w:b/>
          <w:sz w:val="24"/>
          <w:szCs w:val="20"/>
          <w:u w:val="single"/>
          <w:lang w:bidi="ar-SA"/>
        </w:rPr>
      </w:pPr>
      <w:r w:rsidRPr="009268A0">
        <w:rPr>
          <w:rFonts w:ascii="Times New Roman" w:eastAsia="Times New Roman" w:hAnsi="Times New Roman" w:cs="Times New Roman"/>
          <w:b/>
          <w:sz w:val="24"/>
          <w:szCs w:val="20"/>
          <w:u w:val="single"/>
          <w:lang w:bidi="ar-SA"/>
        </w:rPr>
        <w:t>3.</w:t>
      </w:r>
      <w:r>
        <w:rPr>
          <w:rFonts w:ascii="Times New Roman" w:eastAsia="Times New Roman" w:hAnsi="Times New Roman" w:cs="Times New Roman"/>
          <w:b/>
          <w:sz w:val="24"/>
          <w:szCs w:val="20"/>
          <w:u w:val="single"/>
          <w:lang w:bidi="ar-SA"/>
        </w:rPr>
        <w:t>2.</w:t>
      </w:r>
      <w:r w:rsidR="0038277F">
        <w:rPr>
          <w:rFonts w:ascii="Times New Roman" w:eastAsia="Times New Roman" w:hAnsi="Times New Roman" w:cs="Times New Roman"/>
          <w:b/>
          <w:sz w:val="24"/>
          <w:szCs w:val="20"/>
          <w:u w:val="single"/>
          <w:lang w:bidi="ar-SA"/>
        </w:rPr>
        <w:t>2</w:t>
      </w:r>
      <w:r>
        <w:rPr>
          <w:rFonts w:ascii="Times New Roman" w:eastAsia="Times New Roman" w:hAnsi="Times New Roman" w:cs="Times New Roman"/>
          <w:b/>
          <w:sz w:val="24"/>
          <w:szCs w:val="20"/>
          <w:u w:val="single"/>
          <w:lang w:bidi="ar-SA"/>
        </w:rPr>
        <w:t xml:space="preserve"> </w:t>
      </w:r>
      <w:r w:rsidRPr="00BA670F">
        <w:rPr>
          <w:rFonts w:ascii="Times New Roman" w:eastAsia="Times New Roman" w:hAnsi="Times New Roman" w:cs="Times New Roman"/>
          <w:b/>
          <w:sz w:val="24"/>
          <w:szCs w:val="20"/>
          <w:u w:val="single"/>
          <w:lang w:bidi="ar-SA"/>
        </w:rPr>
        <w:t>Give an estimate of the value of the network</w:t>
      </w:r>
    </w:p>
    <w:p w14:paraId="196D67ED" w14:textId="72DEA746" w:rsidR="00C14441" w:rsidRDefault="00C14441" w:rsidP="00C14441">
      <w:pPr>
        <w:pStyle w:val="NoSpacing"/>
        <w:rPr>
          <w:rFonts w:asciiTheme="majorBidi" w:hAnsiTheme="majorBidi" w:cstheme="majorBidi"/>
        </w:rPr>
      </w:pPr>
      <w:r>
        <w:rPr>
          <w:lang w:bidi="ar-SA"/>
        </w:rPr>
        <w:t xml:space="preserve">The </w:t>
      </w:r>
      <w:r w:rsidRPr="00C24176">
        <w:rPr>
          <w:sz w:val="23"/>
          <w:szCs w:val="23"/>
        </w:rPr>
        <w:t>program must</w:t>
      </w:r>
      <w:r>
        <w:rPr>
          <w:sz w:val="23"/>
          <w:szCs w:val="23"/>
        </w:rPr>
        <w:t xml:space="preserve"> </w:t>
      </w:r>
      <w:r w:rsidRPr="00C14441">
        <w:t>return the value of the network in dollars</w:t>
      </w:r>
      <w:r>
        <w:t xml:space="preserve">. </w:t>
      </w:r>
      <w:r w:rsidRPr="00BA670F">
        <w:rPr>
          <w:rFonts w:asciiTheme="majorBidi" w:hAnsiTheme="majorBidi" w:cstheme="majorBidi"/>
        </w:rPr>
        <w:t>This requirement is the most important aspects of the execution of this program</w:t>
      </w:r>
      <w:r>
        <w:rPr>
          <w:rFonts w:asciiTheme="majorBidi" w:hAnsiTheme="majorBidi" w:cstheme="majorBidi"/>
        </w:rPr>
        <w:t>.</w:t>
      </w:r>
    </w:p>
    <w:p w14:paraId="62C42ABA" w14:textId="1AA81CFB" w:rsidR="00C14441" w:rsidRDefault="00C14441" w:rsidP="00C14441">
      <w:pPr>
        <w:pStyle w:val="NoSpacing"/>
        <w:rPr>
          <w:rFonts w:asciiTheme="majorBidi" w:hAnsiTheme="majorBidi" w:cstheme="majorBidi"/>
        </w:rPr>
      </w:pPr>
    </w:p>
    <w:p w14:paraId="3E6C82E1" w14:textId="63E5C655" w:rsidR="00C14441" w:rsidRDefault="00C14441" w:rsidP="00C14441">
      <w:pPr>
        <w:pStyle w:val="NoSpacing"/>
        <w:rPr>
          <w:rFonts w:asciiTheme="majorBidi" w:hAnsiTheme="majorBidi" w:cstheme="majorBidi"/>
        </w:rPr>
      </w:pPr>
    </w:p>
    <w:p w14:paraId="562647B9" w14:textId="77777777" w:rsidR="00C14441" w:rsidRPr="00C14441" w:rsidRDefault="00C14441" w:rsidP="00C14441">
      <w:pPr>
        <w:pStyle w:val="NoSpacing"/>
        <w:rPr>
          <w:rtl/>
        </w:rPr>
      </w:pPr>
    </w:p>
    <w:p w14:paraId="21CCD2AA" w14:textId="3977ABDC" w:rsidR="00C14441" w:rsidRPr="00BA670F" w:rsidRDefault="00C14441" w:rsidP="00C14441">
      <w:pPr>
        <w:pStyle w:val="NoSpacing"/>
        <w:rPr>
          <w:rFonts w:ascii="Times New Roman" w:eastAsia="Times New Roman" w:hAnsi="Times New Roman" w:cs="Times New Roman"/>
          <w:b/>
          <w:sz w:val="24"/>
          <w:szCs w:val="20"/>
          <w:u w:val="single"/>
          <w:lang w:bidi="ar-SA"/>
        </w:rPr>
      </w:pPr>
    </w:p>
    <w:p w14:paraId="1D9B06FA" w14:textId="69196F11" w:rsidR="00BA670F" w:rsidRDefault="00BA670F" w:rsidP="00EC688E">
      <w:pPr>
        <w:tabs>
          <w:tab w:val="left" w:pos="432"/>
          <w:tab w:val="left" w:pos="720"/>
          <w:tab w:val="left" w:pos="5760"/>
        </w:tabs>
        <w:spacing w:before="120" w:after="0" w:line="240" w:lineRule="auto"/>
        <w:ind w:left="374" w:right="720"/>
        <w:outlineLvl w:val="2"/>
        <w:rPr>
          <w:rFonts w:ascii="Times New Roman" w:eastAsia="Times New Roman" w:hAnsi="Times New Roman" w:cs="Times New Roman"/>
          <w:b/>
          <w:sz w:val="24"/>
          <w:szCs w:val="20"/>
          <w:u w:val="single"/>
          <w:lang w:bidi="ar-SA"/>
        </w:rPr>
      </w:pPr>
      <w:r w:rsidRPr="009268A0">
        <w:rPr>
          <w:rFonts w:ascii="Times New Roman" w:eastAsia="Times New Roman" w:hAnsi="Times New Roman" w:cs="Times New Roman"/>
          <w:b/>
          <w:sz w:val="24"/>
          <w:szCs w:val="20"/>
          <w:u w:val="single"/>
          <w:lang w:bidi="ar-SA"/>
        </w:rPr>
        <w:t>3.</w:t>
      </w:r>
      <w:r>
        <w:rPr>
          <w:rFonts w:ascii="Times New Roman" w:eastAsia="Times New Roman" w:hAnsi="Times New Roman" w:cs="Times New Roman"/>
          <w:b/>
          <w:sz w:val="24"/>
          <w:szCs w:val="20"/>
          <w:u w:val="single"/>
          <w:lang w:bidi="ar-SA"/>
        </w:rPr>
        <w:t>2.</w:t>
      </w:r>
      <w:r w:rsidR="0038277F">
        <w:rPr>
          <w:rFonts w:ascii="Times New Roman" w:eastAsia="Times New Roman" w:hAnsi="Times New Roman" w:cs="Times New Roman"/>
          <w:b/>
          <w:sz w:val="24"/>
          <w:szCs w:val="20"/>
          <w:u w:val="single"/>
          <w:lang w:bidi="ar-SA"/>
        </w:rPr>
        <w:t>3</w:t>
      </w:r>
      <w:r>
        <w:rPr>
          <w:rFonts w:ascii="Times New Roman" w:eastAsia="Times New Roman" w:hAnsi="Times New Roman" w:cs="Times New Roman"/>
          <w:b/>
          <w:sz w:val="24"/>
          <w:szCs w:val="20"/>
          <w:u w:val="single"/>
          <w:lang w:bidi="ar-SA"/>
        </w:rPr>
        <w:t xml:space="preserve"> Display graph </w:t>
      </w:r>
    </w:p>
    <w:p w14:paraId="0FC6DA23" w14:textId="730298AF" w:rsidR="00EC688E" w:rsidRDefault="00EC688E" w:rsidP="00EC688E">
      <w:pPr>
        <w:tabs>
          <w:tab w:val="left" w:pos="432"/>
          <w:tab w:val="left" w:pos="720"/>
          <w:tab w:val="left" w:pos="5760"/>
        </w:tabs>
        <w:spacing w:before="120" w:after="0" w:line="240" w:lineRule="auto"/>
        <w:ind w:right="720"/>
        <w:outlineLvl w:val="2"/>
        <w:rPr>
          <w:rFonts w:ascii="Times New Roman" w:eastAsia="Times New Roman" w:hAnsi="Times New Roman" w:cs="Times New Roman"/>
          <w:b/>
          <w:sz w:val="24"/>
          <w:szCs w:val="20"/>
          <w:u w:val="single"/>
          <w:lang w:bidi="ar-SA"/>
        </w:rPr>
      </w:pPr>
    </w:p>
    <w:p w14:paraId="29977FC5" w14:textId="21FE39EA" w:rsidR="00BA670F" w:rsidRDefault="00C14441" w:rsidP="00BA670F">
      <w:pPr>
        <w:tabs>
          <w:tab w:val="left" w:pos="1520"/>
        </w:tabs>
        <w:rPr>
          <w:rFonts w:asciiTheme="majorBidi" w:hAnsiTheme="majorBidi" w:cstheme="majorBidi"/>
        </w:rPr>
      </w:pPr>
      <w:r w:rsidRPr="00C24176">
        <w:rPr>
          <w:sz w:val="23"/>
          <w:szCs w:val="23"/>
        </w:rPr>
        <w:t>The program must be able to display</w:t>
      </w:r>
      <w:r w:rsidR="00BA670F">
        <w:rPr>
          <w:rFonts w:asciiTheme="majorBidi" w:hAnsiTheme="majorBidi" w:cstheme="majorBidi"/>
        </w:rPr>
        <w:t xml:space="preserve"> the graph. </w:t>
      </w:r>
      <w:r w:rsidR="00BA670F" w:rsidRPr="00BA670F">
        <w:rPr>
          <w:rFonts w:asciiTheme="majorBidi" w:hAnsiTheme="majorBidi" w:cstheme="majorBidi"/>
        </w:rPr>
        <w:t>This requirement is one of the most important aspects of the execution of this program. It is crucial because its absence may lead to an abnormal functioning program.</w:t>
      </w:r>
    </w:p>
    <w:p w14:paraId="1F82C9B7" w14:textId="42119871" w:rsidR="0038277F" w:rsidRDefault="0038277F" w:rsidP="0038277F">
      <w:pPr>
        <w:tabs>
          <w:tab w:val="left" w:pos="432"/>
          <w:tab w:val="left" w:pos="720"/>
          <w:tab w:val="left" w:pos="5760"/>
        </w:tabs>
        <w:spacing w:before="120" w:after="0" w:line="240" w:lineRule="auto"/>
        <w:ind w:left="374" w:right="720"/>
        <w:outlineLvl w:val="2"/>
        <w:rPr>
          <w:rFonts w:ascii="Times New Roman" w:eastAsia="Times New Roman" w:hAnsi="Times New Roman" w:cs="Times New Roman"/>
          <w:b/>
          <w:sz w:val="24"/>
          <w:szCs w:val="20"/>
          <w:u w:val="single"/>
          <w:lang w:bidi="ar-SA"/>
        </w:rPr>
      </w:pPr>
      <w:r w:rsidRPr="009268A0">
        <w:rPr>
          <w:rFonts w:ascii="Times New Roman" w:eastAsia="Times New Roman" w:hAnsi="Times New Roman" w:cs="Times New Roman"/>
          <w:b/>
          <w:sz w:val="24"/>
          <w:szCs w:val="20"/>
          <w:u w:val="single"/>
          <w:lang w:bidi="ar-SA"/>
        </w:rPr>
        <w:t>3.</w:t>
      </w:r>
      <w:r>
        <w:rPr>
          <w:rFonts w:ascii="Times New Roman" w:eastAsia="Times New Roman" w:hAnsi="Times New Roman" w:cs="Times New Roman"/>
          <w:b/>
          <w:sz w:val="24"/>
          <w:szCs w:val="20"/>
          <w:u w:val="single"/>
          <w:lang w:bidi="ar-SA"/>
        </w:rPr>
        <w:t xml:space="preserve">2.x </w:t>
      </w:r>
      <w:r w:rsidRPr="0038277F">
        <w:rPr>
          <w:rFonts w:ascii="Times New Roman" w:eastAsia="Times New Roman" w:hAnsi="Times New Roman" w:cs="Times New Roman"/>
          <w:b/>
          <w:sz w:val="24"/>
          <w:szCs w:val="20"/>
          <w:u w:val="single"/>
          <w:lang w:bidi="ar-SA"/>
        </w:rPr>
        <w:t>Filter the network</w:t>
      </w:r>
      <w:r>
        <w:rPr>
          <w:rFonts w:ascii="Times New Roman" w:eastAsia="Times New Roman" w:hAnsi="Times New Roman" w:cs="Times New Roman"/>
          <w:b/>
          <w:sz w:val="24"/>
          <w:szCs w:val="20"/>
          <w:u w:val="single"/>
          <w:lang w:bidi="ar-SA"/>
        </w:rPr>
        <w:t xml:space="preserve"> </w:t>
      </w:r>
    </w:p>
    <w:p w14:paraId="381207EF" w14:textId="18E1A8E2" w:rsidR="0038277F" w:rsidRDefault="0038277F" w:rsidP="0038277F">
      <w:pPr>
        <w:pStyle w:val="NoSpacing"/>
        <w:rPr>
          <w:rFonts w:ascii="Times New Roman" w:eastAsia="Times New Roman" w:hAnsi="Times New Roman" w:cs="Times New Roman"/>
          <w:b/>
          <w:sz w:val="24"/>
          <w:szCs w:val="20"/>
          <w:u w:val="single"/>
          <w:rtl/>
          <w:lang w:bidi="ar-SA"/>
        </w:rPr>
      </w:pPr>
      <w:r w:rsidRPr="00486C0F">
        <w:t>The program must allow the use</w:t>
      </w:r>
      <w:r>
        <w:t xml:space="preserve">r filter </w:t>
      </w:r>
      <w:r w:rsidRPr="0038277F">
        <w:t>the grid view to see only the vertices and connections they want to see</w:t>
      </w:r>
    </w:p>
    <w:p w14:paraId="46960CE4" w14:textId="77777777" w:rsidR="00BA670F" w:rsidRPr="00486C0F" w:rsidRDefault="00BA670F" w:rsidP="00486C0F">
      <w:pPr>
        <w:tabs>
          <w:tab w:val="left" w:pos="1520"/>
        </w:tabs>
        <w:rPr>
          <w:rFonts w:asciiTheme="majorBidi" w:hAnsiTheme="majorBidi" w:cstheme="majorBidi"/>
          <w:rtl/>
        </w:rPr>
      </w:pPr>
    </w:p>
    <w:p w14:paraId="647EF369" w14:textId="2FB90243" w:rsidR="002F08EC" w:rsidRDefault="002F08EC" w:rsidP="002F08EC">
      <w:pPr>
        <w:tabs>
          <w:tab w:val="left" w:pos="432"/>
          <w:tab w:val="left" w:pos="720"/>
          <w:tab w:val="left" w:pos="5760"/>
        </w:tabs>
        <w:spacing w:before="120" w:after="0" w:line="240" w:lineRule="auto"/>
        <w:ind w:left="374" w:right="720"/>
        <w:outlineLvl w:val="2"/>
        <w:rPr>
          <w:rFonts w:ascii="Times New Roman" w:eastAsia="Times New Roman" w:hAnsi="Times New Roman" w:cs="Times New Roman"/>
          <w:b/>
          <w:sz w:val="24"/>
          <w:szCs w:val="20"/>
          <w:u w:val="single"/>
          <w:lang w:bidi="ar-SA"/>
        </w:rPr>
      </w:pPr>
      <w:r w:rsidRPr="009268A0">
        <w:rPr>
          <w:rFonts w:ascii="Times New Roman" w:eastAsia="Times New Roman" w:hAnsi="Times New Roman" w:cs="Times New Roman"/>
          <w:b/>
          <w:sz w:val="24"/>
          <w:szCs w:val="20"/>
          <w:u w:val="single"/>
          <w:lang w:bidi="ar-SA"/>
        </w:rPr>
        <w:t>3.</w:t>
      </w:r>
      <w:r>
        <w:rPr>
          <w:rFonts w:ascii="Times New Roman" w:eastAsia="Times New Roman" w:hAnsi="Times New Roman" w:cs="Times New Roman"/>
          <w:b/>
          <w:sz w:val="24"/>
          <w:szCs w:val="20"/>
          <w:u w:val="single"/>
          <w:lang w:bidi="ar-SA"/>
        </w:rPr>
        <w:t>2.</w:t>
      </w:r>
      <w:r w:rsidR="00BA670F">
        <w:rPr>
          <w:rFonts w:ascii="Times New Roman" w:eastAsia="Times New Roman" w:hAnsi="Times New Roman" w:cs="Times New Roman"/>
          <w:b/>
          <w:sz w:val="24"/>
          <w:szCs w:val="20"/>
          <w:u w:val="single"/>
          <w:lang w:bidi="ar-SA"/>
        </w:rPr>
        <w:t>x</w:t>
      </w:r>
      <w:r>
        <w:rPr>
          <w:rFonts w:ascii="Times New Roman" w:eastAsia="Times New Roman" w:hAnsi="Times New Roman" w:cs="Times New Roman"/>
          <w:b/>
          <w:sz w:val="24"/>
          <w:szCs w:val="20"/>
          <w:u w:val="single"/>
          <w:lang w:bidi="ar-SA"/>
        </w:rPr>
        <w:t xml:space="preserve"> </w:t>
      </w:r>
      <w:r w:rsidR="00070631">
        <w:rPr>
          <w:rFonts w:ascii="Times New Roman" w:eastAsia="Times New Roman" w:hAnsi="Times New Roman" w:cs="Times New Roman"/>
          <w:b/>
          <w:sz w:val="24"/>
          <w:szCs w:val="20"/>
          <w:u w:val="single"/>
          <w:lang w:bidi="ar-SA"/>
        </w:rPr>
        <w:t xml:space="preserve">Export properties </w:t>
      </w:r>
    </w:p>
    <w:p w14:paraId="1B39631B" w14:textId="4D83E792" w:rsidR="00070631" w:rsidRPr="00486C0F" w:rsidRDefault="00070631" w:rsidP="00486C0F">
      <w:pPr>
        <w:rPr>
          <w:rtl/>
        </w:rPr>
      </w:pPr>
      <w:r w:rsidRPr="00486C0F">
        <w:rPr>
          <w:rFonts w:hint="cs"/>
          <w:rtl/>
        </w:rPr>
        <w:t xml:space="preserve">אפשר להוסיף דרישה שנייצא את </w:t>
      </w:r>
      <w:r w:rsidR="00C24176">
        <w:rPr>
          <w:rFonts w:hint="cs"/>
          <w:rtl/>
        </w:rPr>
        <w:t>המאפיינים</w:t>
      </w:r>
      <w:r w:rsidRPr="00486C0F">
        <w:rPr>
          <w:rFonts w:hint="cs"/>
          <w:rtl/>
        </w:rPr>
        <w:t xml:space="preserve"> לקובץ נגיד </w:t>
      </w:r>
    </w:p>
    <w:p w14:paraId="34CF2A06" w14:textId="6098DF14" w:rsidR="002F08EC" w:rsidRDefault="002F08EC" w:rsidP="002F08EC">
      <w:pPr>
        <w:tabs>
          <w:tab w:val="left" w:pos="432"/>
          <w:tab w:val="left" w:pos="720"/>
          <w:tab w:val="left" w:pos="5760"/>
        </w:tabs>
        <w:spacing w:before="120" w:after="0" w:line="240" w:lineRule="auto"/>
        <w:ind w:left="374" w:right="720"/>
        <w:outlineLvl w:val="2"/>
        <w:rPr>
          <w:sz w:val="23"/>
          <w:szCs w:val="23"/>
        </w:rPr>
      </w:pPr>
    </w:p>
    <w:p w14:paraId="11072996" w14:textId="62F3B3A9" w:rsidR="00070631" w:rsidRDefault="00070631" w:rsidP="00070631">
      <w:pPr>
        <w:tabs>
          <w:tab w:val="left" w:pos="432"/>
          <w:tab w:val="left" w:pos="720"/>
          <w:tab w:val="left" w:pos="5760"/>
        </w:tabs>
        <w:spacing w:before="120" w:after="0" w:line="240" w:lineRule="auto"/>
        <w:ind w:left="374" w:right="720"/>
        <w:outlineLvl w:val="2"/>
        <w:rPr>
          <w:rFonts w:ascii="Times New Roman" w:eastAsia="Times New Roman" w:hAnsi="Times New Roman" w:cs="Times New Roman"/>
          <w:b/>
          <w:sz w:val="24"/>
          <w:szCs w:val="20"/>
          <w:u w:val="single"/>
          <w:lang w:bidi="ar-SA"/>
        </w:rPr>
      </w:pPr>
      <w:r w:rsidRPr="009268A0">
        <w:rPr>
          <w:rFonts w:ascii="Times New Roman" w:eastAsia="Times New Roman" w:hAnsi="Times New Roman" w:cs="Times New Roman"/>
          <w:b/>
          <w:sz w:val="24"/>
          <w:szCs w:val="20"/>
          <w:u w:val="single"/>
          <w:lang w:bidi="ar-SA"/>
        </w:rPr>
        <w:t>3.</w:t>
      </w:r>
      <w:r>
        <w:rPr>
          <w:rFonts w:ascii="Times New Roman" w:eastAsia="Times New Roman" w:hAnsi="Times New Roman" w:cs="Times New Roman"/>
          <w:b/>
          <w:sz w:val="24"/>
          <w:szCs w:val="20"/>
          <w:u w:val="single"/>
          <w:lang w:bidi="ar-SA"/>
        </w:rPr>
        <w:t>2</w:t>
      </w:r>
      <w:r w:rsidR="00BA670F">
        <w:rPr>
          <w:rFonts w:ascii="Times New Roman" w:eastAsia="Times New Roman" w:hAnsi="Times New Roman" w:cs="Times New Roman"/>
          <w:b/>
          <w:sz w:val="24"/>
          <w:szCs w:val="20"/>
          <w:u w:val="single"/>
          <w:lang w:bidi="ar-SA"/>
        </w:rPr>
        <w:t>x</w:t>
      </w:r>
      <w:r>
        <w:rPr>
          <w:rFonts w:ascii="Times New Roman" w:eastAsia="Times New Roman" w:hAnsi="Times New Roman" w:cs="Times New Roman"/>
          <w:b/>
          <w:sz w:val="24"/>
          <w:szCs w:val="20"/>
          <w:u w:val="single"/>
          <w:lang w:bidi="ar-SA"/>
        </w:rPr>
        <w:t xml:space="preserve"> </w:t>
      </w:r>
      <w:r w:rsidRPr="00070631">
        <w:rPr>
          <w:rFonts w:ascii="Times New Roman" w:eastAsia="Times New Roman" w:hAnsi="Times New Roman" w:cs="Times New Roman"/>
          <w:b/>
          <w:sz w:val="24"/>
          <w:szCs w:val="20"/>
          <w:u w:val="single"/>
          <w:lang w:bidi="ar-SA"/>
        </w:rPr>
        <w:t>Open File Requirement</w:t>
      </w:r>
    </w:p>
    <w:p w14:paraId="7D59A24E" w14:textId="3482FE76" w:rsidR="00070631" w:rsidRPr="00486C0F" w:rsidRDefault="00070631" w:rsidP="00486C0F">
      <w:r w:rsidRPr="00486C0F">
        <w:t>The program must allow the user to open a file that contains social network data.</w:t>
      </w:r>
    </w:p>
    <w:p w14:paraId="487E4DFA" w14:textId="4DFDDE00" w:rsidR="00486C0F" w:rsidRPr="00486C0F" w:rsidRDefault="00486C0F" w:rsidP="00486C0F">
      <w:pPr>
        <w:rPr>
          <w:sz w:val="23"/>
          <w:szCs w:val="23"/>
        </w:rPr>
      </w:pPr>
      <w:r w:rsidRPr="00486C0F">
        <w:rPr>
          <w:rFonts w:ascii="Times New Roman" w:eastAsia="Times New Roman" w:hAnsi="Times New Roman" w:cs="Times New Roman"/>
          <w:b/>
          <w:sz w:val="24"/>
          <w:szCs w:val="20"/>
          <w:u w:val="single"/>
          <w:lang w:bidi="ar-SA"/>
        </w:rPr>
        <w:t>3.2.</w:t>
      </w:r>
      <w:r w:rsidR="00BA670F">
        <w:rPr>
          <w:rFonts w:ascii="Times New Roman" w:eastAsia="Times New Roman" w:hAnsi="Times New Roman" w:cs="Times New Roman"/>
          <w:b/>
          <w:sz w:val="24"/>
          <w:szCs w:val="20"/>
          <w:u w:val="single"/>
          <w:lang w:bidi="ar-SA"/>
        </w:rPr>
        <w:t>x</w:t>
      </w:r>
      <w:r w:rsidRPr="00486C0F">
        <w:rPr>
          <w:rFonts w:ascii="Times New Roman" w:eastAsia="Times New Roman" w:hAnsi="Times New Roman" w:cs="Times New Roman"/>
          <w:b/>
          <w:sz w:val="24"/>
          <w:szCs w:val="20"/>
          <w:u w:val="single"/>
          <w:lang w:bidi="ar-SA"/>
        </w:rPr>
        <w:t xml:space="preserve"> Colors Change Requirement</w:t>
      </w:r>
    </w:p>
    <w:p w14:paraId="30824996" w14:textId="77777777" w:rsidR="00486C0F" w:rsidRPr="00486C0F" w:rsidRDefault="00486C0F" w:rsidP="00486C0F">
      <w:pPr>
        <w:rPr>
          <w:sz w:val="23"/>
          <w:szCs w:val="23"/>
        </w:rPr>
      </w:pPr>
      <w:r w:rsidRPr="00486C0F">
        <w:rPr>
          <w:sz w:val="23"/>
          <w:szCs w:val="23"/>
        </w:rPr>
        <w:t>The program must allow the user to change any color of any part of the under process graph.</w:t>
      </w:r>
    </w:p>
    <w:p w14:paraId="5FEF2276" w14:textId="258CDF6E" w:rsidR="006132AB" w:rsidRDefault="00486C0F" w:rsidP="00486C0F">
      <w:pPr>
        <w:rPr>
          <w:sz w:val="23"/>
          <w:szCs w:val="23"/>
        </w:rPr>
      </w:pPr>
      <w:r w:rsidRPr="00486C0F">
        <w:rPr>
          <w:sz w:val="23"/>
          <w:szCs w:val="23"/>
        </w:rPr>
        <w:t>This requirement is important for giving the user a better view and understanding of the network’s visual appearance as well as providing a better and more user-friendly work environment.</w:t>
      </w:r>
    </w:p>
    <w:p w14:paraId="68176089" w14:textId="232D226F" w:rsidR="00486C0F" w:rsidRPr="00486C0F" w:rsidRDefault="00486C0F" w:rsidP="00486C0F">
      <w:pPr>
        <w:rPr>
          <w:rFonts w:ascii="Times New Roman" w:eastAsia="Times New Roman" w:hAnsi="Times New Roman" w:cs="Times New Roman"/>
          <w:b/>
          <w:sz w:val="24"/>
          <w:szCs w:val="20"/>
          <w:u w:val="single"/>
          <w:lang w:bidi="ar-SA"/>
        </w:rPr>
      </w:pPr>
      <w:r w:rsidRPr="00486C0F">
        <w:rPr>
          <w:rFonts w:ascii="Times New Roman" w:eastAsia="Times New Roman" w:hAnsi="Times New Roman" w:cs="Times New Roman"/>
          <w:b/>
          <w:sz w:val="24"/>
          <w:szCs w:val="20"/>
          <w:u w:val="single"/>
          <w:lang w:bidi="ar-SA"/>
        </w:rPr>
        <w:t>3.2.</w:t>
      </w:r>
      <w:r w:rsidR="00BA670F">
        <w:rPr>
          <w:rFonts w:ascii="Times New Roman" w:eastAsia="Times New Roman" w:hAnsi="Times New Roman" w:cs="Times New Roman"/>
          <w:b/>
          <w:sz w:val="24"/>
          <w:szCs w:val="20"/>
          <w:u w:val="single"/>
          <w:lang w:bidi="ar-SA"/>
        </w:rPr>
        <w:t>x</w:t>
      </w:r>
      <w:r w:rsidRPr="00486C0F">
        <w:rPr>
          <w:rFonts w:ascii="Times New Roman" w:eastAsia="Times New Roman" w:hAnsi="Times New Roman" w:cs="Times New Roman"/>
          <w:b/>
          <w:sz w:val="24"/>
          <w:szCs w:val="20"/>
          <w:u w:val="single"/>
          <w:lang w:bidi="ar-SA"/>
        </w:rPr>
        <w:t xml:space="preserve"> Provide Help Requirement</w:t>
      </w:r>
    </w:p>
    <w:p w14:paraId="7952C314" w14:textId="77777777" w:rsidR="00486C0F" w:rsidRDefault="00486C0F" w:rsidP="00486C0F">
      <w:pPr>
        <w:rPr>
          <w:sz w:val="23"/>
          <w:szCs w:val="23"/>
        </w:rPr>
      </w:pPr>
      <w:r w:rsidRPr="00486C0F">
        <w:rPr>
          <w:sz w:val="23"/>
          <w:szCs w:val="23"/>
        </w:rPr>
        <w:t>The program must provide a help section to the user.</w:t>
      </w:r>
    </w:p>
    <w:p w14:paraId="2864337D" w14:textId="2D461389" w:rsidR="00486C0F" w:rsidRDefault="00486C0F" w:rsidP="00486C0F">
      <w:pPr>
        <w:rPr>
          <w:sz w:val="23"/>
          <w:szCs w:val="23"/>
        </w:rPr>
      </w:pPr>
      <w:r w:rsidRPr="00486C0F">
        <w:rPr>
          <w:sz w:val="23"/>
          <w:szCs w:val="23"/>
        </w:rPr>
        <w:t xml:space="preserve">This requirement is important for giving the user some FAQs as well as </w:t>
      </w:r>
      <w:bookmarkStart w:id="26" w:name="_GoBack"/>
      <w:bookmarkEnd w:id="26"/>
      <w:r w:rsidRPr="00486C0F">
        <w:rPr>
          <w:sz w:val="23"/>
          <w:szCs w:val="23"/>
        </w:rPr>
        <w:t>“about” sections.</w:t>
      </w:r>
    </w:p>
    <w:p w14:paraId="074566A9" w14:textId="203FC306" w:rsidR="00C24176" w:rsidRPr="00C24176" w:rsidRDefault="00C24176" w:rsidP="00C24176">
      <w:pPr>
        <w:rPr>
          <w:rFonts w:ascii="Times New Roman" w:eastAsia="Times New Roman" w:hAnsi="Times New Roman" w:cs="Times New Roman"/>
          <w:b/>
          <w:sz w:val="24"/>
          <w:szCs w:val="20"/>
          <w:u w:val="single"/>
          <w:lang w:bidi="ar-SA"/>
        </w:rPr>
      </w:pPr>
      <w:r w:rsidRPr="00C24176">
        <w:rPr>
          <w:rFonts w:ascii="Times New Roman" w:eastAsia="Times New Roman" w:hAnsi="Times New Roman" w:cs="Times New Roman"/>
          <w:b/>
          <w:sz w:val="24"/>
          <w:szCs w:val="20"/>
          <w:u w:val="single"/>
          <w:lang w:bidi="ar-SA"/>
        </w:rPr>
        <w:t>3.2.</w:t>
      </w:r>
      <w:r w:rsidR="00BA670F">
        <w:rPr>
          <w:rFonts w:ascii="Times New Roman" w:eastAsia="Times New Roman" w:hAnsi="Times New Roman" w:cs="Times New Roman"/>
          <w:b/>
          <w:sz w:val="24"/>
          <w:szCs w:val="20"/>
          <w:u w:val="single"/>
          <w:lang w:bidi="ar-SA"/>
        </w:rPr>
        <w:t>x</w:t>
      </w:r>
      <w:r w:rsidRPr="00C24176">
        <w:rPr>
          <w:rFonts w:ascii="Times New Roman" w:eastAsia="Times New Roman" w:hAnsi="Times New Roman" w:cs="Times New Roman"/>
          <w:b/>
          <w:sz w:val="24"/>
          <w:szCs w:val="20"/>
          <w:u w:val="single"/>
          <w:lang w:bidi="ar-SA"/>
        </w:rPr>
        <w:t xml:space="preserve"> Display Selected Node’s Statistics Requirement</w:t>
      </w:r>
    </w:p>
    <w:p w14:paraId="0C800570" w14:textId="77777777" w:rsidR="00C24176" w:rsidRPr="00C24176" w:rsidRDefault="00C24176" w:rsidP="00C24176">
      <w:pPr>
        <w:rPr>
          <w:sz w:val="23"/>
          <w:szCs w:val="23"/>
        </w:rPr>
      </w:pPr>
      <w:r w:rsidRPr="00C24176">
        <w:rPr>
          <w:sz w:val="23"/>
          <w:szCs w:val="23"/>
        </w:rPr>
        <w:t>The program must be able to display a specific node’s statistics to the user.</w:t>
      </w:r>
    </w:p>
    <w:p w14:paraId="7B3DC3BD" w14:textId="77777777" w:rsidR="00C24176" w:rsidRPr="00C24176" w:rsidRDefault="00C24176" w:rsidP="00C24176">
      <w:pPr>
        <w:rPr>
          <w:sz w:val="23"/>
          <w:szCs w:val="23"/>
        </w:rPr>
      </w:pPr>
      <w:r w:rsidRPr="00C24176">
        <w:rPr>
          <w:sz w:val="23"/>
          <w:szCs w:val="23"/>
        </w:rPr>
        <w:lastRenderedPageBreak/>
        <w:t>This requirement is important for giving the user an overview of each node that the network is consisted of.</w:t>
      </w:r>
    </w:p>
    <w:p w14:paraId="03FA2279" w14:textId="77777777" w:rsidR="00C24176" w:rsidRPr="00C24176" w:rsidRDefault="00C24176" w:rsidP="00C24176">
      <w:pPr>
        <w:rPr>
          <w:sz w:val="23"/>
          <w:szCs w:val="23"/>
        </w:rPr>
      </w:pPr>
      <w:r w:rsidRPr="00C24176">
        <w:rPr>
          <w:sz w:val="23"/>
          <w:szCs w:val="23"/>
        </w:rPr>
        <w:t>Node’s statistics like:</w:t>
      </w:r>
    </w:p>
    <w:p w14:paraId="2E09235F" w14:textId="08024B06" w:rsidR="00C24176" w:rsidRPr="00F0505D" w:rsidRDefault="00C24176" w:rsidP="00F0505D">
      <w:pPr>
        <w:pStyle w:val="ListParagraph"/>
        <w:numPr>
          <w:ilvl w:val="0"/>
          <w:numId w:val="16"/>
        </w:numPr>
        <w:rPr>
          <w:sz w:val="23"/>
          <w:szCs w:val="23"/>
        </w:rPr>
      </w:pPr>
      <w:r w:rsidRPr="00F0505D">
        <w:rPr>
          <w:sz w:val="23"/>
          <w:szCs w:val="23"/>
        </w:rPr>
        <w:t>Node number</w:t>
      </w:r>
    </w:p>
    <w:p w14:paraId="2F9EBBD2" w14:textId="0250E345" w:rsidR="00C24176" w:rsidRPr="00F0505D" w:rsidRDefault="00C24176" w:rsidP="00F0505D">
      <w:pPr>
        <w:pStyle w:val="ListParagraph"/>
        <w:numPr>
          <w:ilvl w:val="0"/>
          <w:numId w:val="16"/>
        </w:numPr>
        <w:rPr>
          <w:sz w:val="23"/>
          <w:szCs w:val="23"/>
        </w:rPr>
      </w:pPr>
      <w:r w:rsidRPr="00F0505D">
        <w:rPr>
          <w:sz w:val="23"/>
          <w:szCs w:val="23"/>
        </w:rPr>
        <w:t xml:space="preserve"> Node In-degree</w:t>
      </w:r>
    </w:p>
    <w:p w14:paraId="3E0D6BA4" w14:textId="77777777" w:rsidR="00F0505D" w:rsidRDefault="00C24176" w:rsidP="00F0505D">
      <w:pPr>
        <w:pStyle w:val="ListParagraph"/>
        <w:numPr>
          <w:ilvl w:val="0"/>
          <w:numId w:val="16"/>
        </w:numPr>
        <w:rPr>
          <w:sz w:val="23"/>
          <w:szCs w:val="23"/>
        </w:rPr>
      </w:pPr>
      <w:r w:rsidRPr="00F0505D">
        <w:rPr>
          <w:sz w:val="23"/>
          <w:szCs w:val="23"/>
        </w:rPr>
        <w:t xml:space="preserve"> Node Out-degree</w:t>
      </w:r>
    </w:p>
    <w:p w14:paraId="589A4CB1" w14:textId="35CABEFB" w:rsidR="00C24176" w:rsidRPr="00F0505D" w:rsidRDefault="00C24176" w:rsidP="00F0505D">
      <w:pPr>
        <w:pStyle w:val="ListParagraph"/>
        <w:numPr>
          <w:ilvl w:val="0"/>
          <w:numId w:val="16"/>
        </w:numPr>
        <w:rPr>
          <w:sz w:val="23"/>
          <w:szCs w:val="23"/>
        </w:rPr>
      </w:pPr>
      <w:r w:rsidRPr="00F0505D">
        <w:rPr>
          <w:sz w:val="23"/>
          <w:szCs w:val="23"/>
        </w:rPr>
        <w:t>Clustering Coefficient</w:t>
      </w:r>
    </w:p>
    <w:p w14:paraId="0B44F7A3" w14:textId="77777777" w:rsidR="00A24CD3" w:rsidRDefault="00A24CD3" w:rsidP="00A24CD3">
      <w:pPr>
        <w:pStyle w:val="Heading2"/>
      </w:pPr>
      <w:bookmarkStart w:id="27" w:name="_Toc363403542"/>
      <w:r>
        <w:t>3.6 Software System Attributes</w:t>
      </w:r>
      <w:bookmarkEnd w:id="27"/>
    </w:p>
    <w:p w14:paraId="54C456DB" w14:textId="74F4A85E" w:rsidR="00A24CD3" w:rsidRDefault="00A24CD3" w:rsidP="006132AB">
      <w:pPr>
        <w:rPr>
          <w:rFonts w:asciiTheme="majorBidi" w:hAnsiTheme="majorBidi" w:cstheme="majorBidi"/>
          <w:b/>
          <w:bCs/>
        </w:rPr>
      </w:pPr>
    </w:p>
    <w:p w14:paraId="6C76032B" w14:textId="1E6058E6" w:rsidR="009268A0" w:rsidRDefault="009268A0" w:rsidP="009268A0">
      <w:pPr>
        <w:tabs>
          <w:tab w:val="left" w:pos="432"/>
          <w:tab w:val="left" w:pos="720"/>
          <w:tab w:val="left" w:pos="5760"/>
        </w:tabs>
        <w:spacing w:before="120" w:after="0" w:line="240" w:lineRule="auto"/>
        <w:ind w:left="374" w:right="720"/>
        <w:outlineLvl w:val="2"/>
        <w:rPr>
          <w:rFonts w:ascii="Times New Roman" w:eastAsia="Times New Roman" w:hAnsi="Times New Roman" w:cs="Times New Roman"/>
          <w:b/>
          <w:sz w:val="24"/>
          <w:szCs w:val="20"/>
          <w:u w:val="single"/>
          <w:lang w:bidi="ar-SA"/>
        </w:rPr>
      </w:pPr>
      <w:bookmarkStart w:id="28" w:name="_Toc363403545"/>
      <w:bookmarkStart w:id="29" w:name="_Hlk29460176"/>
      <w:r w:rsidRPr="009268A0">
        <w:rPr>
          <w:rFonts w:ascii="Times New Roman" w:eastAsia="Times New Roman" w:hAnsi="Times New Roman" w:cs="Times New Roman"/>
          <w:b/>
          <w:sz w:val="24"/>
          <w:szCs w:val="20"/>
          <w:u w:val="single"/>
          <w:lang w:bidi="ar-SA"/>
        </w:rPr>
        <w:t>3.6.3 Security</w:t>
      </w:r>
      <w:bookmarkEnd w:id="28"/>
    </w:p>
    <w:p w14:paraId="713F2979" w14:textId="414BBF38" w:rsidR="009E02A7" w:rsidRPr="009268A0" w:rsidRDefault="009E02A7" w:rsidP="009E02A7">
      <w:pPr>
        <w:pStyle w:val="NoSpacing"/>
        <w:rPr>
          <w:lang w:bidi="ar-SA"/>
        </w:rPr>
      </w:pPr>
      <w:r w:rsidRPr="009E02A7">
        <w:rPr>
          <w:lang w:bidi="ar-SA"/>
        </w:rPr>
        <w:t>To be able to use the program, the users must enter his/her e-mail and password before enter to program.</w:t>
      </w:r>
    </w:p>
    <w:p w14:paraId="4C050DBA" w14:textId="77777777" w:rsidR="009268A0" w:rsidRPr="009268A0" w:rsidRDefault="009268A0" w:rsidP="009268A0">
      <w:pPr>
        <w:tabs>
          <w:tab w:val="left" w:pos="432"/>
          <w:tab w:val="left" w:pos="720"/>
          <w:tab w:val="left" w:pos="5760"/>
        </w:tabs>
        <w:spacing w:before="120" w:after="0" w:line="240" w:lineRule="auto"/>
        <w:ind w:left="187" w:right="720"/>
        <w:outlineLvl w:val="1"/>
        <w:rPr>
          <w:rFonts w:ascii="Times New Roman" w:eastAsia="Times New Roman" w:hAnsi="Times New Roman" w:cs="Times New Roman"/>
          <w:b/>
          <w:color w:val="000000"/>
          <w:sz w:val="26"/>
          <w:szCs w:val="20"/>
          <w:u w:val="single"/>
          <w:lang w:bidi="ar-SA"/>
        </w:rPr>
      </w:pPr>
      <w:bookmarkStart w:id="30" w:name="_Toc363403548"/>
      <w:bookmarkEnd w:id="29"/>
      <w:r w:rsidRPr="009268A0">
        <w:rPr>
          <w:rFonts w:ascii="Times New Roman" w:eastAsia="Times New Roman" w:hAnsi="Times New Roman" w:cs="Times New Roman"/>
          <w:b/>
          <w:color w:val="000000"/>
          <w:sz w:val="26"/>
          <w:szCs w:val="20"/>
          <w:u w:val="single"/>
          <w:lang w:bidi="ar-SA"/>
        </w:rPr>
        <w:t>3.7 Organizing the Specific Requirements</w:t>
      </w:r>
      <w:bookmarkEnd w:id="30"/>
    </w:p>
    <w:p w14:paraId="58980BA8" w14:textId="77777777" w:rsidR="009268A0" w:rsidRPr="009268A0" w:rsidRDefault="009268A0" w:rsidP="009268A0">
      <w:pPr>
        <w:tabs>
          <w:tab w:val="left" w:pos="720"/>
          <w:tab w:val="left" w:pos="1520"/>
        </w:tabs>
        <w:spacing w:after="0" w:line="240" w:lineRule="auto"/>
        <w:ind w:right="720"/>
        <w:rPr>
          <w:rFonts w:ascii="Times New Roman" w:eastAsia="Times New Roman" w:hAnsi="Times New Roman" w:cs="Times New Roman"/>
          <w:color w:val="000000"/>
          <w:sz w:val="24"/>
          <w:szCs w:val="20"/>
          <w:lang w:bidi="ar-SA"/>
        </w:rPr>
      </w:pPr>
    </w:p>
    <w:p w14:paraId="5C042244" w14:textId="77777777" w:rsidR="009268A0" w:rsidRPr="009268A0" w:rsidRDefault="009268A0" w:rsidP="009268A0">
      <w:pPr>
        <w:tabs>
          <w:tab w:val="left" w:pos="432"/>
          <w:tab w:val="left" w:pos="720"/>
          <w:tab w:val="left" w:pos="5760"/>
        </w:tabs>
        <w:spacing w:before="120" w:after="0" w:line="240" w:lineRule="auto"/>
        <w:ind w:left="374" w:right="720"/>
        <w:outlineLvl w:val="2"/>
        <w:rPr>
          <w:rFonts w:ascii="Times New Roman" w:eastAsia="Times New Roman" w:hAnsi="Times New Roman" w:cs="Times New Roman"/>
          <w:b/>
          <w:color w:val="000000"/>
          <w:sz w:val="24"/>
          <w:szCs w:val="20"/>
          <w:u w:val="single"/>
          <w:lang w:bidi="ar-SA"/>
        </w:rPr>
      </w:pPr>
      <w:bookmarkStart w:id="31" w:name="_Toc363403549"/>
      <w:r w:rsidRPr="009268A0">
        <w:rPr>
          <w:rFonts w:ascii="Times New Roman" w:eastAsia="Times New Roman" w:hAnsi="Times New Roman" w:cs="Times New Roman"/>
          <w:b/>
          <w:color w:val="000000"/>
          <w:sz w:val="24"/>
          <w:szCs w:val="20"/>
          <w:u w:val="single"/>
          <w:lang w:bidi="ar-SA"/>
        </w:rPr>
        <w:t>3.7.1 System Mode</w:t>
      </w:r>
      <w:bookmarkEnd w:id="31"/>
    </w:p>
    <w:p w14:paraId="25A37CAC" w14:textId="77777777" w:rsidR="009268A0" w:rsidRPr="009268A0" w:rsidRDefault="009268A0" w:rsidP="009268A0">
      <w:pPr>
        <w:tabs>
          <w:tab w:val="left" w:pos="720"/>
          <w:tab w:val="left" w:pos="5760"/>
        </w:tabs>
        <w:spacing w:after="0" w:line="240" w:lineRule="auto"/>
        <w:ind w:right="720"/>
        <w:rPr>
          <w:rFonts w:ascii="Times New Roman" w:eastAsia="Times New Roman" w:hAnsi="Times New Roman" w:cs="Times New Roman"/>
          <w:color w:val="000000"/>
          <w:sz w:val="24"/>
          <w:szCs w:val="20"/>
          <w:lang w:bidi="ar-SA"/>
        </w:rPr>
      </w:pPr>
    </w:p>
    <w:p w14:paraId="739F4DCD" w14:textId="77777777" w:rsidR="009268A0" w:rsidRPr="009268A0" w:rsidRDefault="009268A0" w:rsidP="009268A0">
      <w:pPr>
        <w:tabs>
          <w:tab w:val="left" w:pos="720"/>
          <w:tab w:val="left" w:pos="5760"/>
        </w:tabs>
        <w:spacing w:after="0" w:line="240" w:lineRule="auto"/>
        <w:ind w:right="720"/>
        <w:rPr>
          <w:rFonts w:ascii="Times New Roman" w:eastAsia="Times New Roman" w:hAnsi="Times New Roman" w:cs="Times New Roman"/>
          <w:color w:val="000000"/>
          <w:sz w:val="24"/>
          <w:szCs w:val="20"/>
          <w:lang w:bidi="ar-SA"/>
        </w:rPr>
      </w:pPr>
    </w:p>
    <w:p w14:paraId="4178AB9B" w14:textId="77777777" w:rsidR="009268A0" w:rsidRPr="009268A0" w:rsidRDefault="009268A0" w:rsidP="009268A0">
      <w:pPr>
        <w:tabs>
          <w:tab w:val="left" w:pos="432"/>
          <w:tab w:val="left" w:pos="720"/>
          <w:tab w:val="left" w:pos="5760"/>
        </w:tabs>
        <w:spacing w:before="120" w:after="0" w:line="240" w:lineRule="auto"/>
        <w:ind w:left="374" w:right="720"/>
        <w:outlineLvl w:val="2"/>
        <w:rPr>
          <w:rFonts w:ascii="Times New Roman" w:eastAsia="Times New Roman" w:hAnsi="Times New Roman" w:cs="Times New Roman"/>
          <w:b/>
          <w:color w:val="000000"/>
          <w:sz w:val="24"/>
          <w:szCs w:val="20"/>
          <w:u w:val="single"/>
          <w:lang w:bidi="ar-SA"/>
        </w:rPr>
      </w:pPr>
      <w:bookmarkStart w:id="32" w:name="_Toc363403550"/>
      <w:r w:rsidRPr="009268A0">
        <w:rPr>
          <w:rFonts w:ascii="Times New Roman" w:eastAsia="Times New Roman" w:hAnsi="Times New Roman" w:cs="Times New Roman"/>
          <w:b/>
          <w:color w:val="000000"/>
          <w:sz w:val="24"/>
          <w:szCs w:val="20"/>
          <w:u w:val="single"/>
          <w:lang w:bidi="ar-SA"/>
        </w:rPr>
        <w:t>3.7.2 User Class</w:t>
      </w:r>
      <w:bookmarkEnd w:id="32"/>
    </w:p>
    <w:p w14:paraId="4D5C3625" w14:textId="77777777" w:rsidR="009268A0" w:rsidRPr="009268A0" w:rsidRDefault="009268A0" w:rsidP="009268A0">
      <w:pPr>
        <w:tabs>
          <w:tab w:val="left" w:pos="720"/>
          <w:tab w:val="left" w:pos="5760"/>
        </w:tabs>
        <w:spacing w:after="0" w:line="240" w:lineRule="auto"/>
        <w:ind w:right="720"/>
        <w:rPr>
          <w:rFonts w:ascii="Times New Roman" w:eastAsia="Times New Roman" w:hAnsi="Times New Roman" w:cs="Times New Roman"/>
          <w:color w:val="000000"/>
          <w:sz w:val="24"/>
          <w:szCs w:val="20"/>
          <w:lang w:bidi="ar-SA"/>
        </w:rPr>
      </w:pPr>
    </w:p>
    <w:p w14:paraId="47564F56" w14:textId="77777777" w:rsidR="009268A0" w:rsidRPr="009268A0" w:rsidRDefault="009268A0" w:rsidP="009268A0">
      <w:pPr>
        <w:tabs>
          <w:tab w:val="left" w:pos="432"/>
          <w:tab w:val="left" w:pos="720"/>
          <w:tab w:val="left" w:pos="5760"/>
        </w:tabs>
        <w:spacing w:before="120" w:after="0" w:line="240" w:lineRule="auto"/>
        <w:ind w:left="374" w:right="720"/>
        <w:outlineLvl w:val="2"/>
        <w:rPr>
          <w:rFonts w:ascii="Times New Roman" w:eastAsia="Times New Roman" w:hAnsi="Times New Roman" w:cs="Times New Roman"/>
          <w:b/>
          <w:color w:val="000000"/>
          <w:sz w:val="20"/>
          <w:szCs w:val="20"/>
          <w:u w:val="single"/>
          <w:lang w:bidi="ar-SA"/>
        </w:rPr>
      </w:pPr>
    </w:p>
    <w:p w14:paraId="552E7374" w14:textId="77777777" w:rsidR="009268A0" w:rsidRPr="009268A0" w:rsidRDefault="009268A0" w:rsidP="009268A0">
      <w:pPr>
        <w:tabs>
          <w:tab w:val="left" w:pos="432"/>
          <w:tab w:val="left" w:pos="720"/>
          <w:tab w:val="left" w:pos="5760"/>
        </w:tabs>
        <w:spacing w:before="120" w:after="0" w:line="240" w:lineRule="auto"/>
        <w:ind w:left="374" w:right="720"/>
        <w:outlineLvl w:val="2"/>
        <w:rPr>
          <w:rFonts w:ascii="Times New Roman" w:eastAsia="Times New Roman" w:hAnsi="Times New Roman" w:cs="Times New Roman"/>
          <w:b/>
          <w:color w:val="000000"/>
          <w:sz w:val="24"/>
          <w:szCs w:val="20"/>
          <w:u w:val="single"/>
          <w:lang w:bidi="ar-SA"/>
        </w:rPr>
      </w:pPr>
      <w:bookmarkStart w:id="33" w:name="_Toc363403551"/>
      <w:r w:rsidRPr="009268A0">
        <w:rPr>
          <w:rFonts w:ascii="Times New Roman" w:eastAsia="Times New Roman" w:hAnsi="Times New Roman" w:cs="Times New Roman"/>
          <w:b/>
          <w:color w:val="000000"/>
          <w:sz w:val="24"/>
          <w:szCs w:val="20"/>
          <w:u w:val="single"/>
          <w:lang w:bidi="ar-SA"/>
        </w:rPr>
        <w:t>3.7.3 Objects</w:t>
      </w:r>
      <w:bookmarkEnd w:id="33"/>
    </w:p>
    <w:p w14:paraId="7210017A" w14:textId="77777777" w:rsidR="009268A0" w:rsidRPr="009268A0" w:rsidRDefault="009268A0" w:rsidP="009268A0">
      <w:pPr>
        <w:tabs>
          <w:tab w:val="left" w:pos="720"/>
          <w:tab w:val="left" w:pos="5760"/>
        </w:tabs>
        <w:spacing w:after="0" w:line="240" w:lineRule="auto"/>
        <w:ind w:right="720"/>
        <w:rPr>
          <w:rFonts w:ascii="Times New Roman" w:eastAsia="Times New Roman" w:hAnsi="Times New Roman" w:cs="Times New Roman"/>
          <w:color w:val="000000"/>
          <w:sz w:val="24"/>
          <w:szCs w:val="20"/>
          <w:lang w:bidi="ar-SA"/>
        </w:rPr>
      </w:pPr>
    </w:p>
    <w:p w14:paraId="395EED49" w14:textId="77777777" w:rsidR="009268A0" w:rsidRPr="009268A0" w:rsidRDefault="009268A0" w:rsidP="009268A0">
      <w:pPr>
        <w:tabs>
          <w:tab w:val="left" w:pos="720"/>
          <w:tab w:val="left" w:pos="5760"/>
        </w:tabs>
        <w:spacing w:after="0" w:line="240" w:lineRule="auto"/>
        <w:ind w:right="720"/>
        <w:rPr>
          <w:rFonts w:ascii="Times New Roman" w:eastAsia="Times New Roman" w:hAnsi="Times New Roman" w:cs="Times New Roman"/>
          <w:color w:val="000000"/>
          <w:sz w:val="24"/>
          <w:szCs w:val="20"/>
          <w:lang w:bidi="ar-SA"/>
        </w:rPr>
      </w:pPr>
    </w:p>
    <w:p w14:paraId="09C1DE44" w14:textId="77777777" w:rsidR="009268A0" w:rsidRPr="009268A0" w:rsidRDefault="009268A0" w:rsidP="009268A0">
      <w:pPr>
        <w:tabs>
          <w:tab w:val="left" w:pos="432"/>
          <w:tab w:val="left" w:pos="720"/>
          <w:tab w:val="left" w:pos="5760"/>
        </w:tabs>
        <w:spacing w:before="120" w:after="0" w:line="240" w:lineRule="auto"/>
        <w:ind w:left="374" w:right="720"/>
        <w:outlineLvl w:val="2"/>
        <w:rPr>
          <w:rFonts w:ascii="Times New Roman" w:eastAsia="Times New Roman" w:hAnsi="Times New Roman" w:cs="Times New Roman"/>
          <w:b/>
          <w:color w:val="000000"/>
          <w:sz w:val="24"/>
          <w:szCs w:val="20"/>
          <w:u w:val="single"/>
          <w:lang w:bidi="ar-SA"/>
        </w:rPr>
      </w:pPr>
      <w:bookmarkStart w:id="34" w:name="_Toc363403552"/>
      <w:r w:rsidRPr="009268A0">
        <w:rPr>
          <w:rFonts w:ascii="Times New Roman" w:eastAsia="Times New Roman" w:hAnsi="Times New Roman" w:cs="Times New Roman"/>
          <w:b/>
          <w:color w:val="000000"/>
          <w:sz w:val="24"/>
          <w:szCs w:val="20"/>
          <w:u w:val="single"/>
          <w:lang w:bidi="ar-SA"/>
        </w:rPr>
        <w:t>3.7.4 Feature</w:t>
      </w:r>
      <w:bookmarkEnd w:id="34"/>
    </w:p>
    <w:p w14:paraId="6D789AE3" w14:textId="77777777" w:rsidR="009268A0" w:rsidRPr="009268A0" w:rsidRDefault="009268A0" w:rsidP="009268A0">
      <w:pPr>
        <w:tabs>
          <w:tab w:val="left" w:pos="720"/>
          <w:tab w:val="left" w:pos="5760"/>
        </w:tabs>
        <w:spacing w:after="0" w:line="240" w:lineRule="auto"/>
        <w:ind w:right="720"/>
        <w:rPr>
          <w:rFonts w:ascii="Times New Roman" w:eastAsia="Times New Roman" w:hAnsi="Times New Roman" w:cs="Times New Roman"/>
          <w:i/>
          <w:color w:val="000000"/>
          <w:sz w:val="24"/>
          <w:szCs w:val="20"/>
          <w:lang w:bidi="ar-SA"/>
        </w:rPr>
      </w:pPr>
    </w:p>
    <w:p w14:paraId="55253EAF" w14:textId="77777777" w:rsidR="009268A0" w:rsidRPr="009268A0" w:rsidRDefault="009268A0" w:rsidP="009268A0">
      <w:pPr>
        <w:tabs>
          <w:tab w:val="left" w:pos="720"/>
          <w:tab w:val="left" w:pos="5760"/>
        </w:tabs>
        <w:spacing w:after="0" w:line="240" w:lineRule="auto"/>
        <w:ind w:right="720"/>
        <w:rPr>
          <w:rFonts w:ascii="Times New Roman" w:eastAsia="Times New Roman" w:hAnsi="Times New Roman" w:cs="Times New Roman"/>
          <w:color w:val="000000"/>
          <w:sz w:val="24"/>
          <w:szCs w:val="20"/>
          <w:lang w:bidi="ar-SA"/>
        </w:rPr>
      </w:pPr>
    </w:p>
    <w:p w14:paraId="10E29B97" w14:textId="77777777" w:rsidR="009268A0" w:rsidRPr="009268A0" w:rsidRDefault="009268A0" w:rsidP="009268A0">
      <w:pPr>
        <w:tabs>
          <w:tab w:val="left" w:pos="432"/>
          <w:tab w:val="left" w:pos="720"/>
          <w:tab w:val="left" w:pos="5760"/>
        </w:tabs>
        <w:spacing w:before="120" w:after="0" w:line="240" w:lineRule="auto"/>
        <w:ind w:left="374" w:right="720"/>
        <w:outlineLvl w:val="2"/>
        <w:rPr>
          <w:rFonts w:ascii="Times New Roman" w:eastAsia="Times New Roman" w:hAnsi="Times New Roman" w:cs="Times New Roman"/>
          <w:b/>
          <w:color w:val="000000"/>
          <w:sz w:val="24"/>
          <w:szCs w:val="20"/>
          <w:u w:val="single"/>
          <w:lang w:bidi="ar-SA"/>
        </w:rPr>
      </w:pPr>
      <w:bookmarkStart w:id="35" w:name="_Toc363403553"/>
      <w:r w:rsidRPr="009268A0">
        <w:rPr>
          <w:rFonts w:ascii="Times New Roman" w:eastAsia="Times New Roman" w:hAnsi="Times New Roman" w:cs="Times New Roman"/>
          <w:b/>
          <w:color w:val="000000"/>
          <w:sz w:val="24"/>
          <w:szCs w:val="20"/>
          <w:u w:val="single"/>
          <w:lang w:bidi="ar-SA"/>
        </w:rPr>
        <w:t>3.7.5 Stimulus</w:t>
      </w:r>
      <w:bookmarkEnd w:id="35"/>
    </w:p>
    <w:p w14:paraId="6077A56D" w14:textId="77777777" w:rsidR="009268A0" w:rsidRPr="009268A0" w:rsidRDefault="009268A0" w:rsidP="009268A0">
      <w:pPr>
        <w:tabs>
          <w:tab w:val="left" w:pos="720"/>
          <w:tab w:val="left" w:pos="5760"/>
        </w:tabs>
        <w:spacing w:after="0" w:line="240" w:lineRule="auto"/>
        <w:ind w:right="720"/>
        <w:rPr>
          <w:rFonts w:ascii="Times New Roman" w:eastAsia="Times New Roman" w:hAnsi="Times New Roman" w:cs="Times New Roman"/>
          <w:color w:val="000000"/>
          <w:sz w:val="24"/>
          <w:szCs w:val="20"/>
          <w:lang w:bidi="ar-SA"/>
        </w:rPr>
      </w:pPr>
    </w:p>
    <w:p w14:paraId="7C78208C" w14:textId="77777777" w:rsidR="009268A0" w:rsidRPr="009268A0" w:rsidRDefault="009268A0" w:rsidP="009268A0">
      <w:pPr>
        <w:tabs>
          <w:tab w:val="left" w:pos="720"/>
          <w:tab w:val="left" w:pos="5760"/>
        </w:tabs>
        <w:spacing w:after="0" w:line="240" w:lineRule="auto"/>
        <w:ind w:right="720"/>
        <w:rPr>
          <w:rFonts w:ascii="Times New Roman" w:eastAsia="Times New Roman" w:hAnsi="Times New Roman" w:cs="Times New Roman"/>
          <w:color w:val="000000"/>
          <w:sz w:val="24"/>
          <w:szCs w:val="20"/>
          <w:lang w:bidi="ar-SA"/>
        </w:rPr>
      </w:pPr>
    </w:p>
    <w:p w14:paraId="278599F1" w14:textId="77777777" w:rsidR="009268A0" w:rsidRPr="009268A0" w:rsidRDefault="009268A0" w:rsidP="009268A0">
      <w:pPr>
        <w:tabs>
          <w:tab w:val="left" w:pos="432"/>
          <w:tab w:val="left" w:pos="720"/>
          <w:tab w:val="left" w:pos="5760"/>
        </w:tabs>
        <w:spacing w:before="120" w:after="0" w:line="240" w:lineRule="auto"/>
        <w:ind w:left="374" w:right="720"/>
        <w:outlineLvl w:val="2"/>
        <w:rPr>
          <w:rFonts w:ascii="Times New Roman" w:eastAsia="Times New Roman" w:hAnsi="Times New Roman" w:cs="Times New Roman"/>
          <w:b/>
          <w:color w:val="000000"/>
          <w:sz w:val="24"/>
          <w:szCs w:val="20"/>
          <w:u w:val="single"/>
          <w:lang w:bidi="ar-SA"/>
        </w:rPr>
      </w:pPr>
      <w:bookmarkStart w:id="36" w:name="_Toc363403554"/>
      <w:r w:rsidRPr="009268A0">
        <w:rPr>
          <w:rFonts w:ascii="Times New Roman" w:eastAsia="Times New Roman" w:hAnsi="Times New Roman" w:cs="Times New Roman"/>
          <w:b/>
          <w:color w:val="000000"/>
          <w:sz w:val="24"/>
          <w:szCs w:val="20"/>
          <w:u w:val="single"/>
          <w:lang w:bidi="ar-SA"/>
        </w:rPr>
        <w:t>3. 7.6 Response</w:t>
      </w:r>
      <w:bookmarkEnd w:id="36"/>
    </w:p>
    <w:p w14:paraId="4B6F686D" w14:textId="77777777" w:rsidR="009268A0" w:rsidRPr="009268A0" w:rsidRDefault="009268A0" w:rsidP="009268A0">
      <w:pPr>
        <w:tabs>
          <w:tab w:val="left" w:pos="720"/>
          <w:tab w:val="left" w:pos="5760"/>
        </w:tabs>
        <w:spacing w:after="0" w:line="240" w:lineRule="auto"/>
        <w:ind w:right="720"/>
        <w:rPr>
          <w:rFonts w:ascii="Times New Roman" w:eastAsia="Times New Roman" w:hAnsi="Times New Roman" w:cs="Times New Roman"/>
          <w:color w:val="000000"/>
          <w:sz w:val="24"/>
          <w:szCs w:val="20"/>
          <w:lang w:bidi="ar-SA"/>
        </w:rPr>
      </w:pPr>
    </w:p>
    <w:p w14:paraId="59A50FDF" w14:textId="77777777" w:rsidR="009268A0" w:rsidRPr="009268A0" w:rsidRDefault="009268A0" w:rsidP="009268A0">
      <w:pPr>
        <w:tabs>
          <w:tab w:val="left" w:pos="720"/>
          <w:tab w:val="left" w:pos="5760"/>
        </w:tabs>
        <w:spacing w:after="0" w:line="240" w:lineRule="auto"/>
        <w:ind w:right="720"/>
        <w:rPr>
          <w:rFonts w:ascii="Times New Roman" w:eastAsia="Times New Roman" w:hAnsi="Times New Roman" w:cs="Times New Roman"/>
          <w:color w:val="000000"/>
          <w:sz w:val="24"/>
          <w:szCs w:val="20"/>
          <w:lang w:bidi="ar-SA"/>
        </w:rPr>
      </w:pPr>
    </w:p>
    <w:p w14:paraId="2C5EB83A" w14:textId="77777777" w:rsidR="009268A0" w:rsidRPr="009268A0" w:rsidRDefault="009268A0" w:rsidP="009268A0">
      <w:pPr>
        <w:tabs>
          <w:tab w:val="left" w:pos="432"/>
          <w:tab w:val="left" w:pos="720"/>
          <w:tab w:val="left" w:pos="5760"/>
        </w:tabs>
        <w:spacing w:before="120" w:after="0" w:line="240" w:lineRule="auto"/>
        <w:ind w:left="374" w:right="720"/>
        <w:outlineLvl w:val="2"/>
        <w:rPr>
          <w:rFonts w:ascii="Times New Roman" w:eastAsia="Times New Roman" w:hAnsi="Times New Roman" w:cs="Times New Roman"/>
          <w:b/>
          <w:color w:val="000000"/>
          <w:sz w:val="24"/>
          <w:szCs w:val="20"/>
          <w:u w:val="single"/>
          <w:lang w:bidi="ar-SA"/>
        </w:rPr>
      </w:pPr>
      <w:bookmarkStart w:id="37" w:name="_Toc363403555"/>
      <w:r w:rsidRPr="009268A0">
        <w:rPr>
          <w:rFonts w:ascii="Times New Roman" w:eastAsia="Times New Roman" w:hAnsi="Times New Roman" w:cs="Times New Roman"/>
          <w:b/>
          <w:color w:val="000000"/>
          <w:sz w:val="24"/>
          <w:szCs w:val="20"/>
          <w:u w:val="single"/>
          <w:lang w:bidi="ar-SA"/>
        </w:rPr>
        <w:t>3.7.7 Functional Hierarchy</w:t>
      </w:r>
      <w:bookmarkEnd w:id="37"/>
    </w:p>
    <w:p w14:paraId="48CE5738" w14:textId="77777777" w:rsidR="009268A0" w:rsidRPr="009268A0" w:rsidRDefault="009268A0" w:rsidP="009268A0">
      <w:pPr>
        <w:tabs>
          <w:tab w:val="left" w:pos="720"/>
          <w:tab w:val="left" w:pos="5760"/>
        </w:tabs>
        <w:spacing w:after="0" w:line="240" w:lineRule="auto"/>
        <w:ind w:right="720"/>
        <w:rPr>
          <w:rFonts w:ascii="Times New Roman" w:eastAsia="Times New Roman" w:hAnsi="Times New Roman" w:cs="Times New Roman"/>
          <w:color w:val="000000"/>
          <w:sz w:val="24"/>
          <w:szCs w:val="20"/>
          <w:lang w:bidi="ar-SA"/>
        </w:rPr>
      </w:pPr>
    </w:p>
    <w:p w14:paraId="04D4B3E0" w14:textId="77777777" w:rsidR="009268A0" w:rsidRPr="009268A0" w:rsidRDefault="009268A0" w:rsidP="009268A0">
      <w:pPr>
        <w:tabs>
          <w:tab w:val="left" w:pos="720"/>
          <w:tab w:val="left" w:pos="5760"/>
        </w:tabs>
        <w:spacing w:after="100" w:line="240" w:lineRule="auto"/>
        <w:ind w:left="360" w:right="720"/>
        <w:rPr>
          <w:rFonts w:ascii="Times New Roman" w:eastAsia="Times New Roman" w:hAnsi="Times New Roman" w:cs="Times New Roman"/>
          <w:b/>
          <w:color w:val="000000"/>
          <w:sz w:val="24"/>
          <w:szCs w:val="20"/>
          <w:u w:val="single"/>
          <w:lang w:bidi="ar-SA"/>
        </w:rPr>
      </w:pPr>
    </w:p>
    <w:p w14:paraId="6F055284" w14:textId="77777777" w:rsidR="009268A0" w:rsidRPr="009268A0" w:rsidRDefault="009268A0" w:rsidP="009268A0">
      <w:pPr>
        <w:tabs>
          <w:tab w:val="left" w:pos="432"/>
          <w:tab w:val="left" w:pos="720"/>
          <w:tab w:val="left" w:pos="5760"/>
        </w:tabs>
        <w:spacing w:before="120" w:after="0" w:line="240" w:lineRule="auto"/>
        <w:ind w:left="187" w:right="720"/>
        <w:outlineLvl w:val="1"/>
        <w:rPr>
          <w:rFonts w:ascii="Times New Roman" w:eastAsia="Times New Roman" w:hAnsi="Times New Roman" w:cs="Times New Roman"/>
          <w:b/>
          <w:color w:val="000000"/>
          <w:sz w:val="26"/>
          <w:szCs w:val="20"/>
          <w:u w:val="single"/>
          <w:lang w:bidi="ar-SA"/>
        </w:rPr>
      </w:pPr>
      <w:bookmarkStart w:id="38" w:name="_Toc363403556"/>
      <w:r w:rsidRPr="009268A0">
        <w:rPr>
          <w:rFonts w:ascii="Times New Roman" w:eastAsia="Times New Roman" w:hAnsi="Times New Roman" w:cs="Times New Roman"/>
          <w:b/>
          <w:color w:val="000000"/>
          <w:sz w:val="26"/>
          <w:szCs w:val="20"/>
          <w:u w:val="single"/>
          <w:lang w:bidi="ar-SA"/>
        </w:rPr>
        <w:t>3.8 Additional Comments</w:t>
      </w:r>
      <w:bookmarkEnd w:id="38"/>
    </w:p>
    <w:p w14:paraId="3A3B905C" w14:textId="77777777" w:rsidR="009268A0" w:rsidRPr="009268A0" w:rsidRDefault="009268A0" w:rsidP="009268A0">
      <w:pPr>
        <w:tabs>
          <w:tab w:val="left" w:pos="720"/>
          <w:tab w:val="left" w:pos="5760"/>
        </w:tabs>
        <w:spacing w:after="0" w:line="240" w:lineRule="auto"/>
        <w:ind w:right="720"/>
        <w:rPr>
          <w:rFonts w:ascii="Times New Roman" w:eastAsia="Times New Roman" w:hAnsi="Times New Roman" w:cs="Times New Roman"/>
          <w:color w:val="000000"/>
          <w:sz w:val="24"/>
          <w:szCs w:val="20"/>
          <w:lang w:bidi="ar-SA"/>
        </w:rPr>
      </w:pPr>
    </w:p>
    <w:p w14:paraId="6F41D439" w14:textId="77777777" w:rsidR="006132AB" w:rsidRPr="00CD50A5" w:rsidRDefault="006132AB" w:rsidP="006132AB">
      <w:pPr>
        <w:rPr>
          <w:rFonts w:asciiTheme="majorBidi" w:hAnsiTheme="majorBidi" w:cstheme="majorBidi"/>
          <w:b/>
          <w:bCs/>
          <w:sz w:val="28"/>
          <w:szCs w:val="28"/>
        </w:rPr>
      </w:pPr>
    </w:p>
    <w:sectPr w:rsidR="006132AB" w:rsidRPr="00CD50A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1"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2"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3"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4"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5"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6" w15:restartNumberingAfterBreak="0">
    <w:nsid w:val="3DE6718C"/>
    <w:multiLevelType w:val="multilevel"/>
    <w:tmpl w:val="9D5C5EC4"/>
    <w:lvl w:ilvl="0">
      <w:start w:val="1"/>
      <w:numFmt w:val="decimal"/>
      <w:lvlText w:val="%1"/>
      <w:lvlJc w:val="left"/>
      <w:pPr>
        <w:ind w:left="375" w:hanging="375"/>
      </w:pPr>
      <w:rPr>
        <w:rFonts w:hint="default"/>
      </w:rPr>
    </w:lvl>
    <w:lvl w:ilvl="1">
      <w:start w:val="1"/>
      <w:numFmt w:val="decimal"/>
      <w:lvlText w:val="%1.%2"/>
      <w:lvlJc w:val="left"/>
      <w:pPr>
        <w:ind w:left="907" w:hanging="720"/>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641" w:hanging="108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375" w:hanging="1440"/>
      </w:pPr>
      <w:rPr>
        <w:rFonts w:hint="default"/>
      </w:rPr>
    </w:lvl>
    <w:lvl w:ilvl="6">
      <w:start w:val="1"/>
      <w:numFmt w:val="decimal"/>
      <w:lvlText w:val="%1.%2.%3.%4.%5.%6.%7"/>
      <w:lvlJc w:val="left"/>
      <w:pPr>
        <w:ind w:left="2922" w:hanging="1800"/>
      </w:pPr>
      <w:rPr>
        <w:rFonts w:hint="default"/>
      </w:rPr>
    </w:lvl>
    <w:lvl w:ilvl="7">
      <w:start w:val="1"/>
      <w:numFmt w:val="decimal"/>
      <w:lvlText w:val="%1.%2.%3.%4.%5.%6.%7.%8"/>
      <w:lvlJc w:val="left"/>
      <w:pPr>
        <w:ind w:left="3109" w:hanging="1800"/>
      </w:pPr>
      <w:rPr>
        <w:rFonts w:hint="default"/>
      </w:rPr>
    </w:lvl>
    <w:lvl w:ilvl="8">
      <w:start w:val="1"/>
      <w:numFmt w:val="decimal"/>
      <w:lvlText w:val="%1.%2.%3.%4.%5.%6.%7.%8.%9"/>
      <w:lvlJc w:val="left"/>
      <w:pPr>
        <w:ind w:left="3656" w:hanging="2160"/>
      </w:pPr>
      <w:rPr>
        <w:rFonts w:hint="default"/>
      </w:rPr>
    </w:lvl>
  </w:abstractNum>
  <w:abstractNum w:abstractNumId="7" w15:restartNumberingAfterBreak="0">
    <w:nsid w:val="3FE317BF"/>
    <w:multiLevelType w:val="hybridMultilevel"/>
    <w:tmpl w:val="E152B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9" w15:restartNumberingAfterBreak="0">
    <w:nsid w:val="5B04636A"/>
    <w:multiLevelType w:val="hybridMultilevel"/>
    <w:tmpl w:val="BF465C62"/>
    <w:lvl w:ilvl="0" w:tplc="8D567D2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12" w15:restartNumberingAfterBreak="0">
    <w:nsid w:val="780229FB"/>
    <w:multiLevelType w:val="multilevel"/>
    <w:tmpl w:val="D48CBFF0"/>
    <w:lvl w:ilvl="0">
      <w:start w:val="1"/>
      <w:numFmt w:val="decimal"/>
      <w:lvlText w:val="%1"/>
      <w:lvlJc w:val="left"/>
      <w:pPr>
        <w:ind w:left="510" w:hanging="510"/>
      </w:pPr>
      <w:rPr>
        <w:rFonts w:hint="default"/>
      </w:rPr>
    </w:lvl>
    <w:lvl w:ilvl="1">
      <w:start w:val="1"/>
      <w:numFmt w:val="decimal"/>
      <w:lvlText w:val="%1.%2"/>
      <w:lvlJc w:val="left"/>
      <w:pPr>
        <w:ind w:left="697" w:hanging="510"/>
      </w:pPr>
      <w:rPr>
        <w:rFonts w:hint="default"/>
        <w:u w:val="single"/>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2936" w:hanging="1440"/>
      </w:pPr>
      <w:rPr>
        <w:rFonts w:hint="default"/>
      </w:rPr>
    </w:lvl>
  </w:abstractNum>
  <w:abstractNum w:abstractNumId="13"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14" w15:restartNumberingAfterBreak="0">
    <w:nsid w:val="7BB46D55"/>
    <w:multiLevelType w:val="hybridMultilevel"/>
    <w:tmpl w:val="390A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8"/>
  </w:num>
  <w:num w:numId="4">
    <w:abstractNumId w:val="4"/>
  </w:num>
  <w:num w:numId="5">
    <w:abstractNumId w:val="2"/>
  </w:num>
  <w:num w:numId="6">
    <w:abstractNumId w:val="10"/>
  </w:num>
  <w:num w:numId="7">
    <w:abstractNumId w:val="5"/>
  </w:num>
  <w:num w:numId="8">
    <w:abstractNumId w:val="3"/>
  </w:num>
  <w:num w:numId="9">
    <w:abstractNumId w:val="11"/>
  </w:num>
  <w:num w:numId="10">
    <w:abstractNumId w:val="0"/>
  </w:num>
  <w:num w:numId="11">
    <w:abstractNumId w:val="13"/>
  </w:num>
  <w:num w:numId="12">
    <w:abstractNumId w:val="1"/>
  </w:num>
  <w:num w:numId="13">
    <w:abstractNumId w:val="1"/>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4">
    <w:abstractNumId w:val="12"/>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D3"/>
    <w:rsid w:val="0001672E"/>
    <w:rsid w:val="0002096C"/>
    <w:rsid w:val="00022838"/>
    <w:rsid w:val="00043A9C"/>
    <w:rsid w:val="00045CC1"/>
    <w:rsid w:val="00070631"/>
    <w:rsid w:val="00076B68"/>
    <w:rsid w:val="000E39CA"/>
    <w:rsid w:val="000F05A3"/>
    <w:rsid w:val="00144915"/>
    <w:rsid w:val="0020043A"/>
    <w:rsid w:val="00215538"/>
    <w:rsid w:val="002261CC"/>
    <w:rsid w:val="002469D9"/>
    <w:rsid w:val="0024755F"/>
    <w:rsid w:val="002F08EC"/>
    <w:rsid w:val="003718D3"/>
    <w:rsid w:val="0038277F"/>
    <w:rsid w:val="003A4FAE"/>
    <w:rsid w:val="003E001F"/>
    <w:rsid w:val="003E0FA0"/>
    <w:rsid w:val="003F5524"/>
    <w:rsid w:val="004142A7"/>
    <w:rsid w:val="00444495"/>
    <w:rsid w:val="00470BCB"/>
    <w:rsid w:val="00486C0F"/>
    <w:rsid w:val="004A00B9"/>
    <w:rsid w:val="005440D3"/>
    <w:rsid w:val="005573EB"/>
    <w:rsid w:val="005C2A32"/>
    <w:rsid w:val="005C58B5"/>
    <w:rsid w:val="005E77E5"/>
    <w:rsid w:val="005F05C3"/>
    <w:rsid w:val="005F76AC"/>
    <w:rsid w:val="006132AB"/>
    <w:rsid w:val="00642B54"/>
    <w:rsid w:val="00654D0A"/>
    <w:rsid w:val="00697F82"/>
    <w:rsid w:val="006D2A06"/>
    <w:rsid w:val="006F1702"/>
    <w:rsid w:val="006F7125"/>
    <w:rsid w:val="0071429B"/>
    <w:rsid w:val="00737ACA"/>
    <w:rsid w:val="007551A4"/>
    <w:rsid w:val="007D162E"/>
    <w:rsid w:val="00822C60"/>
    <w:rsid w:val="008C2D2D"/>
    <w:rsid w:val="008E78D2"/>
    <w:rsid w:val="009268A0"/>
    <w:rsid w:val="0094056D"/>
    <w:rsid w:val="00957BC6"/>
    <w:rsid w:val="00964B21"/>
    <w:rsid w:val="009902B0"/>
    <w:rsid w:val="009A68B8"/>
    <w:rsid w:val="009E02A7"/>
    <w:rsid w:val="009E7641"/>
    <w:rsid w:val="00A13FF8"/>
    <w:rsid w:val="00A23C87"/>
    <w:rsid w:val="00A24CD3"/>
    <w:rsid w:val="00A443AD"/>
    <w:rsid w:val="00A46862"/>
    <w:rsid w:val="00A63375"/>
    <w:rsid w:val="00A700B8"/>
    <w:rsid w:val="00AA1D2D"/>
    <w:rsid w:val="00AA4DB1"/>
    <w:rsid w:val="00AC353D"/>
    <w:rsid w:val="00AF7913"/>
    <w:rsid w:val="00B449A4"/>
    <w:rsid w:val="00B80203"/>
    <w:rsid w:val="00BA670F"/>
    <w:rsid w:val="00C14441"/>
    <w:rsid w:val="00C24176"/>
    <w:rsid w:val="00C60620"/>
    <w:rsid w:val="00C721B1"/>
    <w:rsid w:val="00CD50A5"/>
    <w:rsid w:val="00CE04A3"/>
    <w:rsid w:val="00D05BA8"/>
    <w:rsid w:val="00D7334F"/>
    <w:rsid w:val="00DB44F2"/>
    <w:rsid w:val="00E163E8"/>
    <w:rsid w:val="00E50EBB"/>
    <w:rsid w:val="00EA02B4"/>
    <w:rsid w:val="00EC688E"/>
    <w:rsid w:val="00ED51C5"/>
    <w:rsid w:val="00F030A8"/>
    <w:rsid w:val="00F0505D"/>
    <w:rsid w:val="00F453CB"/>
    <w:rsid w:val="00FF56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C11BF"/>
  <w15:chartTrackingRefBased/>
  <w15:docId w15:val="{A485E30B-7FB5-419D-A6D5-CEE05A992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qFormat/>
    <w:rsid w:val="006132AB"/>
    <w:pPr>
      <w:keepNext w:val="0"/>
      <w:keepLines w:val="0"/>
      <w:tabs>
        <w:tab w:val="left" w:pos="432"/>
        <w:tab w:val="left" w:pos="720"/>
        <w:tab w:val="left" w:pos="5760"/>
      </w:tabs>
      <w:spacing w:before="120" w:line="240" w:lineRule="auto"/>
      <w:ind w:left="187" w:right="720"/>
      <w:outlineLvl w:val="1"/>
    </w:pPr>
    <w:rPr>
      <w:rFonts w:ascii="Times New Roman" w:eastAsia="Times New Roman" w:hAnsi="Times New Roman" w:cs="Times New Roman"/>
      <w:b/>
      <w:color w:val="000000"/>
      <w:sz w:val="26"/>
      <w:szCs w:val="20"/>
      <w:u w:val="single"/>
      <w:lang w:bidi="ar-SA"/>
    </w:rPr>
  </w:style>
  <w:style w:type="paragraph" w:styleId="Heading3">
    <w:name w:val="heading 3"/>
    <w:basedOn w:val="Normal"/>
    <w:next w:val="Normal"/>
    <w:link w:val="Heading3Char"/>
    <w:uiPriority w:val="9"/>
    <w:semiHidden/>
    <w:unhideWhenUsed/>
    <w:qFormat/>
    <w:rsid w:val="006132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2AB"/>
    <w:pPr>
      <w:ind w:left="720"/>
      <w:contextualSpacing/>
    </w:pPr>
  </w:style>
  <w:style w:type="character" w:customStyle="1" w:styleId="Heading2Char">
    <w:name w:val="Heading 2 Char"/>
    <w:basedOn w:val="DefaultParagraphFont"/>
    <w:link w:val="Heading2"/>
    <w:rsid w:val="006132AB"/>
    <w:rPr>
      <w:rFonts w:ascii="Times New Roman" w:eastAsia="Times New Roman" w:hAnsi="Times New Roman" w:cs="Times New Roman"/>
      <w:b/>
      <w:color w:val="000000"/>
      <w:sz w:val="26"/>
      <w:szCs w:val="20"/>
      <w:u w:val="single"/>
      <w:lang w:bidi="ar-SA"/>
    </w:rPr>
  </w:style>
  <w:style w:type="character" w:customStyle="1" w:styleId="Heading1Char">
    <w:name w:val="Heading 1 Char"/>
    <w:basedOn w:val="DefaultParagraphFont"/>
    <w:link w:val="Heading1"/>
    <w:uiPriority w:val="9"/>
    <w:rsid w:val="006132AB"/>
    <w:rPr>
      <w:rFonts w:asciiTheme="majorHAnsi" w:eastAsiaTheme="majorEastAsia" w:hAnsiTheme="majorHAnsi" w:cstheme="majorBidi"/>
      <w:color w:val="2F5496" w:themeColor="accent1" w:themeShade="BF"/>
      <w:sz w:val="32"/>
      <w:szCs w:val="32"/>
    </w:rPr>
  </w:style>
  <w:style w:type="paragraph" w:customStyle="1" w:styleId="level2bullet">
    <w:name w:val="level 2 bullet"/>
    <w:basedOn w:val="Normal"/>
    <w:rsid w:val="006132AB"/>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lang w:bidi="ar-SA"/>
    </w:rPr>
  </w:style>
  <w:style w:type="character" w:customStyle="1" w:styleId="Heading3Char">
    <w:name w:val="Heading 3 Char"/>
    <w:basedOn w:val="DefaultParagraphFont"/>
    <w:link w:val="Heading3"/>
    <w:uiPriority w:val="9"/>
    <w:semiHidden/>
    <w:rsid w:val="006132AB"/>
    <w:rPr>
      <w:rFonts w:asciiTheme="majorHAnsi" w:eastAsiaTheme="majorEastAsia" w:hAnsiTheme="majorHAnsi" w:cstheme="majorBidi"/>
      <w:color w:val="1F3763" w:themeColor="accent1" w:themeShade="7F"/>
      <w:sz w:val="24"/>
      <w:szCs w:val="24"/>
    </w:rPr>
  </w:style>
  <w:style w:type="character" w:styleId="Hyperlink">
    <w:name w:val="Hyperlink"/>
    <w:uiPriority w:val="99"/>
    <w:semiHidden/>
    <w:unhideWhenUsed/>
    <w:rsid w:val="006132AB"/>
    <w:rPr>
      <w:color w:val="0000FF"/>
      <w:u w:val="single"/>
    </w:rPr>
  </w:style>
  <w:style w:type="table" w:styleId="TableGrid">
    <w:name w:val="Table Grid"/>
    <w:basedOn w:val="TableNormal"/>
    <w:uiPriority w:val="39"/>
    <w:rsid w:val="005F0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4C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CD3"/>
    <w:rPr>
      <w:rFonts w:ascii="Segoe UI" w:hAnsi="Segoe UI" w:cs="Segoe UI"/>
      <w:sz w:val="18"/>
      <w:szCs w:val="18"/>
    </w:rPr>
  </w:style>
  <w:style w:type="paragraph" w:styleId="NoSpacing">
    <w:name w:val="No Spacing"/>
    <w:uiPriority w:val="1"/>
    <w:qFormat/>
    <w:rsid w:val="00C144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40291">
      <w:bodyDiv w:val="1"/>
      <w:marLeft w:val="0"/>
      <w:marRight w:val="0"/>
      <w:marTop w:val="0"/>
      <w:marBottom w:val="0"/>
      <w:divBdr>
        <w:top w:val="none" w:sz="0" w:space="0" w:color="auto"/>
        <w:left w:val="none" w:sz="0" w:space="0" w:color="auto"/>
        <w:bottom w:val="none" w:sz="0" w:space="0" w:color="auto"/>
        <w:right w:val="none" w:sz="0" w:space="0" w:color="auto"/>
      </w:divBdr>
    </w:div>
    <w:div w:id="289828292">
      <w:bodyDiv w:val="1"/>
      <w:marLeft w:val="0"/>
      <w:marRight w:val="0"/>
      <w:marTop w:val="0"/>
      <w:marBottom w:val="0"/>
      <w:divBdr>
        <w:top w:val="none" w:sz="0" w:space="0" w:color="auto"/>
        <w:left w:val="none" w:sz="0" w:space="0" w:color="auto"/>
        <w:bottom w:val="none" w:sz="0" w:space="0" w:color="auto"/>
        <w:right w:val="none" w:sz="0" w:space="0" w:color="auto"/>
      </w:divBdr>
    </w:div>
    <w:div w:id="448404158">
      <w:bodyDiv w:val="1"/>
      <w:marLeft w:val="0"/>
      <w:marRight w:val="0"/>
      <w:marTop w:val="0"/>
      <w:marBottom w:val="0"/>
      <w:divBdr>
        <w:top w:val="none" w:sz="0" w:space="0" w:color="auto"/>
        <w:left w:val="none" w:sz="0" w:space="0" w:color="auto"/>
        <w:bottom w:val="none" w:sz="0" w:space="0" w:color="auto"/>
        <w:right w:val="none" w:sz="0" w:space="0" w:color="auto"/>
      </w:divBdr>
    </w:div>
    <w:div w:id="93398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8</Pages>
  <Words>1194</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Cohen</dc:creator>
  <cp:keywords/>
  <dc:description/>
  <cp:lastModifiedBy>כרמל רון</cp:lastModifiedBy>
  <cp:revision>75</cp:revision>
  <dcterms:created xsi:type="dcterms:W3CDTF">2020-01-15T21:37:00Z</dcterms:created>
  <dcterms:modified xsi:type="dcterms:W3CDTF">2020-01-17T07:59:00Z</dcterms:modified>
</cp:coreProperties>
</file>