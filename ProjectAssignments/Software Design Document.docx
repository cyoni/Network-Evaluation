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DDEEF" w14:textId="77777777" w:rsidR="00DA75F9" w:rsidRDefault="00DA75F9" w:rsidP="00DA75F9">
      <w:pPr>
        <w:rPr>
          <w:rFonts w:asciiTheme="majorBidi" w:hAnsiTheme="majorBidi" w:cstheme="majorBidi"/>
          <w:color w:val="000000" w:themeColor="text1"/>
        </w:rPr>
      </w:pPr>
    </w:p>
    <w:p w14:paraId="453E59E1" w14:textId="77777777" w:rsidR="00DA75F9" w:rsidRDefault="00DA75F9" w:rsidP="00DA75F9">
      <w:pPr>
        <w:rPr>
          <w:rFonts w:asciiTheme="majorBidi" w:hAnsiTheme="majorBidi" w:cstheme="majorBidi"/>
          <w:color w:val="000000" w:themeColor="text1"/>
          <w:rtl/>
        </w:rPr>
      </w:pPr>
    </w:p>
    <w:p w14:paraId="040AEBAD" w14:textId="77777777" w:rsidR="00DA75F9" w:rsidRDefault="00DA75F9" w:rsidP="00DA75F9">
      <w:pPr>
        <w:rPr>
          <w:rFonts w:asciiTheme="majorBidi" w:hAnsiTheme="majorBidi" w:cstheme="majorBidi"/>
          <w:color w:val="000000" w:themeColor="text1"/>
          <w:rtl/>
        </w:rPr>
      </w:pPr>
    </w:p>
    <w:p w14:paraId="320004A5" w14:textId="77777777" w:rsidR="00DA75F9" w:rsidRDefault="00DA75F9" w:rsidP="00DA75F9">
      <w:pPr>
        <w:rPr>
          <w:rFonts w:asciiTheme="majorBidi" w:hAnsiTheme="majorBidi" w:cstheme="majorBidi"/>
          <w:color w:val="000000" w:themeColor="text1"/>
          <w:sz w:val="36"/>
          <w:szCs w:val="36"/>
          <w:rtl/>
        </w:rPr>
      </w:pPr>
    </w:p>
    <w:p w14:paraId="45BEFBA4" w14:textId="77777777" w:rsidR="00DA75F9" w:rsidRDefault="00DA75F9" w:rsidP="00DA75F9">
      <w:pPr>
        <w:jc w:val="center"/>
        <w:rPr>
          <w:rFonts w:asciiTheme="majorBidi" w:hAnsiTheme="majorBidi" w:cstheme="majorBidi"/>
          <w:color w:val="000000" w:themeColor="text1"/>
          <w:sz w:val="36"/>
          <w:szCs w:val="36"/>
          <w:rtl/>
        </w:rPr>
      </w:pPr>
      <w:r>
        <w:rPr>
          <w:rFonts w:asciiTheme="majorBidi" w:hAnsiTheme="majorBidi" w:cstheme="majorBidi"/>
          <w:color w:val="000000" w:themeColor="text1"/>
          <w:sz w:val="36"/>
          <w:szCs w:val="36"/>
        </w:rPr>
        <w:t>netEval</w:t>
      </w:r>
    </w:p>
    <w:p w14:paraId="74EA43AD" w14:textId="77777777" w:rsidR="00DA75F9" w:rsidRDefault="00DA75F9" w:rsidP="00DA75F9">
      <w:pPr>
        <w:tabs>
          <w:tab w:val="left" w:pos="1520"/>
          <w:tab w:val="left" w:pos="5940"/>
          <w:tab w:val="left" w:pos="6300"/>
        </w:tabs>
        <w:jc w:val="center"/>
        <w:rPr>
          <w:rFonts w:asciiTheme="majorBidi" w:hAnsiTheme="majorBidi" w:cstheme="majorBidi"/>
          <w:b/>
          <w:color w:val="000000" w:themeColor="text1"/>
          <w:sz w:val="36"/>
        </w:rPr>
      </w:pPr>
      <w:r w:rsidRPr="00DA75F9">
        <w:rPr>
          <w:rFonts w:asciiTheme="majorBidi" w:hAnsiTheme="majorBidi" w:cstheme="majorBidi"/>
          <w:b/>
          <w:color w:val="000000" w:themeColor="text1"/>
          <w:sz w:val="36"/>
        </w:rPr>
        <w:t>Software Design Document</w:t>
      </w:r>
    </w:p>
    <w:p w14:paraId="0F394E9F" w14:textId="485EB8F4" w:rsidR="00DA75F9" w:rsidRDefault="00DA75F9" w:rsidP="00DA75F9">
      <w:pPr>
        <w:tabs>
          <w:tab w:val="left" w:pos="1520"/>
          <w:tab w:val="left" w:pos="5940"/>
          <w:tab w:val="left" w:pos="6300"/>
        </w:tabs>
        <w:jc w:val="center"/>
        <w:rPr>
          <w:rFonts w:asciiTheme="majorBidi" w:hAnsiTheme="majorBidi" w:cstheme="majorBidi"/>
          <w:b/>
          <w:color w:val="000000" w:themeColor="text1"/>
          <w:sz w:val="36"/>
        </w:rPr>
      </w:pPr>
      <w:r>
        <w:rPr>
          <w:rFonts w:asciiTheme="majorBidi" w:hAnsiTheme="majorBidi" w:cstheme="majorBidi"/>
          <w:b/>
          <w:color w:val="000000" w:themeColor="text1"/>
          <w:sz w:val="36"/>
        </w:rPr>
        <w:t>Document</w:t>
      </w:r>
    </w:p>
    <w:p w14:paraId="2489E1A9" w14:textId="77777777" w:rsidR="00DA75F9" w:rsidRDefault="00DA75F9" w:rsidP="00DA75F9">
      <w:pPr>
        <w:jc w:val="center"/>
        <w:rPr>
          <w:rFonts w:asciiTheme="majorBidi" w:hAnsiTheme="majorBidi" w:cstheme="majorBidi"/>
          <w:color w:val="000000" w:themeColor="text1"/>
        </w:rPr>
      </w:pPr>
    </w:p>
    <w:p w14:paraId="58A2D733" w14:textId="77777777" w:rsidR="00DA75F9" w:rsidRDefault="00DA75F9" w:rsidP="00DA75F9">
      <w:pPr>
        <w:jc w:val="center"/>
        <w:rPr>
          <w:rFonts w:asciiTheme="majorBidi" w:hAnsiTheme="majorBidi" w:cstheme="majorBidi"/>
          <w:color w:val="000000" w:themeColor="text1"/>
          <w:sz w:val="24"/>
          <w:szCs w:val="24"/>
        </w:rPr>
      </w:pPr>
      <w:proofErr w:type="spellStart"/>
      <w:proofErr w:type="gramStart"/>
      <w:ins w:id="0" w:author="Dan Ophir" w:date="2020-01-20T10:22:00Z">
        <w:r>
          <w:rPr>
            <w:rFonts w:asciiTheme="majorBidi" w:hAnsiTheme="majorBidi" w:cstheme="majorBidi"/>
            <w:color w:val="000000" w:themeColor="text1"/>
            <w:sz w:val="24"/>
            <w:szCs w:val="24"/>
            <w:rPrChange w:id="1" w:author="Dan Ophir" w:date="2020-01-20T10:22:00Z">
              <w:rPr>
                <w:rFonts w:asciiTheme="majorBidi" w:hAnsiTheme="majorBidi" w:cstheme="majorBidi"/>
                <w:color w:val="000000" w:themeColor="text1"/>
                <w:sz w:val="36"/>
                <w:szCs w:val="36"/>
              </w:rPr>
            </w:rPrChange>
          </w:rPr>
          <w:t>Yehonatan</w:t>
        </w:r>
      </w:ins>
      <w:proofErr w:type="spellEnd"/>
      <w:r>
        <w:rPr>
          <w:rFonts w:asciiTheme="majorBidi" w:hAnsiTheme="majorBidi" w:cstheme="majorBidi"/>
          <w:color w:val="000000" w:themeColor="text1"/>
          <w:sz w:val="24"/>
          <w:szCs w:val="24"/>
        </w:rPr>
        <w:t>(</w:t>
      </w:r>
      <w:proofErr w:type="gramEnd"/>
      <w:r>
        <w:rPr>
          <w:rFonts w:asciiTheme="majorBidi" w:hAnsiTheme="majorBidi" w:cstheme="majorBidi"/>
          <w:color w:val="000000" w:themeColor="text1"/>
          <w:sz w:val="24"/>
          <w:szCs w:val="24"/>
        </w:rPr>
        <w:t>#204507743)*</w:t>
      </w:r>
      <w:ins w:id="2" w:author="Dan Ophir" w:date="2020-01-20T10:22:00Z">
        <w:r>
          <w:rPr>
            <w:rFonts w:asciiTheme="majorBidi" w:hAnsiTheme="majorBidi" w:cstheme="majorBidi"/>
            <w:color w:val="000000" w:themeColor="text1"/>
            <w:sz w:val="24"/>
            <w:szCs w:val="24"/>
            <w:rPrChange w:id="3" w:author="Dan Ophir" w:date="2020-01-20T10:22:00Z">
              <w:rPr>
                <w:rFonts w:asciiTheme="majorBidi" w:hAnsiTheme="majorBidi" w:cstheme="majorBidi"/>
                <w:color w:val="000000" w:themeColor="text1"/>
                <w:sz w:val="36"/>
                <w:szCs w:val="36"/>
              </w:rPr>
            </w:rPrChange>
          </w:rPr>
          <w:t xml:space="preserve"> and Carmel</w:t>
        </w:r>
      </w:ins>
      <w:r>
        <w:rPr>
          <w:rFonts w:asciiTheme="majorBidi" w:hAnsiTheme="majorBidi" w:cstheme="majorBidi"/>
          <w:color w:val="000000" w:themeColor="text1"/>
          <w:sz w:val="24"/>
          <w:szCs w:val="24"/>
        </w:rPr>
        <w:t>(#</w:t>
      </w:r>
      <w:r>
        <w:rPr>
          <w:rFonts w:asciiTheme="majorBidi" w:hAnsiTheme="majorBidi" w:cstheme="majorBidi"/>
          <w:sz w:val="26"/>
          <w:szCs w:val="26"/>
        </w:rPr>
        <w:t>315858340)</w:t>
      </w:r>
      <w:r>
        <w:rPr>
          <w:rFonts w:asciiTheme="majorBidi" w:hAnsiTheme="majorBidi" w:cstheme="majorBidi"/>
          <w:color w:val="000000" w:themeColor="text1"/>
          <w:sz w:val="24"/>
          <w:szCs w:val="24"/>
        </w:rPr>
        <w:t>**</w:t>
      </w:r>
    </w:p>
    <w:p w14:paraId="7A26B250" w14:textId="77777777" w:rsidR="00DA75F9" w:rsidRDefault="00DA75F9" w:rsidP="00DA75F9">
      <w:pPr>
        <w:jc w:val="center"/>
        <w:rPr>
          <w:rFonts w:asciiTheme="majorBidi" w:hAnsiTheme="majorBidi" w:cstheme="majorBidi"/>
          <w:color w:val="000000" w:themeColor="text1"/>
          <w:sz w:val="24"/>
          <w:szCs w:val="24"/>
        </w:rPr>
      </w:pPr>
    </w:p>
    <w:p w14:paraId="3993B1C1" w14:textId="77777777" w:rsidR="00DA75F9" w:rsidRDefault="00DA75F9" w:rsidP="00DA75F9">
      <w:pPr>
        <w:jc w:val="center"/>
        <w:rPr>
          <w:rFonts w:asciiTheme="majorBidi" w:hAnsiTheme="majorBidi" w:cstheme="majorBidi"/>
          <w:color w:val="000000" w:themeColor="text1"/>
          <w:sz w:val="24"/>
          <w:szCs w:val="24"/>
        </w:rPr>
      </w:pPr>
    </w:p>
    <w:p w14:paraId="72171B57" w14:textId="77777777" w:rsidR="00DA75F9" w:rsidRDefault="00DA75F9" w:rsidP="00DA75F9">
      <w:pPr>
        <w:jc w:val="center"/>
        <w:rPr>
          <w:rFonts w:asciiTheme="majorBidi" w:hAnsiTheme="majorBidi" w:cstheme="majorBidi"/>
          <w:color w:val="000000" w:themeColor="text1"/>
          <w:sz w:val="24"/>
          <w:szCs w:val="24"/>
        </w:rPr>
      </w:pPr>
    </w:p>
    <w:p w14:paraId="7B80DDD3" w14:textId="77777777" w:rsidR="00DA75F9" w:rsidRDefault="00DA75F9" w:rsidP="00DA75F9">
      <w:pPr>
        <w:jc w:val="center"/>
        <w:rPr>
          <w:rFonts w:asciiTheme="majorBidi" w:hAnsiTheme="majorBidi" w:cstheme="majorBidi"/>
          <w:color w:val="000000" w:themeColor="text1"/>
          <w:sz w:val="24"/>
          <w:szCs w:val="24"/>
        </w:rPr>
      </w:pPr>
    </w:p>
    <w:p w14:paraId="19CAE65C" w14:textId="77777777" w:rsidR="00DA75F9" w:rsidRDefault="00DA75F9" w:rsidP="00DA75F9">
      <w:pPr>
        <w:jc w:val="center"/>
        <w:rPr>
          <w:rFonts w:asciiTheme="majorBidi" w:hAnsiTheme="majorBidi" w:cstheme="majorBidi"/>
          <w:color w:val="000000" w:themeColor="text1"/>
          <w:sz w:val="24"/>
          <w:szCs w:val="24"/>
        </w:rPr>
      </w:pPr>
    </w:p>
    <w:p w14:paraId="17F410E5" w14:textId="77777777" w:rsidR="00DA75F9" w:rsidRDefault="00DA75F9" w:rsidP="00DA75F9">
      <w:pPr>
        <w:jc w:val="center"/>
        <w:rPr>
          <w:rFonts w:asciiTheme="majorBidi" w:hAnsiTheme="majorBidi" w:cstheme="majorBidi"/>
          <w:color w:val="000000" w:themeColor="text1"/>
          <w:sz w:val="24"/>
          <w:szCs w:val="24"/>
        </w:rPr>
      </w:pPr>
    </w:p>
    <w:p w14:paraId="0938E0E2" w14:textId="77777777" w:rsidR="00DA75F9" w:rsidRDefault="00DA75F9" w:rsidP="00DA75F9">
      <w:pPr>
        <w:jc w:val="center"/>
        <w:rPr>
          <w:rFonts w:asciiTheme="majorBidi" w:hAnsiTheme="majorBidi" w:cstheme="majorBidi"/>
          <w:color w:val="000000" w:themeColor="text1"/>
          <w:sz w:val="24"/>
          <w:szCs w:val="24"/>
        </w:rPr>
      </w:pPr>
    </w:p>
    <w:p w14:paraId="661800B6" w14:textId="77777777" w:rsidR="00DA75F9" w:rsidRDefault="00DA75F9" w:rsidP="00DA75F9">
      <w:pPr>
        <w:jc w:val="center"/>
        <w:rPr>
          <w:rFonts w:asciiTheme="majorBidi" w:hAnsiTheme="majorBidi" w:cstheme="majorBidi"/>
          <w:color w:val="000000" w:themeColor="text1"/>
          <w:sz w:val="24"/>
          <w:szCs w:val="24"/>
        </w:rPr>
      </w:pPr>
    </w:p>
    <w:p w14:paraId="41E03250" w14:textId="77777777" w:rsidR="00DA75F9" w:rsidRDefault="00DA75F9" w:rsidP="00DA75F9">
      <w:pPr>
        <w:jc w:val="center"/>
        <w:rPr>
          <w:rFonts w:asciiTheme="majorBidi" w:hAnsiTheme="majorBidi" w:cstheme="majorBidi"/>
          <w:color w:val="000000" w:themeColor="text1"/>
          <w:sz w:val="24"/>
          <w:szCs w:val="24"/>
        </w:rPr>
      </w:pPr>
    </w:p>
    <w:p w14:paraId="50F70BFD" w14:textId="77777777" w:rsidR="00DA75F9" w:rsidRDefault="00DA75F9" w:rsidP="00DA75F9">
      <w:pPr>
        <w:jc w:val="center"/>
        <w:rPr>
          <w:rFonts w:asciiTheme="majorBidi" w:hAnsiTheme="majorBidi" w:cstheme="majorBidi"/>
          <w:color w:val="000000" w:themeColor="text1"/>
          <w:sz w:val="24"/>
          <w:szCs w:val="24"/>
        </w:rPr>
      </w:pPr>
    </w:p>
    <w:p w14:paraId="3093DC73" w14:textId="77777777" w:rsidR="00DA75F9" w:rsidRDefault="00DA75F9" w:rsidP="00DA75F9">
      <w:pPr>
        <w:jc w:val="center"/>
        <w:rPr>
          <w:rFonts w:asciiTheme="majorBidi" w:hAnsiTheme="majorBidi" w:cstheme="majorBidi"/>
          <w:color w:val="000000" w:themeColor="text1"/>
          <w:sz w:val="24"/>
          <w:szCs w:val="24"/>
        </w:rPr>
      </w:pPr>
    </w:p>
    <w:p w14:paraId="337D0510" w14:textId="77777777" w:rsidR="00DA75F9" w:rsidRDefault="00DA75F9" w:rsidP="00DA75F9">
      <w:pPr>
        <w:jc w:val="center"/>
        <w:rPr>
          <w:rFonts w:asciiTheme="majorBidi" w:hAnsiTheme="majorBidi" w:cstheme="majorBidi"/>
          <w:color w:val="000000" w:themeColor="text1"/>
          <w:sz w:val="24"/>
          <w:szCs w:val="24"/>
        </w:rPr>
      </w:pPr>
    </w:p>
    <w:p w14:paraId="5E38161F" w14:textId="77777777" w:rsidR="00DA75F9" w:rsidRDefault="00DA75F9" w:rsidP="00DA75F9">
      <w:pPr>
        <w:jc w:val="center"/>
        <w:rPr>
          <w:rFonts w:asciiTheme="majorBidi" w:hAnsiTheme="majorBidi" w:cstheme="majorBidi"/>
          <w:color w:val="000000" w:themeColor="text1"/>
          <w:sz w:val="24"/>
          <w:szCs w:val="24"/>
        </w:rPr>
      </w:pPr>
    </w:p>
    <w:p w14:paraId="28B57EE7" w14:textId="77777777" w:rsidR="00DA75F9" w:rsidRDefault="00DA75F9" w:rsidP="00DA75F9">
      <w:pPr>
        <w:jc w:val="center"/>
        <w:rPr>
          <w:rFonts w:asciiTheme="majorBidi" w:hAnsiTheme="majorBidi" w:cstheme="majorBidi"/>
          <w:color w:val="000000" w:themeColor="text1"/>
          <w:sz w:val="24"/>
          <w:szCs w:val="24"/>
        </w:rPr>
      </w:pPr>
    </w:p>
    <w:p w14:paraId="55D21D03" w14:textId="77777777" w:rsidR="00DA75F9" w:rsidRDefault="00DA75F9" w:rsidP="00DA75F9">
      <w:pPr>
        <w:rPr>
          <w:rFonts w:asciiTheme="majorBidi" w:hAnsiTheme="majorBidi" w:cstheme="majorBidi"/>
          <w:color w:val="000000" w:themeColor="text1"/>
          <w:sz w:val="24"/>
          <w:szCs w:val="24"/>
        </w:rPr>
      </w:pPr>
    </w:p>
    <w:p w14:paraId="78AFE5A9" w14:textId="77777777" w:rsidR="00DA75F9" w:rsidRDefault="00DA75F9" w:rsidP="00DA75F9">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t>
      </w:r>
      <w:hyperlink r:id="rId6" w:history="1">
        <w:r>
          <w:rPr>
            <w:rStyle w:val="Hyperlink"/>
            <w:rFonts w:asciiTheme="majorBidi" w:hAnsiTheme="majorBidi" w:cstheme="majorBidi"/>
            <w:sz w:val="24"/>
            <w:szCs w:val="24"/>
          </w:rPr>
          <w:t>Cyoni10@gmail.com</w:t>
        </w:r>
      </w:hyperlink>
      <w:r>
        <w:rPr>
          <w:rFonts w:asciiTheme="majorBidi" w:hAnsiTheme="majorBidi" w:cstheme="majorBidi"/>
          <w:color w:val="000000" w:themeColor="text1"/>
          <w:sz w:val="24"/>
          <w:szCs w:val="24"/>
        </w:rPr>
        <w:t xml:space="preserve"> **</w:t>
      </w:r>
      <w:hyperlink r:id="rId7" w:history="1">
        <w:r>
          <w:rPr>
            <w:rStyle w:val="Hyperlink"/>
            <w:rFonts w:asciiTheme="majorBidi" w:hAnsiTheme="majorBidi" w:cstheme="majorBidi"/>
            <w:sz w:val="26"/>
            <w:szCs w:val="26"/>
          </w:rPr>
          <w:t>caron1211@gmail.com</w:t>
        </w:r>
      </w:hyperlink>
    </w:p>
    <w:p w14:paraId="0F0A81FA" w14:textId="77777777" w:rsidR="00DA75F9" w:rsidRDefault="00DA75F9" w:rsidP="00DA75F9">
      <w:pPr>
        <w:rPr>
          <w:rFonts w:asciiTheme="majorBidi" w:hAnsiTheme="majorBidi" w:cstheme="majorBidi"/>
          <w:color w:val="000000" w:themeColor="text1"/>
        </w:rPr>
      </w:pPr>
    </w:p>
    <w:p w14:paraId="212917C8" w14:textId="4936C0A4" w:rsidR="00DA75F9" w:rsidRDefault="00DA75F9" w:rsidP="00DA75F9">
      <w:pP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Version: </w:t>
      </w:r>
      <w:r>
        <w:rPr>
          <w:rFonts w:asciiTheme="majorBidi" w:hAnsiTheme="majorBidi" w:cstheme="majorBidi"/>
          <w:b/>
          <w:bCs/>
          <w:color w:val="000000" w:themeColor="text1"/>
          <w:sz w:val="28"/>
          <w:szCs w:val="28"/>
        </w:rPr>
        <w:t>1</w:t>
      </w:r>
      <w:r>
        <w:rPr>
          <w:rFonts w:asciiTheme="majorBidi" w:hAnsiTheme="majorBidi" w:cstheme="majorBidi"/>
          <w:b/>
          <w:bCs/>
          <w:color w:val="000000" w:themeColor="text1"/>
          <w:sz w:val="28"/>
          <w:szCs w:val="28"/>
        </w:rPr>
        <w:t xml:space="preserve">                                                             </w:t>
      </w:r>
      <w:r>
        <w:rPr>
          <w:rFonts w:asciiTheme="majorBidi" w:hAnsiTheme="majorBidi" w:cstheme="majorBidi"/>
          <w:b/>
          <w:bCs/>
          <w:color w:val="000000" w:themeColor="text1"/>
          <w:sz w:val="28"/>
          <w:szCs w:val="28"/>
        </w:rPr>
        <w:tab/>
        <w:t xml:space="preserve"> Date: </w:t>
      </w:r>
      <w:r w:rsidR="00AA15B8">
        <w:rPr>
          <w:rFonts w:asciiTheme="majorBidi" w:hAnsiTheme="majorBidi" w:cstheme="majorBidi"/>
          <w:b/>
          <w:bCs/>
          <w:color w:val="000000" w:themeColor="text1"/>
          <w:sz w:val="28"/>
          <w:szCs w:val="28"/>
        </w:rPr>
        <w:t>3</w:t>
      </w:r>
      <w:r>
        <w:rPr>
          <w:rFonts w:asciiTheme="majorBidi" w:hAnsiTheme="majorBidi" w:cstheme="majorBidi"/>
          <w:b/>
          <w:bCs/>
          <w:color w:val="000000" w:themeColor="text1"/>
          <w:sz w:val="28"/>
          <w:szCs w:val="28"/>
        </w:rPr>
        <w:t>.</w:t>
      </w:r>
      <w:r w:rsidR="00AA15B8">
        <w:rPr>
          <w:rFonts w:asciiTheme="majorBidi" w:hAnsiTheme="majorBidi" w:cstheme="majorBidi"/>
          <w:b/>
          <w:bCs/>
          <w:color w:val="000000" w:themeColor="text1"/>
          <w:sz w:val="28"/>
          <w:szCs w:val="28"/>
        </w:rPr>
        <w:t>11</w:t>
      </w:r>
      <w:r>
        <w:rPr>
          <w:rFonts w:asciiTheme="majorBidi" w:hAnsiTheme="majorBidi" w:cstheme="majorBidi"/>
          <w:b/>
          <w:bCs/>
          <w:color w:val="000000" w:themeColor="text1"/>
          <w:sz w:val="28"/>
          <w:szCs w:val="28"/>
        </w:rPr>
        <w:t>.2020</w:t>
      </w:r>
    </w:p>
    <w:p w14:paraId="72B0F5C0" w14:textId="5E097DB1" w:rsidR="00F025DE" w:rsidRPr="005A6205" w:rsidRDefault="008C4113" w:rsidP="008C4113">
      <w:pPr>
        <w:rPr>
          <w:rFonts w:asciiTheme="majorBidi" w:hAnsiTheme="majorBidi" w:cstheme="majorBidi"/>
          <w:b/>
          <w:bCs/>
          <w:sz w:val="40"/>
          <w:szCs w:val="40"/>
        </w:rPr>
      </w:pPr>
      <w:r w:rsidRPr="008C4113">
        <w:rPr>
          <w:rFonts w:asciiTheme="majorBidi" w:hAnsiTheme="majorBidi" w:cstheme="majorBidi"/>
          <w:b/>
          <w:bCs/>
          <w:sz w:val="40"/>
          <w:szCs w:val="40"/>
        </w:rPr>
        <w:lastRenderedPageBreak/>
        <w:t>1.</w:t>
      </w:r>
      <w:r w:rsidR="00F025DE" w:rsidRPr="005A6205">
        <w:rPr>
          <w:rFonts w:asciiTheme="majorBidi" w:hAnsiTheme="majorBidi" w:cstheme="majorBidi"/>
          <w:b/>
          <w:bCs/>
          <w:sz w:val="40"/>
          <w:szCs w:val="40"/>
        </w:rPr>
        <w:t>INTRODUCTION</w:t>
      </w:r>
      <w:r w:rsidR="00F025DE" w:rsidRPr="005A6205">
        <w:rPr>
          <w:rFonts w:asciiTheme="majorBidi" w:hAnsiTheme="majorBidi" w:cstheme="majorBidi"/>
          <w:b/>
          <w:bCs/>
          <w:sz w:val="40"/>
          <w:szCs w:val="40"/>
        </w:rPr>
        <w:br/>
      </w:r>
    </w:p>
    <w:p w14:paraId="3DA40E76" w14:textId="77777777" w:rsidR="008C4113" w:rsidRPr="00312406" w:rsidRDefault="00F025DE" w:rsidP="008C4113">
      <w:pPr>
        <w:pStyle w:val="ListParagraph"/>
        <w:numPr>
          <w:ilvl w:val="1"/>
          <w:numId w:val="1"/>
        </w:numPr>
        <w:rPr>
          <w:rFonts w:asciiTheme="majorBidi" w:hAnsiTheme="majorBidi" w:cstheme="majorBidi"/>
          <w:b/>
          <w:bCs/>
          <w:sz w:val="36"/>
          <w:szCs w:val="36"/>
        </w:rPr>
      </w:pPr>
      <w:r w:rsidRPr="00312406">
        <w:rPr>
          <w:rFonts w:asciiTheme="majorBidi" w:hAnsiTheme="majorBidi" w:cstheme="majorBidi"/>
          <w:b/>
          <w:bCs/>
          <w:sz w:val="36"/>
          <w:szCs w:val="36"/>
        </w:rPr>
        <w:t>Purpose</w:t>
      </w:r>
    </w:p>
    <w:p w14:paraId="2584FD65" w14:textId="77777777" w:rsidR="00F025DE" w:rsidRPr="00D57DB6" w:rsidRDefault="00F025DE" w:rsidP="00D57DB6">
      <w:pPr>
        <w:ind w:left="758"/>
        <w:rPr>
          <w:rFonts w:asciiTheme="majorBidi" w:hAnsiTheme="majorBidi" w:cstheme="majorBidi"/>
          <w:b/>
          <w:bCs/>
          <w:sz w:val="40"/>
          <w:szCs w:val="40"/>
        </w:rPr>
      </w:pPr>
      <w:r w:rsidRPr="00D57DB6">
        <w:rPr>
          <w:rFonts w:asciiTheme="majorBidi" w:hAnsiTheme="majorBidi" w:cstheme="majorBidi"/>
          <w:sz w:val="24"/>
          <w:szCs w:val="24"/>
        </w:rPr>
        <w:t xml:space="preserve">The purpose of the Software Design Document is to provide a description of the design of a system fully enough to allow for software development to proceed with an understanding of what is to be built and how it is expected to be built. </w:t>
      </w:r>
      <w:r w:rsidRPr="00D57DB6">
        <w:rPr>
          <w:rFonts w:asciiTheme="majorBidi" w:hAnsiTheme="majorBidi" w:cstheme="majorBidi"/>
          <w:sz w:val="24"/>
          <w:szCs w:val="24"/>
        </w:rPr>
        <w:br/>
      </w:r>
    </w:p>
    <w:p w14:paraId="13B0B2F3" w14:textId="77777777" w:rsidR="00D57DB6" w:rsidRPr="00312406" w:rsidRDefault="00F025DE" w:rsidP="00D57DB6">
      <w:pPr>
        <w:pStyle w:val="ListParagraph"/>
        <w:numPr>
          <w:ilvl w:val="1"/>
          <w:numId w:val="1"/>
        </w:numPr>
        <w:rPr>
          <w:rFonts w:asciiTheme="majorBidi" w:hAnsiTheme="majorBidi" w:cstheme="majorBidi"/>
          <w:b/>
          <w:bCs/>
          <w:sz w:val="36"/>
          <w:szCs w:val="36"/>
        </w:rPr>
      </w:pPr>
      <w:r w:rsidRPr="00312406">
        <w:rPr>
          <w:rFonts w:asciiTheme="majorBidi" w:hAnsiTheme="majorBidi" w:cstheme="majorBidi"/>
          <w:b/>
          <w:bCs/>
          <w:sz w:val="36"/>
          <w:szCs w:val="36"/>
        </w:rPr>
        <w:t>Scope</w:t>
      </w:r>
    </w:p>
    <w:p w14:paraId="005521B3" w14:textId="77777777" w:rsidR="00F025DE" w:rsidRPr="00D57DB6" w:rsidRDefault="00F025DE" w:rsidP="00D57DB6">
      <w:pPr>
        <w:ind w:left="758"/>
        <w:rPr>
          <w:rFonts w:asciiTheme="majorBidi" w:hAnsiTheme="majorBidi" w:cstheme="majorBidi"/>
          <w:b/>
          <w:bCs/>
          <w:sz w:val="40"/>
          <w:szCs w:val="40"/>
        </w:rPr>
      </w:pPr>
      <w:r w:rsidRPr="00D57DB6">
        <w:rPr>
          <w:rFonts w:asciiTheme="majorBidi" w:hAnsiTheme="majorBidi" w:cstheme="majorBidi"/>
          <w:sz w:val="24"/>
          <w:szCs w:val="24"/>
        </w:rPr>
        <w:t xml:space="preserve">This SDD is for a base level system which will work as a proof of concept for the use of building a system the provides a base level of functionality to show feasibility for large scale production use. This SDD is focused on the base level system and critical parts of the system. </w:t>
      </w:r>
    </w:p>
    <w:p w14:paraId="5CFA73C4" w14:textId="77777777" w:rsidR="00F025DE" w:rsidRDefault="00F025DE" w:rsidP="008C4113">
      <w:pPr>
        <w:pStyle w:val="ListParagraph"/>
        <w:ind w:left="1478"/>
        <w:rPr>
          <w:rFonts w:asciiTheme="majorBidi" w:hAnsiTheme="majorBidi" w:cstheme="majorBidi"/>
          <w:b/>
          <w:bCs/>
          <w:sz w:val="40"/>
          <w:szCs w:val="40"/>
        </w:rPr>
      </w:pPr>
    </w:p>
    <w:p w14:paraId="4A921966" w14:textId="77777777" w:rsidR="008C4113" w:rsidRPr="00312406" w:rsidRDefault="008C4113" w:rsidP="008C4113">
      <w:pPr>
        <w:pStyle w:val="ListParagraph"/>
        <w:numPr>
          <w:ilvl w:val="1"/>
          <w:numId w:val="1"/>
        </w:numPr>
        <w:rPr>
          <w:rFonts w:asciiTheme="majorBidi" w:hAnsiTheme="majorBidi" w:cstheme="majorBidi"/>
          <w:b/>
          <w:bCs/>
          <w:sz w:val="36"/>
          <w:szCs w:val="36"/>
        </w:rPr>
      </w:pPr>
      <w:r w:rsidRPr="00312406">
        <w:rPr>
          <w:rFonts w:asciiTheme="majorBidi" w:hAnsiTheme="majorBidi" w:cstheme="majorBidi"/>
          <w:b/>
          <w:bCs/>
          <w:sz w:val="36"/>
          <w:szCs w:val="36"/>
        </w:rPr>
        <w:t>Overview</w:t>
      </w:r>
    </w:p>
    <w:p w14:paraId="41540DBD" w14:textId="77777777" w:rsidR="00D57DB6" w:rsidRDefault="005A7BF3" w:rsidP="00D57DB6">
      <w:pPr>
        <w:ind w:left="720"/>
        <w:rPr>
          <w:rFonts w:asciiTheme="majorBidi" w:hAnsiTheme="majorBidi" w:cstheme="majorBidi"/>
          <w:sz w:val="24"/>
          <w:szCs w:val="24"/>
        </w:rPr>
      </w:pPr>
      <w:r w:rsidRPr="008C4113">
        <w:rPr>
          <w:rFonts w:asciiTheme="majorBidi" w:hAnsiTheme="majorBidi" w:cstheme="majorBidi"/>
          <w:sz w:val="24"/>
          <w:szCs w:val="24"/>
        </w:rPr>
        <w:t>This ISDD is divided into nine sections in order to provide a complete and</w:t>
      </w:r>
      <w:r w:rsidR="00D57DB6">
        <w:rPr>
          <w:rFonts w:asciiTheme="majorBidi" w:hAnsiTheme="majorBidi" w:cstheme="majorBidi"/>
          <w:sz w:val="24"/>
          <w:szCs w:val="24"/>
        </w:rPr>
        <w:t xml:space="preserve"> </w:t>
      </w:r>
      <w:r w:rsidRPr="00D57DB6">
        <w:rPr>
          <w:rFonts w:asciiTheme="majorBidi" w:hAnsiTheme="majorBidi" w:cstheme="majorBidi"/>
          <w:sz w:val="24"/>
          <w:szCs w:val="24"/>
        </w:rPr>
        <w:t>understandable per</w:t>
      </w:r>
      <w:r w:rsidR="008C4113" w:rsidRPr="00D57DB6">
        <w:rPr>
          <w:rFonts w:asciiTheme="majorBidi" w:hAnsiTheme="majorBidi" w:cstheme="majorBidi"/>
          <w:sz w:val="24"/>
          <w:szCs w:val="24"/>
        </w:rPr>
        <w:t>\</w:t>
      </w:r>
      <w:proofErr w:type="spellStart"/>
      <w:r w:rsidRPr="00D57DB6">
        <w:rPr>
          <w:rFonts w:asciiTheme="majorBidi" w:hAnsiTheme="majorBidi" w:cstheme="majorBidi"/>
          <w:sz w:val="24"/>
          <w:szCs w:val="24"/>
        </w:rPr>
        <w:t>ception</w:t>
      </w:r>
      <w:proofErr w:type="spellEnd"/>
      <w:r w:rsidRPr="00D57DB6">
        <w:rPr>
          <w:rFonts w:asciiTheme="majorBidi" w:hAnsiTheme="majorBidi" w:cstheme="majorBidi"/>
          <w:sz w:val="24"/>
          <w:szCs w:val="24"/>
        </w:rPr>
        <w:t xml:space="preserve"> about the system to the target readers. First section is</w:t>
      </w:r>
      <w:r w:rsidR="00D57DB6" w:rsidRPr="00D57DB6">
        <w:rPr>
          <w:rFonts w:asciiTheme="majorBidi" w:hAnsiTheme="majorBidi" w:cstheme="majorBidi"/>
          <w:sz w:val="24"/>
          <w:szCs w:val="24"/>
        </w:rPr>
        <w:t xml:space="preserve"> </w:t>
      </w:r>
      <w:r w:rsidRPr="00D57DB6">
        <w:rPr>
          <w:rFonts w:asciiTheme="majorBidi" w:hAnsiTheme="majorBidi" w:cstheme="majorBidi"/>
          <w:sz w:val="24"/>
          <w:szCs w:val="24"/>
        </w:rPr>
        <w:t xml:space="preserve">mostly about the scope and purpose of the document. </w:t>
      </w:r>
    </w:p>
    <w:p w14:paraId="69D23358" w14:textId="77777777" w:rsidR="00D57DB6" w:rsidRDefault="005A7BF3" w:rsidP="00D57DB6">
      <w:pPr>
        <w:ind w:left="720"/>
        <w:rPr>
          <w:rFonts w:asciiTheme="majorBidi" w:hAnsiTheme="majorBidi" w:cstheme="majorBidi"/>
          <w:sz w:val="24"/>
          <w:szCs w:val="24"/>
        </w:rPr>
      </w:pPr>
      <w:r w:rsidRPr="00D57DB6">
        <w:rPr>
          <w:rFonts w:asciiTheme="majorBidi" w:hAnsiTheme="majorBidi" w:cstheme="majorBidi"/>
          <w:sz w:val="24"/>
          <w:szCs w:val="24"/>
        </w:rPr>
        <w:t>In the second part, system overview, a general description of the software system</w:t>
      </w:r>
      <w:r w:rsidR="00D57DB6">
        <w:rPr>
          <w:rFonts w:asciiTheme="majorBidi" w:hAnsiTheme="majorBidi" w:cstheme="majorBidi"/>
          <w:sz w:val="24"/>
          <w:szCs w:val="24"/>
        </w:rPr>
        <w:t xml:space="preserve"> </w:t>
      </w:r>
      <w:r w:rsidRPr="00D57DB6">
        <w:rPr>
          <w:rFonts w:asciiTheme="majorBidi" w:hAnsiTheme="majorBidi" w:cstheme="majorBidi"/>
          <w:sz w:val="24"/>
          <w:szCs w:val="24"/>
        </w:rPr>
        <w:t>including its functionality and matters related to the overall system and its design is</w:t>
      </w:r>
      <w:r w:rsidR="00D57DB6">
        <w:rPr>
          <w:rFonts w:asciiTheme="majorBidi" w:hAnsiTheme="majorBidi" w:cstheme="majorBidi"/>
          <w:sz w:val="24"/>
          <w:szCs w:val="24"/>
        </w:rPr>
        <w:t xml:space="preserve"> </w:t>
      </w:r>
      <w:r w:rsidRPr="00D57DB6">
        <w:rPr>
          <w:rFonts w:asciiTheme="majorBidi" w:hAnsiTheme="majorBidi" w:cstheme="majorBidi"/>
          <w:sz w:val="24"/>
          <w:szCs w:val="24"/>
        </w:rPr>
        <w:t>provided.</w:t>
      </w:r>
    </w:p>
    <w:p w14:paraId="3F5F0E03" w14:textId="3728F03F" w:rsidR="00D57DB6" w:rsidRDefault="005A7BF3" w:rsidP="00D57DB6">
      <w:pPr>
        <w:ind w:left="720"/>
        <w:rPr>
          <w:rFonts w:asciiTheme="majorBidi" w:hAnsiTheme="majorBidi" w:cstheme="majorBidi"/>
          <w:sz w:val="24"/>
          <w:szCs w:val="24"/>
        </w:rPr>
      </w:pPr>
      <w:r w:rsidRPr="00D57DB6">
        <w:rPr>
          <w:rFonts w:asciiTheme="majorBidi" w:hAnsiTheme="majorBidi" w:cstheme="majorBidi"/>
          <w:sz w:val="24"/>
          <w:szCs w:val="24"/>
        </w:rPr>
        <w:t>The third section states the design considerations and consists of two parts. In the first</w:t>
      </w:r>
      <w:r w:rsidR="00D57DB6">
        <w:rPr>
          <w:rFonts w:asciiTheme="majorBidi" w:hAnsiTheme="majorBidi" w:cstheme="majorBidi"/>
          <w:sz w:val="24"/>
          <w:szCs w:val="24"/>
        </w:rPr>
        <w:t xml:space="preserve"> </w:t>
      </w:r>
      <w:r w:rsidRPr="00D57DB6">
        <w:rPr>
          <w:rFonts w:asciiTheme="majorBidi" w:hAnsiTheme="majorBidi" w:cstheme="majorBidi"/>
          <w:sz w:val="24"/>
          <w:szCs w:val="24"/>
        </w:rPr>
        <w:t>part, design assumptions, dependencies and constraints of the system are defined. In</w:t>
      </w:r>
      <w:r w:rsidR="00D57DB6">
        <w:rPr>
          <w:rFonts w:asciiTheme="majorBidi" w:hAnsiTheme="majorBidi" w:cstheme="majorBidi"/>
          <w:sz w:val="24"/>
          <w:szCs w:val="24"/>
        </w:rPr>
        <w:t xml:space="preserve"> </w:t>
      </w:r>
      <w:r w:rsidRPr="00D57DB6">
        <w:rPr>
          <w:rFonts w:asciiTheme="majorBidi" w:hAnsiTheme="majorBidi" w:cstheme="majorBidi"/>
          <w:sz w:val="24"/>
          <w:szCs w:val="24"/>
        </w:rPr>
        <w:t>the second part, design goals and guidelines are given in terms of reliability, usability,</w:t>
      </w:r>
      <w:r w:rsidR="00076C5F">
        <w:rPr>
          <w:rFonts w:asciiTheme="majorBidi" w:hAnsiTheme="majorBidi" w:cstheme="majorBidi"/>
          <w:sz w:val="24"/>
          <w:szCs w:val="24"/>
        </w:rPr>
        <w:t xml:space="preserve"> </w:t>
      </w:r>
      <w:r w:rsidRPr="00D57DB6">
        <w:rPr>
          <w:rFonts w:asciiTheme="majorBidi" w:hAnsiTheme="majorBidi" w:cstheme="majorBidi"/>
          <w:sz w:val="24"/>
          <w:szCs w:val="24"/>
        </w:rPr>
        <w:t>portability and extensibility of the system.</w:t>
      </w:r>
    </w:p>
    <w:p w14:paraId="1A5B82BD" w14:textId="77777777" w:rsidR="00D57DB6" w:rsidRDefault="005A7BF3" w:rsidP="00D57DB6">
      <w:pPr>
        <w:ind w:left="720"/>
        <w:rPr>
          <w:rFonts w:asciiTheme="majorBidi" w:hAnsiTheme="majorBidi" w:cstheme="majorBidi"/>
          <w:sz w:val="24"/>
          <w:szCs w:val="24"/>
        </w:rPr>
      </w:pPr>
      <w:r w:rsidRPr="00D57DB6">
        <w:rPr>
          <w:rFonts w:asciiTheme="majorBidi" w:hAnsiTheme="majorBidi" w:cstheme="majorBidi"/>
          <w:sz w:val="24"/>
          <w:szCs w:val="24"/>
        </w:rPr>
        <w:t>The organization of the data structures of the system is explained in section four.</w:t>
      </w:r>
      <w:r w:rsidR="00D57DB6">
        <w:rPr>
          <w:rFonts w:asciiTheme="majorBidi" w:hAnsiTheme="majorBidi" w:cstheme="majorBidi"/>
          <w:sz w:val="24"/>
          <w:szCs w:val="24"/>
        </w:rPr>
        <w:t xml:space="preserve"> </w:t>
      </w:r>
      <w:r w:rsidRPr="00D57DB6">
        <w:rPr>
          <w:rFonts w:asciiTheme="majorBidi" w:hAnsiTheme="majorBidi" w:cstheme="majorBidi"/>
          <w:sz w:val="24"/>
          <w:szCs w:val="24"/>
        </w:rPr>
        <w:t>Subsequently, a data dictionary is provided in order to provide a detailed description of</w:t>
      </w:r>
      <w:r w:rsidR="00D57DB6">
        <w:rPr>
          <w:rFonts w:asciiTheme="majorBidi" w:hAnsiTheme="majorBidi" w:cstheme="majorBidi"/>
          <w:sz w:val="24"/>
          <w:szCs w:val="24"/>
        </w:rPr>
        <w:t xml:space="preserve"> </w:t>
      </w:r>
      <w:r w:rsidRPr="00D57DB6">
        <w:rPr>
          <w:rFonts w:asciiTheme="majorBidi" w:hAnsiTheme="majorBidi" w:cstheme="majorBidi"/>
          <w:sz w:val="24"/>
          <w:szCs w:val="24"/>
        </w:rPr>
        <w:t>the system major data, including data objects, their attributes and methods.</w:t>
      </w:r>
    </w:p>
    <w:p w14:paraId="3C87A501" w14:textId="1BF29D2C" w:rsidR="0087061D" w:rsidRPr="00D57DB6" w:rsidRDefault="005A7BF3" w:rsidP="00D57DB6">
      <w:pPr>
        <w:ind w:left="720"/>
        <w:rPr>
          <w:rFonts w:asciiTheme="majorBidi" w:hAnsiTheme="majorBidi" w:cstheme="majorBidi"/>
          <w:sz w:val="24"/>
          <w:szCs w:val="24"/>
        </w:rPr>
      </w:pPr>
      <w:r w:rsidRPr="00D57DB6">
        <w:rPr>
          <w:rFonts w:asciiTheme="majorBidi" w:hAnsiTheme="majorBidi" w:cstheme="majorBidi"/>
          <w:sz w:val="24"/>
          <w:szCs w:val="24"/>
        </w:rPr>
        <w:t>Sixth section is all about the user interface design. In this section the functionality and</w:t>
      </w:r>
      <w:r w:rsidR="00D57DB6">
        <w:rPr>
          <w:rFonts w:asciiTheme="majorBidi" w:hAnsiTheme="majorBidi" w:cstheme="majorBidi"/>
          <w:sz w:val="24"/>
          <w:szCs w:val="24"/>
        </w:rPr>
        <w:t xml:space="preserve"> </w:t>
      </w:r>
      <w:r w:rsidRPr="00D57DB6">
        <w:rPr>
          <w:rFonts w:asciiTheme="majorBidi" w:hAnsiTheme="majorBidi" w:cstheme="majorBidi"/>
          <w:sz w:val="24"/>
          <w:szCs w:val="24"/>
        </w:rPr>
        <w:t>expected features of the user interface is given. In addition, some possible screenshots</w:t>
      </w:r>
      <w:r w:rsidR="00D57DB6">
        <w:rPr>
          <w:rFonts w:asciiTheme="majorBidi" w:hAnsiTheme="majorBidi" w:cstheme="majorBidi"/>
          <w:sz w:val="24"/>
          <w:szCs w:val="24"/>
        </w:rPr>
        <w:t xml:space="preserve"> </w:t>
      </w:r>
      <w:r w:rsidRPr="00D57DB6">
        <w:rPr>
          <w:rFonts w:asciiTheme="majorBidi" w:hAnsiTheme="majorBidi" w:cstheme="majorBidi"/>
          <w:sz w:val="24"/>
          <w:szCs w:val="24"/>
        </w:rPr>
        <w:t>showing the interface from the user’s perspective are provided and purpose of the</w:t>
      </w:r>
      <w:r w:rsidR="00D57DB6">
        <w:rPr>
          <w:rFonts w:asciiTheme="majorBidi" w:hAnsiTheme="majorBidi" w:cstheme="majorBidi"/>
          <w:sz w:val="24"/>
          <w:szCs w:val="24"/>
        </w:rPr>
        <w:t xml:space="preserve"> </w:t>
      </w:r>
      <w:r w:rsidRPr="00D57DB6">
        <w:rPr>
          <w:rFonts w:asciiTheme="majorBidi" w:hAnsiTheme="majorBidi" w:cstheme="majorBidi"/>
          <w:sz w:val="24"/>
          <w:szCs w:val="24"/>
        </w:rPr>
        <w:t>screen objects are explained.</w:t>
      </w:r>
    </w:p>
    <w:p w14:paraId="2261721A" w14:textId="0F6305EC" w:rsidR="0087061D" w:rsidRPr="008C4113" w:rsidRDefault="0087061D" w:rsidP="005F487E">
      <w:pPr>
        <w:pStyle w:val="ListParagraph"/>
        <w:ind w:left="1440"/>
        <w:rPr>
          <w:rFonts w:asciiTheme="majorBidi" w:hAnsiTheme="majorBidi" w:cstheme="majorBidi"/>
          <w:sz w:val="24"/>
          <w:szCs w:val="24"/>
        </w:rPr>
      </w:pPr>
    </w:p>
    <w:p w14:paraId="64E6E43B" w14:textId="08CE9FCD" w:rsidR="0087061D" w:rsidRDefault="0087061D" w:rsidP="005F487E">
      <w:pPr>
        <w:pStyle w:val="ListParagraph"/>
        <w:ind w:left="1440"/>
        <w:rPr>
          <w:rFonts w:asciiTheme="majorBidi" w:hAnsiTheme="majorBidi" w:cstheme="majorBidi"/>
          <w:sz w:val="30"/>
          <w:szCs w:val="30"/>
        </w:rPr>
      </w:pPr>
    </w:p>
    <w:p w14:paraId="79D53251" w14:textId="77777777" w:rsidR="0087061D" w:rsidRPr="005F487E" w:rsidRDefault="0087061D" w:rsidP="005F487E">
      <w:pPr>
        <w:pStyle w:val="ListParagraph"/>
        <w:ind w:left="1440"/>
        <w:rPr>
          <w:rFonts w:asciiTheme="majorBidi" w:hAnsiTheme="majorBidi" w:cstheme="majorBidi"/>
          <w:sz w:val="30"/>
          <w:szCs w:val="30"/>
        </w:rPr>
      </w:pPr>
    </w:p>
    <w:p w14:paraId="45109DF4" w14:textId="77777777" w:rsidR="00F025DE" w:rsidRPr="005A6205" w:rsidRDefault="00F025DE" w:rsidP="00F025DE">
      <w:pPr>
        <w:pStyle w:val="ListParagraph"/>
        <w:numPr>
          <w:ilvl w:val="0"/>
          <w:numId w:val="1"/>
        </w:numPr>
        <w:rPr>
          <w:rFonts w:asciiTheme="majorBidi" w:hAnsiTheme="majorBidi" w:cstheme="majorBidi"/>
          <w:b/>
          <w:bCs/>
          <w:sz w:val="40"/>
          <w:szCs w:val="40"/>
        </w:rPr>
      </w:pPr>
      <w:r w:rsidRPr="005A6205">
        <w:rPr>
          <w:rFonts w:asciiTheme="majorBidi" w:hAnsiTheme="majorBidi" w:cstheme="majorBidi"/>
          <w:b/>
          <w:bCs/>
          <w:sz w:val="40"/>
          <w:szCs w:val="40"/>
        </w:rPr>
        <w:t> System Overview</w:t>
      </w:r>
    </w:p>
    <w:p w14:paraId="67C0BB5E" w14:textId="77777777" w:rsidR="00312406" w:rsidRDefault="00312406" w:rsidP="00312406">
      <w:pPr>
        <w:pStyle w:val="ListParagraph"/>
        <w:ind w:left="758"/>
        <w:rPr>
          <w:rFonts w:asciiTheme="majorBidi" w:hAnsiTheme="majorBidi" w:cstheme="majorBidi"/>
          <w:b/>
          <w:bCs/>
          <w:sz w:val="40"/>
          <w:szCs w:val="40"/>
        </w:rPr>
      </w:pPr>
    </w:p>
    <w:p w14:paraId="2D6AFAF1" w14:textId="77777777" w:rsidR="0013234F" w:rsidRPr="00312406" w:rsidRDefault="0013234F" w:rsidP="00312406">
      <w:pPr>
        <w:pStyle w:val="ListParagraph"/>
        <w:ind w:left="758"/>
        <w:rPr>
          <w:rFonts w:asciiTheme="majorBidi" w:hAnsiTheme="majorBidi" w:cstheme="majorBidi"/>
          <w:b/>
          <w:bCs/>
          <w:sz w:val="40"/>
          <w:szCs w:val="40"/>
        </w:rPr>
      </w:pPr>
      <w:r w:rsidRPr="00D57DB6">
        <w:rPr>
          <w:rFonts w:asciiTheme="majorBidi" w:hAnsiTheme="majorBidi" w:cstheme="majorBidi"/>
          <w:sz w:val="24"/>
          <w:szCs w:val="24"/>
        </w:rPr>
        <w:t xml:space="preserve">This project targets primarily the owner of the network and advertisers who want to invest in the network. </w:t>
      </w:r>
    </w:p>
    <w:p w14:paraId="7C29B023" w14:textId="77777777" w:rsidR="0013234F" w:rsidRPr="00D57DB6" w:rsidRDefault="0013234F" w:rsidP="00312406">
      <w:pPr>
        <w:ind w:left="720"/>
        <w:rPr>
          <w:rFonts w:asciiTheme="majorBidi" w:hAnsiTheme="majorBidi" w:cstheme="majorBidi"/>
          <w:sz w:val="24"/>
          <w:szCs w:val="24"/>
        </w:rPr>
      </w:pPr>
      <w:r w:rsidRPr="00D57DB6">
        <w:rPr>
          <w:rFonts w:asciiTheme="majorBidi" w:hAnsiTheme="majorBidi" w:cstheme="majorBidi"/>
          <w:sz w:val="24"/>
          <w:szCs w:val="24"/>
        </w:rPr>
        <w:t>This project (netEval) lets the user to construct a visualization of a network and it lets the user to load a network of various kinds with the option to modify it. The program will evaluate how much the network is worth and will present it to the user.</w:t>
      </w:r>
    </w:p>
    <w:p w14:paraId="66571E95" w14:textId="77777777" w:rsidR="0013234F" w:rsidRPr="00D57DB6" w:rsidRDefault="0013234F" w:rsidP="00312406">
      <w:pPr>
        <w:ind w:left="720"/>
        <w:rPr>
          <w:rFonts w:asciiTheme="majorBidi" w:hAnsiTheme="majorBidi" w:cstheme="majorBidi"/>
          <w:sz w:val="24"/>
          <w:szCs w:val="24"/>
        </w:rPr>
      </w:pPr>
      <w:r w:rsidRPr="00D57DB6">
        <w:rPr>
          <w:rFonts w:asciiTheme="majorBidi" w:hAnsiTheme="majorBidi" w:cstheme="majorBidi"/>
          <w:sz w:val="24"/>
          <w:szCs w:val="24"/>
        </w:rPr>
        <w:t>The program can compute all the basic network properties, such as graph diameter, radius, distance between two vertices, shortest path, eccentricity of a vertex, the total number of members, groups, traffic in the network, and how long each user spends in the network every day.</w:t>
      </w:r>
    </w:p>
    <w:p w14:paraId="706D2241" w14:textId="5B424D7D" w:rsidR="00F025DE" w:rsidRPr="00D57DB6" w:rsidRDefault="0013234F" w:rsidP="00312406">
      <w:pPr>
        <w:ind w:left="720"/>
        <w:rPr>
          <w:rFonts w:asciiTheme="majorBidi" w:hAnsiTheme="majorBidi" w:cstheme="majorBidi"/>
          <w:sz w:val="24"/>
          <w:szCs w:val="24"/>
        </w:rPr>
      </w:pPr>
      <w:r w:rsidRPr="00D57DB6">
        <w:rPr>
          <w:rFonts w:asciiTheme="majorBidi" w:hAnsiTheme="majorBidi" w:cstheme="majorBidi"/>
          <w:sz w:val="24"/>
          <w:szCs w:val="24"/>
        </w:rPr>
        <w:t>Furthermore, the program lets the user to present the network graphically. The user can filter data as he would like</w:t>
      </w:r>
      <w:r w:rsidR="009610CC" w:rsidRPr="00D57DB6">
        <w:rPr>
          <w:rFonts w:asciiTheme="majorBidi" w:hAnsiTheme="majorBidi" w:cstheme="majorBidi"/>
          <w:sz w:val="24"/>
          <w:szCs w:val="24"/>
        </w:rPr>
        <w:t xml:space="preserve"> </w:t>
      </w:r>
    </w:p>
    <w:p w14:paraId="2DAFC98D" w14:textId="77777777" w:rsidR="009610CC" w:rsidRDefault="009610CC" w:rsidP="0013234F">
      <w:pPr>
        <w:rPr>
          <w:rFonts w:asciiTheme="majorBidi" w:hAnsiTheme="majorBidi" w:cstheme="majorBidi"/>
          <w:sz w:val="40"/>
          <w:szCs w:val="40"/>
        </w:rPr>
      </w:pPr>
    </w:p>
    <w:p w14:paraId="51AD5CA7" w14:textId="77777777" w:rsidR="009610CC" w:rsidRDefault="009610CC" w:rsidP="0013234F">
      <w:pPr>
        <w:rPr>
          <w:rFonts w:asciiTheme="majorBidi" w:hAnsiTheme="majorBidi" w:cstheme="majorBidi"/>
          <w:sz w:val="40"/>
          <w:szCs w:val="40"/>
        </w:rPr>
      </w:pPr>
    </w:p>
    <w:p w14:paraId="05220515" w14:textId="41F11195" w:rsidR="00312406" w:rsidRDefault="00F025DE" w:rsidP="00312406">
      <w:pPr>
        <w:pStyle w:val="ListParagraph"/>
        <w:numPr>
          <w:ilvl w:val="0"/>
          <w:numId w:val="1"/>
        </w:numPr>
        <w:rPr>
          <w:rFonts w:asciiTheme="majorBidi" w:hAnsiTheme="majorBidi" w:cstheme="majorBidi"/>
          <w:sz w:val="40"/>
          <w:szCs w:val="40"/>
        </w:rPr>
      </w:pPr>
      <w:r w:rsidRPr="005A6205">
        <w:rPr>
          <w:rFonts w:asciiTheme="majorBidi" w:hAnsiTheme="majorBidi" w:cstheme="majorBidi"/>
          <w:b/>
          <w:bCs/>
          <w:sz w:val="40"/>
          <w:szCs w:val="40"/>
        </w:rPr>
        <w:t>System Architecture</w:t>
      </w:r>
    </w:p>
    <w:p w14:paraId="583C4982" w14:textId="77777777" w:rsidR="00312406" w:rsidRPr="00312406" w:rsidRDefault="00312406" w:rsidP="00312406">
      <w:pPr>
        <w:pStyle w:val="ListParagraph"/>
        <w:ind w:left="758"/>
        <w:rPr>
          <w:rFonts w:asciiTheme="majorBidi" w:hAnsiTheme="majorBidi" w:cstheme="majorBidi"/>
          <w:sz w:val="40"/>
          <w:szCs w:val="40"/>
        </w:rPr>
      </w:pPr>
    </w:p>
    <w:p w14:paraId="2DD3B66D" w14:textId="77777777" w:rsidR="00312406" w:rsidRPr="00312406" w:rsidRDefault="00F025DE" w:rsidP="00312406">
      <w:pPr>
        <w:pStyle w:val="ListParagraph"/>
        <w:numPr>
          <w:ilvl w:val="1"/>
          <w:numId w:val="1"/>
        </w:numPr>
        <w:rPr>
          <w:rFonts w:asciiTheme="majorBidi" w:hAnsiTheme="majorBidi" w:cstheme="majorBidi"/>
          <w:sz w:val="40"/>
          <w:szCs w:val="40"/>
        </w:rPr>
      </w:pPr>
      <w:r w:rsidRPr="00312406">
        <w:rPr>
          <w:rFonts w:asciiTheme="majorBidi" w:hAnsiTheme="majorBidi" w:cstheme="majorBidi"/>
          <w:b/>
          <w:bCs/>
          <w:sz w:val="36"/>
          <w:szCs w:val="36"/>
        </w:rPr>
        <w:t>Architectural Design</w:t>
      </w:r>
    </w:p>
    <w:p w14:paraId="47876766" w14:textId="77777777" w:rsidR="00312406" w:rsidRDefault="009610CC" w:rsidP="00312406">
      <w:pPr>
        <w:ind w:left="810"/>
        <w:rPr>
          <w:rFonts w:asciiTheme="majorBidi" w:hAnsiTheme="majorBidi" w:cstheme="majorBidi"/>
          <w:sz w:val="40"/>
          <w:szCs w:val="40"/>
        </w:rPr>
      </w:pPr>
      <w:r w:rsidRPr="00312406">
        <w:rPr>
          <w:rFonts w:asciiTheme="majorBidi" w:hAnsiTheme="majorBidi" w:cstheme="majorBidi"/>
          <w:sz w:val="24"/>
          <w:szCs w:val="24"/>
        </w:rPr>
        <w:t>System will consist of two major components.</w:t>
      </w:r>
      <w:r w:rsidR="00312406" w:rsidRPr="00312406">
        <w:rPr>
          <w:rFonts w:asciiTheme="majorBidi" w:hAnsiTheme="majorBidi" w:cstheme="majorBidi"/>
          <w:sz w:val="24"/>
          <w:szCs w:val="24"/>
        </w:rPr>
        <w:t xml:space="preserve"> </w:t>
      </w:r>
      <w:r w:rsidRPr="00312406">
        <w:rPr>
          <w:rFonts w:asciiTheme="majorBidi" w:hAnsiTheme="majorBidi" w:cstheme="majorBidi"/>
          <w:sz w:val="24"/>
          <w:szCs w:val="24"/>
        </w:rPr>
        <w:t>The first part will deal with the processing of data on the network and the calculation of this data.</w:t>
      </w:r>
    </w:p>
    <w:p w14:paraId="5BA8938C" w14:textId="7D9D9684" w:rsidR="009610CC" w:rsidRDefault="009610CC" w:rsidP="00312406">
      <w:pPr>
        <w:ind w:left="810"/>
        <w:rPr>
          <w:rFonts w:asciiTheme="majorBidi" w:hAnsiTheme="majorBidi" w:cstheme="majorBidi"/>
          <w:sz w:val="40"/>
          <w:szCs w:val="40"/>
        </w:rPr>
      </w:pPr>
      <w:r w:rsidRPr="00312406">
        <w:rPr>
          <w:rFonts w:asciiTheme="majorBidi" w:hAnsiTheme="majorBidi" w:cstheme="majorBidi"/>
          <w:sz w:val="24"/>
          <w:szCs w:val="24"/>
        </w:rPr>
        <w:t>The second part will deal with turning all this data into a visual graph with arcs and vertices.</w:t>
      </w:r>
      <w:r w:rsidR="00312406">
        <w:rPr>
          <w:rFonts w:asciiTheme="majorBidi" w:hAnsiTheme="majorBidi" w:cstheme="majorBidi"/>
          <w:sz w:val="40"/>
          <w:szCs w:val="40"/>
        </w:rPr>
        <w:t xml:space="preserve"> </w:t>
      </w:r>
      <w:r w:rsidRPr="00312406">
        <w:rPr>
          <w:rFonts w:asciiTheme="majorBidi" w:hAnsiTheme="majorBidi" w:cstheme="majorBidi"/>
          <w:sz w:val="24"/>
          <w:szCs w:val="24"/>
        </w:rPr>
        <w:t>Each of these two sections will have classes, objects, and methods that will be detailed later in this document.</w:t>
      </w:r>
    </w:p>
    <w:p w14:paraId="6D31455D" w14:textId="77777777" w:rsidR="009610CC" w:rsidRDefault="009610CC" w:rsidP="00312406">
      <w:pPr>
        <w:ind w:left="810"/>
        <w:rPr>
          <w:rFonts w:asciiTheme="majorBidi" w:hAnsiTheme="majorBidi" w:cstheme="majorBidi"/>
          <w:sz w:val="40"/>
          <w:szCs w:val="40"/>
        </w:rPr>
      </w:pPr>
      <w:r w:rsidRPr="00312406">
        <w:rPr>
          <w:rFonts w:asciiTheme="majorBidi" w:hAnsiTheme="majorBidi" w:cstheme="majorBidi"/>
          <w:sz w:val="24"/>
          <w:szCs w:val="24"/>
        </w:rPr>
        <w:t>In addition to these two parts, the system will also contain a convenient and user-friendly interface that will include logging in and registering for the software as well as displaying the user's network data on the timeline.</w:t>
      </w:r>
    </w:p>
    <w:p w14:paraId="3E75AA96" w14:textId="131A76E3" w:rsidR="009610CC" w:rsidRPr="00312406" w:rsidRDefault="009F5CE9" w:rsidP="00312406">
      <w:pPr>
        <w:ind w:left="810"/>
        <w:rPr>
          <w:rFonts w:asciiTheme="majorBidi" w:hAnsiTheme="majorBidi" w:cstheme="majorBidi"/>
          <w:sz w:val="40"/>
          <w:szCs w:val="40"/>
        </w:rPr>
      </w:pPr>
      <w:r w:rsidRPr="00312406">
        <w:rPr>
          <w:rFonts w:asciiTheme="majorBidi" w:hAnsiTheme="majorBidi" w:cstheme="majorBidi"/>
          <w:sz w:val="24"/>
          <w:szCs w:val="24"/>
        </w:rPr>
        <w:t>All</w:t>
      </w:r>
      <w:r w:rsidR="009610CC" w:rsidRPr="00312406">
        <w:rPr>
          <w:rFonts w:asciiTheme="majorBidi" w:hAnsiTheme="majorBidi" w:cstheme="majorBidi"/>
          <w:sz w:val="24"/>
          <w:szCs w:val="24"/>
        </w:rPr>
        <w:t xml:space="preserve"> these possibilities are shown in the following diagram</w:t>
      </w:r>
    </w:p>
    <w:p w14:paraId="2CC8D07B" w14:textId="7F71DF0E" w:rsidR="008C4113" w:rsidRDefault="008C4113" w:rsidP="0025098A">
      <w:pPr>
        <w:pStyle w:val="ListParagraph"/>
        <w:ind w:left="1080"/>
        <w:rPr>
          <w:rFonts w:asciiTheme="majorBidi" w:hAnsiTheme="majorBidi" w:cstheme="majorBidi"/>
          <w:b/>
          <w:bCs/>
          <w:sz w:val="24"/>
          <w:szCs w:val="24"/>
        </w:rPr>
      </w:pPr>
    </w:p>
    <w:p w14:paraId="4AAD6E93" w14:textId="77777777" w:rsidR="00312406" w:rsidRDefault="008C4113" w:rsidP="00312406">
      <w:pPr>
        <w:pStyle w:val="ListParagraph"/>
        <w:keepNext/>
        <w:ind w:left="1080"/>
      </w:pPr>
      <w:r>
        <w:rPr>
          <w:rFonts w:asciiTheme="majorBidi" w:hAnsiTheme="majorBidi" w:cstheme="majorBidi"/>
          <w:b/>
          <w:bCs/>
          <w:noProof/>
          <w:sz w:val="24"/>
          <w:szCs w:val="24"/>
        </w:rPr>
        <w:lastRenderedPageBreak/>
        <w:drawing>
          <wp:inline distT="0" distB="0" distL="0" distR="0" wp14:anchorId="5CE08E4A" wp14:editId="7BA7845B">
            <wp:extent cx="4452417" cy="2916820"/>
            <wp:effectExtent l="0" t="0" r="5715" b="0"/>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469612" cy="2928084"/>
                    </a:xfrm>
                    <a:prstGeom prst="rect">
                      <a:avLst/>
                    </a:prstGeom>
                  </pic:spPr>
                </pic:pic>
              </a:graphicData>
            </a:graphic>
          </wp:inline>
        </w:drawing>
      </w:r>
    </w:p>
    <w:p w14:paraId="4E87207C" w14:textId="30893BAB" w:rsidR="008C4113" w:rsidRDefault="00312406" w:rsidP="00C351AC">
      <w:pPr>
        <w:pStyle w:val="Caption"/>
        <w:ind w:left="1440" w:firstLine="720"/>
        <w:rPr>
          <w:rFonts w:asciiTheme="majorBidi" w:hAnsiTheme="majorBidi" w:cstheme="majorBidi"/>
          <w:b/>
          <w:bCs/>
          <w:sz w:val="24"/>
          <w:szCs w:val="24"/>
        </w:rPr>
      </w:pPr>
      <w:r>
        <w:t xml:space="preserve">Figure </w:t>
      </w:r>
      <w:r w:rsidR="000D5A94">
        <w:fldChar w:fldCharType="begin"/>
      </w:r>
      <w:r w:rsidR="000D5A94">
        <w:instrText xml:space="preserve"> SEQ Figure \* ARABIC </w:instrText>
      </w:r>
      <w:r w:rsidR="000D5A94">
        <w:fldChar w:fldCharType="separate"/>
      </w:r>
      <w:r w:rsidR="00C351AC">
        <w:rPr>
          <w:noProof/>
        </w:rPr>
        <w:t>1</w:t>
      </w:r>
      <w:r w:rsidR="000D5A94">
        <w:rPr>
          <w:noProof/>
        </w:rPr>
        <w:fldChar w:fldCharType="end"/>
      </w:r>
      <w:r>
        <w:rPr>
          <w:noProof/>
        </w:rPr>
        <w:t>. Use case</w:t>
      </w:r>
    </w:p>
    <w:p w14:paraId="223C63C2" w14:textId="77777777" w:rsidR="00560CE3" w:rsidRPr="009610CC" w:rsidRDefault="00560CE3" w:rsidP="0025098A">
      <w:pPr>
        <w:pStyle w:val="ListParagraph"/>
        <w:ind w:left="1080"/>
        <w:rPr>
          <w:rFonts w:asciiTheme="majorBidi" w:hAnsiTheme="majorBidi" w:cstheme="majorBidi"/>
          <w:b/>
          <w:bCs/>
          <w:sz w:val="24"/>
          <w:szCs w:val="24"/>
        </w:rPr>
      </w:pPr>
    </w:p>
    <w:p w14:paraId="7445A525" w14:textId="27BE0F75" w:rsidR="0001398C" w:rsidRPr="003051D5" w:rsidRDefault="00F025DE" w:rsidP="001E0CE2">
      <w:pPr>
        <w:pStyle w:val="ListParagraph"/>
        <w:bidi/>
        <w:ind w:left="1080"/>
        <w:rPr>
          <w:rFonts w:asciiTheme="majorBidi" w:hAnsiTheme="majorBidi" w:cstheme="majorBidi"/>
          <w:b/>
          <w:bCs/>
          <w:sz w:val="40"/>
          <w:szCs w:val="40"/>
        </w:rPr>
      </w:pPr>
      <w:r>
        <w:rPr>
          <w:rFonts w:asciiTheme="majorBidi" w:hAnsiTheme="majorBidi" w:cstheme="majorBidi"/>
          <w:b/>
          <w:bCs/>
          <w:sz w:val="40"/>
          <w:szCs w:val="40"/>
        </w:rPr>
        <w:br/>
      </w:r>
    </w:p>
    <w:p w14:paraId="5828F2DC" w14:textId="77777777" w:rsidR="00F025DE" w:rsidRPr="00DC738A" w:rsidRDefault="00F025DE" w:rsidP="00F025DE">
      <w:pPr>
        <w:pStyle w:val="ListParagraph"/>
        <w:ind w:left="1080"/>
        <w:rPr>
          <w:rFonts w:asciiTheme="majorBidi" w:hAnsiTheme="majorBidi" w:cstheme="majorBidi"/>
          <w:b/>
          <w:bCs/>
          <w:sz w:val="40"/>
          <w:szCs w:val="40"/>
        </w:rPr>
      </w:pPr>
    </w:p>
    <w:p w14:paraId="64612D06" w14:textId="02327E49" w:rsidR="00201724" w:rsidRPr="008324FB" w:rsidRDefault="00F025DE" w:rsidP="000A4245">
      <w:pPr>
        <w:pStyle w:val="ListParagraph"/>
        <w:numPr>
          <w:ilvl w:val="1"/>
          <w:numId w:val="2"/>
        </w:numPr>
        <w:rPr>
          <w:rFonts w:asciiTheme="majorBidi" w:hAnsiTheme="majorBidi" w:cstheme="majorBidi"/>
          <w:b/>
          <w:bCs/>
          <w:sz w:val="40"/>
          <w:szCs w:val="40"/>
        </w:rPr>
      </w:pPr>
      <w:r w:rsidRPr="00FA24BD">
        <w:rPr>
          <w:rFonts w:asciiTheme="majorBidi" w:hAnsiTheme="majorBidi" w:cstheme="majorBidi"/>
          <w:b/>
          <w:bCs/>
          <w:sz w:val="40"/>
          <w:szCs w:val="40"/>
        </w:rPr>
        <w:t>Decomposition Description</w:t>
      </w:r>
      <w:r w:rsidRPr="00FA24BD">
        <w:rPr>
          <w:rFonts w:asciiTheme="majorBidi" w:hAnsiTheme="majorBidi" w:cstheme="majorBidi"/>
          <w:b/>
          <w:bCs/>
          <w:sz w:val="40"/>
          <w:szCs w:val="40"/>
        </w:rPr>
        <w:cr/>
      </w:r>
    </w:p>
    <w:p w14:paraId="559C0E3C" w14:textId="77777777" w:rsidR="00AB25E3" w:rsidRPr="00312406" w:rsidRDefault="00AB25E3" w:rsidP="00AB25E3">
      <w:pPr>
        <w:pStyle w:val="ListParagraph"/>
        <w:ind w:left="1080"/>
        <w:rPr>
          <w:rFonts w:asciiTheme="majorBidi" w:hAnsiTheme="majorBidi" w:cstheme="majorBidi"/>
          <w:sz w:val="24"/>
          <w:szCs w:val="24"/>
        </w:rPr>
      </w:pPr>
      <w:r w:rsidRPr="00312406">
        <w:rPr>
          <w:rFonts w:asciiTheme="majorBidi" w:hAnsiTheme="majorBidi" w:cstheme="majorBidi"/>
          <w:sz w:val="24"/>
          <w:szCs w:val="24"/>
        </w:rPr>
        <w:t>As mentioned before, the first part of the system handles the absorption of data and processing.</w:t>
      </w:r>
    </w:p>
    <w:p w14:paraId="5EDAE671" w14:textId="221675D2" w:rsidR="00AB25E3" w:rsidRPr="00312406" w:rsidRDefault="00AB25E3" w:rsidP="00AB25E3">
      <w:pPr>
        <w:pStyle w:val="ListParagraph"/>
        <w:ind w:left="1080"/>
        <w:rPr>
          <w:rFonts w:asciiTheme="majorBidi" w:hAnsiTheme="majorBidi" w:cstheme="majorBidi"/>
          <w:sz w:val="24"/>
          <w:szCs w:val="24"/>
        </w:rPr>
      </w:pPr>
      <w:r w:rsidRPr="00312406">
        <w:rPr>
          <w:rFonts w:asciiTheme="majorBidi" w:hAnsiTheme="majorBidi" w:cstheme="majorBidi"/>
          <w:sz w:val="24"/>
          <w:szCs w:val="24"/>
        </w:rPr>
        <w:t>This part of the system is divided into a subsystem that captures and processes the data and another subsystem which is responsible for calculating and analyzing the data.</w:t>
      </w:r>
    </w:p>
    <w:p w14:paraId="0EC7644E" w14:textId="0D40F70D" w:rsidR="00AB25E3" w:rsidRPr="00312406" w:rsidRDefault="00AB25E3" w:rsidP="00AB25E3">
      <w:pPr>
        <w:pStyle w:val="ListParagraph"/>
        <w:ind w:left="1080"/>
        <w:rPr>
          <w:rFonts w:asciiTheme="majorBidi" w:hAnsiTheme="majorBidi" w:cstheme="majorBidi"/>
          <w:sz w:val="24"/>
          <w:szCs w:val="24"/>
        </w:rPr>
      </w:pPr>
      <w:r w:rsidRPr="00312406">
        <w:rPr>
          <w:rFonts w:asciiTheme="majorBidi" w:hAnsiTheme="majorBidi" w:cstheme="majorBidi"/>
          <w:sz w:val="24"/>
          <w:szCs w:val="24"/>
        </w:rPr>
        <w:t>At the user level the system will allow it to load the data file, after the system has processed the data they will be shown on the screen: the number of members on the network, the average number of responses per day, the average time on the network, the number of advertisers, etc.</w:t>
      </w:r>
    </w:p>
    <w:p w14:paraId="7ED62451" w14:textId="7607A967" w:rsidR="00AB25E3" w:rsidRPr="00312406" w:rsidRDefault="00AB25E3" w:rsidP="00AB25E3">
      <w:pPr>
        <w:pStyle w:val="ListParagraph"/>
        <w:ind w:left="1080"/>
        <w:rPr>
          <w:rFonts w:asciiTheme="majorBidi" w:hAnsiTheme="majorBidi" w:cstheme="majorBidi"/>
          <w:sz w:val="24"/>
          <w:szCs w:val="24"/>
        </w:rPr>
      </w:pPr>
      <w:r w:rsidRPr="00312406">
        <w:rPr>
          <w:rFonts w:asciiTheme="majorBidi" w:hAnsiTheme="majorBidi" w:cstheme="majorBidi"/>
          <w:sz w:val="24"/>
          <w:szCs w:val="24"/>
        </w:rPr>
        <w:t>This part of the system consists of many departments that create the network department, and departments that use this class to perform the calculations on the network.</w:t>
      </w:r>
    </w:p>
    <w:p w14:paraId="2E2A563C" w14:textId="77777777" w:rsidR="00312406" w:rsidRDefault="00AB25E3" w:rsidP="0025098A">
      <w:pPr>
        <w:pStyle w:val="ListParagraph"/>
        <w:ind w:left="1080"/>
        <w:rPr>
          <w:rFonts w:asciiTheme="majorBidi" w:hAnsiTheme="majorBidi" w:cstheme="majorBidi"/>
          <w:sz w:val="24"/>
          <w:szCs w:val="24"/>
        </w:rPr>
      </w:pPr>
      <w:r w:rsidRPr="00312406">
        <w:rPr>
          <w:rFonts w:asciiTheme="majorBidi" w:hAnsiTheme="majorBidi" w:cstheme="majorBidi"/>
          <w:sz w:val="24"/>
          <w:szCs w:val="24"/>
        </w:rPr>
        <w:t>Details of these classes will be found later in the document and its structure can be seen in the following diagram</w:t>
      </w:r>
      <w:r w:rsidR="00312406">
        <w:rPr>
          <w:rFonts w:asciiTheme="majorBidi" w:hAnsiTheme="majorBidi" w:cstheme="majorBidi"/>
          <w:sz w:val="24"/>
          <w:szCs w:val="24"/>
        </w:rPr>
        <w:t>s</w:t>
      </w:r>
      <w:r w:rsidRPr="00312406">
        <w:rPr>
          <w:rFonts w:asciiTheme="majorBidi" w:hAnsiTheme="majorBidi" w:cstheme="majorBidi"/>
          <w:sz w:val="24"/>
          <w:szCs w:val="24"/>
        </w:rPr>
        <w:t>:</w:t>
      </w:r>
    </w:p>
    <w:p w14:paraId="37D943A1" w14:textId="77777777" w:rsidR="00C351AC" w:rsidRDefault="00AB25E3" w:rsidP="00C351AC">
      <w:pPr>
        <w:pStyle w:val="ListParagraph"/>
        <w:keepNext/>
        <w:ind w:left="1080"/>
      </w:pPr>
      <w:r w:rsidRPr="00312406">
        <w:rPr>
          <w:rFonts w:asciiTheme="majorBidi" w:hAnsiTheme="majorBidi" w:cstheme="majorBidi"/>
          <w:sz w:val="24"/>
          <w:szCs w:val="24"/>
        </w:rPr>
        <w:lastRenderedPageBreak/>
        <w:br/>
      </w:r>
      <w:r w:rsidR="00312406">
        <w:rPr>
          <w:rFonts w:asciiTheme="majorBidi" w:hAnsiTheme="majorBidi" w:cstheme="majorBidi"/>
          <w:b/>
          <w:bCs/>
          <w:noProof/>
          <w:sz w:val="24"/>
          <w:szCs w:val="24"/>
        </w:rPr>
        <w:drawing>
          <wp:inline distT="0" distB="0" distL="0" distR="0" wp14:anchorId="35BAAED6" wp14:editId="3CF0C9F7">
            <wp:extent cx="5048509" cy="4121362"/>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048509" cy="4121362"/>
                    </a:xfrm>
                    <a:prstGeom prst="rect">
                      <a:avLst/>
                    </a:prstGeom>
                  </pic:spPr>
                </pic:pic>
              </a:graphicData>
            </a:graphic>
          </wp:inline>
        </w:drawing>
      </w:r>
    </w:p>
    <w:p w14:paraId="25043C20" w14:textId="6D1B9C0D" w:rsidR="00C351AC" w:rsidRDefault="00C351AC" w:rsidP="00C351AC">
      <w:pPr>
        <w:pStyle w:val="Caption"/>
        <w:ind w:left="360" w:firstLine="720"/>
      </w:pPr>
      <w:r>
        <w:t xml:space="preserve">Figure </w:t>
      </w:r>
      <w:r w:rsidR="000D5A94">
        <w:fldChar w:fldCharType="begin"/>
      </w:r>
      <w:r w:rsidR="000D5A94">
        <w:instrText xml:space="preserve"> SEQ Figure \* ARABIC </w:instrText>
      </w:r>
      <w:r w:rsidR="000D5A94">
        <w:fldChar w:fldCharType="separate"/>
      </w:r>
      <w:r>
        <w:rPr>
          <w:noProof/>
        </w:rPr>
        <w:t>2</w:t>
      </w:r>
      <w:r w:rsidR="000D5A94">
        <w:rPr>
          <w:noProof/>
        </w:rPr>
        <w:fldChar w:fldCharType="end"/>
      </w:r>
      <w:r>
        <w:rPr>
          <w:noProof/>
        </w:rPr>
        <w:t xml:space="preserve">. </w:t>
      </w:r>
      <w:r w:rsidRPr="000E1600">
        <w:rPr>
          <w:noProof/>
        </w:rPr>
        <w:t>Class diagram for</w:t>
      </w:r>
      <w:r>
        <w:rPr>
          <w:noProof/>
        </w:rPr>
        <w:t xml:space="preserve"> Network</w:t>
      </w:r>
    </w:p>
    <w:p w14:paraId="1261FE90" w14:textId="18FCDDE4" w:rsidR="0025098A" w:rsidRDefault="00AB25E3" w:rsidP="0025098A">
      <w:pPr>
        <w:pStyle w:val="ListParagraph"/>
        <w:ind w:left="1080"/>
        <w:rPr>
          <w:noProof/>
        </w:rPr>
      </w:pPr>
      <w:r>
        <w:rPr>
          <w:rFonts w:asciiTheme="majorBidi" w:hAnsiTheme="majorBidi" w:cstheme="majorBidi"/>
          <w:b/>
          <w:bCs/>
          <w:sz w:val="24"/>
          <w:szCs w:val="24"/>
        </w:rPr>
        <w:br/>
      </w:r>
    </w:p>
    <w:p w14:paraId="540F7AC1" w14:textId="77777777" w:rsidR="00C351AC" w:rsidRDefault="00312406" w:rsidP="00C351AC">
      <w:pPr>
        <w:pStyle w:val="ListParagraph"/>
        <w:keepNext/>
        <w:ind w:left="1080"/>
      </w:pPr>
      <w:r>
        <w:rPr>
          <w:rFonts w:asciiTheme="majorBidi" w:hAnsiTheme="majorBidi" w:cstheme="majorBidi"/>
          <w:b/>
          <w:bCs/>
          <w:noProof/>
          <w:sz w:val="24"/>
          <w:szCs w:val="24"/>
        </w:rPr>
        <w:drawing>
          <wp:inline distT="0" distB="0" distL="0" distR="0" wp14:anchorId="759948DF" wp14:editId="3FB36FE3">
            <wp:extent cx="4607169" cy="2899210"/>
            <wp:effectExtent l="0" t="0" r="3175" b="0"/>
            <wp:docPr id="13" name="Picture 1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3-03 at 20.07.30 (1).jpeg"/>
                    <pic:cNvPicPr/>
                  </pic:nvPicPr>
                  <pic:blipFill>
                    <a:blip r:embed="rId10">
                      <a:extLst>
                        <a:ext uri="{28A0092B-C50C-407E-A947-70E740481C1C}">
                          <a14:useLocalDpi xmlns:a14="http://schemas.microsoft.com/office/drawing/2010/main" val="0"/>
                        </a:ext>
                      </a:extLst>
                    </a:blip>
                    <a:stretch>
                      <a:fillRect/>
                    </a:stretch>
                  </pic:blipFill>
                  <pic:spPr>
                    <a:xfrm>
                      <a:off x="0" y="0"/>
                      <a:ext cx="4616675" cy="2905192"/>
                    </a:xfrm>
                    <a:prstGeom prst="rect">
                      <a:avLst/>
                    </a:prstGeom>
                  </pic:spPr>
                </pic:pic>
              </a:graphicData>
            </a:graphic>
          </wp:inline>
        </w:drawing>
      </w:r>
    </w:p>
    <w:p w14:paraId="633E0E2F" w14:textId="5D31C617" w:rsidR="0025098A" w:rsidRDefault="00C351AC" w:rsidP="00C351AC">
      <w:pPr>
        <w:pStyle w:val="Caption"/>
        <w:ind w:left="360" w:firstLine="720"/>
        <w:rPr>
          <w:rFonts w:asciiTheme="majorBidi" w:hAnsiTheme="majorBidi" w:cstheme="majorBidi"/>
          <w:b/>
          <w:bCs/>
          <w:sz w:val="24"/>
          <w:szCs w:val="24"/>
        </w:rPr>
      </w:pPr>
      <w:r>
        <w:t xml:space="preserve">Figure </w:t>
      </w:r>
      <w:r w:rsidR="000D5A94">
        <w:fldChar w:fldCharType="begin"/>
      </w:r>
      <w:r w:rsidR="000D5A94">
        <w:instrText xml:space="preserve"> SEQ Figure \* ARABIC </w:instrText>
      </w:r>
      <w:r w:rsidR="000D5A94">
        <w:fldChar w:fldCharType="separate"/>
      </w:r>
      <w:r>
        <w:rPr>
          <w:noProof/>
        </w:rPr>
        <w:t>3</w:t>
      </w:r>
      <w:r w:rsidR="000D5A94">
        <w:rPr>
          <w:noProof/>
        </w:rPr>
        <w:fldChar w:fldCharType="end"/>
      </w:r>
      <w:r>
        <w:t xml:space="preserve">. </w:t>
      </w:r>
      <w:r w:rsidRPr="00A94338">
        <w:t>Class diagram for</w:t>
      </w:r>
      <w:r>
        <w:t xml:space="preserve"> Person</w:t>
      </w:r>
    </w:p>
    <w:p w14:paraId="049B8DBE" w14:textId="7C80D142" w:rsidR="00AB25E3" w:rsidRPr="00312406" w:rsidRDefault="00AB25E3" w:rsidP="00AB25E3">
      <w:pPr>
        <w:pStyle w:val="ListParagraph"/>
        <w:ind w:left="1080"/>
        <w:rPr>
          <w:rFonts w:asciiTheme="majorBidi" w:hAnsiTheme="majorBidi" w:cstheme="majorBidi"/>
          <w:sz w:val="24"/>
          <w:szCs w:val="24"/>
        </w:rPr>
      </w:pPr>
      <w:r>
        <w:rPr>
          <w:rFonts w:asciiTheme="majorBidi" w:hAnsiTheme="majorBidi" w:cstheme="majorBidi"/>
          <w:b/>
          <w:bCs/>
          <w:sz w:val="24"/>
          <w:szCs w:val="24"/>
        </w:rPr>
        <w:lastRenderedPageBreak/>
        <w:br/>
      </w:r>
      <w:r>
        <w:rPr>
          <w:rFonts w:asciiTheme="majorBidi" w:hAnsiTheme="majorBidi" w:cstheme="majorBidi"/>
          <w:b/>
          <w:bCs/>
          <w:sz w:val="24"/>
          <w:szCs w:val="24"/>
        </w:rPr>
        <w:br/>
      </w:r>
      <w:r w:rsidRPr="00312406">
        <w:rPr>
          <w:rFonts w:asciiTheme="majorBidi" w:hAnsiTheme="majorBidi" w:cstheme="majorBidi"/>
          <w:sz w:val="24"/>
          <w:szCs w:val="24"/>
        </w:rPr>
        <w:t>The second system deals with the presentation of the network data in the form of a graph with vertices and edges.</w:t>
      </w:r>
    </w:p>
    <w:p w14:paraId="5E997083" w14:textId="615DC0B1" w:rsidR="00AB25E3" w:rsidRPr="00312406" w:rsidRDefault="00AB25E3" w:rsidP="00AB25E3">
      <w:pPr>
        <w:pStyle w:val="ListParagraph"/>
        <w:ind w:left="1080"/>
        <w:rPr>
          <w:rFonts w:asciiTheme="majorBidi" w:hAnsiTheme="majorBidi" w:cstheme="majorBidi"/>
          <w:sz w:val="24"/>
          <w:szCs w:val="24"/>
        </w:rPr>
      </w:pPr>
      <w:r w:rsidRPr="00312406">
        <w:rPr>
          <w:rFonts w:asciiTheme="majorBidi" w:hAnsiTheme="majorBidi" w:cstheme="majorBidi"/>
          <w:sz w:val="24"/>
          <w:szCs w:val="24"/>
        </w:rPr>
        <w:t>This system is also subdivided into subsystems:</w:t>
      </w:r>
    </w:p>
    <w:p w14:paraId="3F7E3E29" w14:textId="7EF87C0B" w:rsidR="00AB25E3" w:rsidRPr="00312406" w:rsidRDefault="00AB25E3" w:rsidP="00AB25E3">
      <w:pPr>
        <w:pStyle w:val="ListParagraph"/>
        <w:ind w:left="1080"/>
        <w:rPr>
          <w:rFonts w:asciiTheme="majorBidi" w:hAnsiTheme="majorBidi" w:cstheme="majorBidi"/>
          <w:sz w:val="24"/>
          <w:szCs w:val="24"/>
        </w:rPr>
      </w:pPr>
      <w:r w:rsidRPr="00312406">
        <w:rPr>
          <w:rFonts w:asciiTheme="majorBidi" w:hAnsiTheme="majorBidi" w:cstheme="majorBidi"/>
          <w:sz w:val="24"/>
          <w:szCs w:val="24"/>
        </w:rPr>
        <w:t xml:space="preserve">One subsystem </w:t>
      </w:r>
      <w:r w:rsidR="009F5CE9" w:rsidRPr="00312406">
        <w:rPr>
          <w:rFonts w:asciiTheme="majorBidi" w:hAnsiTheme="majorBidi" w:cstheme="majorBidi"/>
          <w:sz w:val="24"/>
          <w:szCs w:val="24"/>
        </w:rPr>
        <w:t>deal</w:t>
      </w:r>
      <w:r w:rsidRPr="00312406">
        <w:rPr>
          <w:rFonts w:asciiTheme="majorBidi" w:hAnsiTheme="majorBidi" w:cstheme="majorBidi"/>
          <w:sz w:val="24"/>
          <w:szCs w:val="24"/>
        </w:rPr>
        <w:t xml:space="preserve"> with presenting the graph to the user in a friendly way</w:t>
      </w:r>
    </w:p>
    <w:p w14:paraId="69238C4D" w14:textId="77777777" w:rsidR="00AB25E3" w:rsidRPr="00312406" w:rsidRDefault="00AB25E3" w:rsidP="00AB25E3">
      <w:pPr>
        <w:pStyle w:val="ListParagraph"/>
        <w:ind w:left="1080"/>
        <w:rPr>
          <w:rFonts w:asciiTheme="majorBidi" w:hAnsiTheme="majorBidi" w:cstheme="majorBidi"/>
          <w:sz w:val="24"/>
          <w:szCs w:val="24"/>
        </w:rPr>
      </w:pPr>
      <w:r w:rsidRPr="00312406">
        <w:rPr>
          <w:rFonts w:asciiTheme="majorBidi" w:hAnsiTheme="majorBidi" w:cstheme="majorBidi"/>
          <w:sz w:val="24"/>
          <w:szCs w:val="24"/>
        </w:rPr>
        <w:t>And another subsystem is responsible for calculating the graph such as the diameter of the graph, finding the shortest track, etc.</w:t>
      </w:r>
    </w:p>
    <w:p w14:paraId="79CBDA8E" w14:textId="13CA44E9" w:rsidR="00AB25E3" w:rsidRDefault="00AB25E3" w:rsidP="00AB25E3">
      <w:pPr>
        <w:pStyle w:val="ListParagraph"/>
        <w:ind w:left="1080"/>
        <w:rPr>
          <w:rFonts w:asciiTheme="majorBidi" w:hAnsiTheme="majorBidi" w:cstheme="majorBidi"/>
          <w:sz w:val="24"/>
          <w:szCs w:val="24"/>
          <w:rtl/>
        </w:rPr>
      </w:pPr>
      <w:r w:rsidRPr="00312406">
        <w:rPr>
          <w:rFonts w:asciiTheme="majorBidi" w:hAnsiTheme="majorBidi" w:cstheme="majorBidi"/>
          <w:sz w:val="24"/>
          <w:szCs w:val="24"/>
        </w:rPr>
        <w:t>There are also different departments that make up the system as seen in the following diagram</w:t>
      </w:r>
    </w:p>
    <w:p w14:paraId="7D641269" w14:textId="6428F74D" w:rsidR="00312406" w:rsidRDefault="00312406" w:rsidP="0025098A">
      <w:pPr>
        <w:pStyle w:val="ListParagraph"/>
        <w:ind w:left="1080"/>
        <w:rPr>
          <w:rFonts w:asciiTheme="majorBidi" w:hAnsiTheme="majorBidi" w:cstheme="majorBidi"/>
          <w:sz w:val="24"/>
          <w:szCs w:val="24"/>
        </w:rPr>
      </w:pPr>
    </w:p>
    <w:p w14:paraId="1CFEA8E0" w14:textId="77777777" w:rsidR="00B0357B" w:rsidRDefault="00312406" w:rsidP="00B0357B">
      <w:pPr>
        <w:pStyle w:val="ListParagraph"/>
        <w:keepNext/>
        <w:ind w:left="1080"/>
      </w:pPr>
      <w:r>
        <w:rPr>
          <w:rFonts w:asciiTheme="majorBidi" w:hAnsiTheme="majorBidi" w:cstheme="majorBidi" w:hint="cs"/>
          <w:noProof/>
          <w:sz w:val="24"/>
          <w:szCs w:val="24"/>
          <w:rtl/>
          <w:lang w:val="he-IL"/>
        </w:rPr>
        <w:drawing>
          <wp:inline distT="0" distB="0" distL="0" distR="0" wp14:anchorId="46E9C8B9" wp14:editId="20ECB397">
            <wp:extent cx="3988191" cy="2576169"/>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0-03-03 at 19.04.29.jpeg"/>
                    <pic:cNvPicPr/>
                  </pic:nvPicPr>
                  <pic:blipFill>
                    <a:blip r:embed="rId11">
                      <a:extLst>
                        <a:ext uri="{28A0092B-C50C-407E-A947-70E740481C1C}">
                          <a14:useLocalDpi xmlns:a14="http://schemas.microsoft.com/office/drawing/2010/main" val="0"/>
                        </a:ext>
                      </a:extLst>
                    </a:blip>
                    <a:stretch>
                      <a:fillRect/>
                    </a:stretch>
                  </pic:blipFill>
                  <pic:spPr>
                    <a:xfrm>
                      <a:off x="0" y="0"/>
                      <a:ext cx="4014808" cy="2593362"/>
                    </a:xfrm>
                    <a:prstGeom prst="rect">
                      <a:avLst/>
                    </a:prstGeom>
                  </pic:spPr>
                </pic:pic>
              </a:graphicData>
            </a:graphic>
          </wp:inline>
        </w:drawing>
      </w:r>
    </w:p>
    <w:p w14:paraId="12A425DC" w14:textId="02B6FB34" w:rsidR="00312406" w:rsidRPr="00312406" w:rsidRDefault="00B0357B" w:rsidP="00B0357B">
      <w:pPr>
        <w:pStyle w:val="Caption"/>
        <w:rPr>
          <w:rFonts w:asciiTheme="majorBidi" w:hAnsiTheme="majorBidi" w:cstheme="majorBidi"/>
          <w:sz w:val="24"/>
          <w:szCs w:val="24"/>
          <w:rtl/>
        </w:rPr>
      </w:pPr>
      <w:r>
        <w:t xml:space="preserve">Figure </w:t>
      </w:r>
      <w:r w:rsidR="000D5A94">
        <w:fldChar w:fldCharType="begin"/>
      </w:r>
      <w:r w:rsidR="000D5A94">
        <w:instrText xml:space="preserve"> SEQ Figure \* ARABIC </w:instrText>
      </w:r>
      <w:r w:rsidR="000D5A94">
        <w:fldChar w:fldCharType="separate"/>
      </w:r>
      <w:r>
        <w:rPr>
          <w:noProof/>
        </w:rPr>
        <w:t>4</w:t>
      </w:r>
      <w:r w:rsidR="000D5A94">
        <w:rPr>
          <w:noProof/>
        </w:rPr>
        <w:fldChar w:fldCharType="end"/>
      </w:r>
      <w:r>
        <w:t xml:space="preserve">. </w:t>
      </w:r>
      <w:r w:rsidRPr="00744478">
        <w:t>Class diagram for</w:t>
      </w:r>
      <w:r>
        <w:t xml:space="preserve"> Graph</w:t>
      </w:r>
    </w:p>
    <w:p w14:paraId="03C63C98" w14:textId="4B39D1C1" w:rsidR="00C351AC" w:rsidRDefault="00C351AC" w:rsidP="00C351AC">
      <w:pPr>
        <w:rPr>
          <w:rFonts w:asciiTheme="majorBidi" w:hAnsiTheme="majorBidi" w:cstheme="majorBidi"/>
          <w:b/>
          <w:bCs/>
          <w:sz w:val="40"/>
          <w:szCs w:val="40"/>
        </w:rPr>
      </w:pPr>
    </w:p>
    <w:p w14:paraId="0430A8D7" w14:textId="77777777" w:rsidR="007C15AA" w:rsidRDefault="007C15AA" w:rsidP="00C351AC">
      <w:pPr>
        <w:rPr>
          <w:rFonts w:asciiTheme="majorBidi" w:hAnsiTheme="majorBidi" w:cstheme="majorBidi"/>
          <w:b/>
          <w:bCs/>
          <w:sz w:val="40"/>
          <w:szCs w:val="40"/>
        </w:rPr>
      </w:pPr>
    </w:p>
    <w:p w14:paraId="14E3E794" w14:textId="0637D829" w:rsidR="00C351AC" w:rsidRDefault="00C351AC" w:rsidP="00C351AC">
      <w:pPr>
        <w:rPr>
          <w:rFonts w:asciiTheme="majorBidi" w:hAnsiTheme="majorBidi" w:cstheme="majorBidi"/>
          <w:b/>
          <w:bCs/>
          <w:sz w:val="40"/>
          <w:szCs w:val="40"/>
        </w:rPr>
      </w:pPr>
    </w:p>
    <w:p w14:paraId="276C43A2" w14:textId="7F6B742A" w:rsidR="00C351AC" w:rsidRDefault="00C351AC" w:rsidP="00C351AC">
      <w:pPr>
        <w:rPr>
          <w:rFonts w:asciiTheme="majorBidi" w:hAnsiTheme="majorBidi" w:cstheme="majorBidi"/>
          <w:b/>
          <w:bCs/>
          <w:sz w:val="40"/>
          <w:szCs w:val="40"/>
        </w:rPr>
      </w:pPr>
    </w:p>
    <w:p w14:paraId="5854790D" w14:textId="3BB4C310" w:rsidR="00C351AC" w:rsidRDefault="00C351AC" w:rsidP="00C351AC">
      <w:pPr>
        <w:rPr>
          <w:rFonts w:asciiTheme="majorBidi" w:hAnsiTheme="majorBidi" w:cstheme="majorBidi"/>
          <w:b/>
          <w:bCs/>
          <w:sz w:val="40"/>
          <w:szCs w:val="40"/>
        </w:rPr>
      </w:pPr>
    </w:p>
    <w:p w14:paraId="20AC0066" w14:textId="77777777" w:rsidR="00C351AC" w:rsidRPr="00C351AC" w:rsidRDefault="00C351AC" w:rsidP="00C351AC">
      <w:pPr>
        <w:rPr>
          <w:rFonts w:asciiTheme="majorBidi" w:hAnsiTheme="majorBidi" w:cstheme="majorBidi"/>
          <w:b/>
          <w:bCs/>
          <w:sz w:val="40"/>
          <w:szCs w:val="40"/>
        </w:rPr>
      </w:pPr>
    </w:p>
    <w:p w14:paraId="2EDA5D01" w14:textId="77777777" w:rsidR="00312406" w:rsidRPr="00312406" w:rsidRDefault="00312406" w:rsidP="00312406">
      <w:pPr>
        <w:ind w:left="360"/>
        <w:rPr>
          <w:rFonts w:asciiTheme="majorBidi" w:hAnsiTheme="majorBidi" w:cstheme="majorBidi"/>
          <w:b/>
          <w:bCs/>
          <w:sz w:val="40"/>
          <w:szCs w:val="40"/>
        </w:rPr>
      </w:pPr>
    </w:p>
    <w:p w14:paraId="0B6AC8F0" w14:textId="77777777" w:rsidR="00F025DE" w:rsidRPr="005654CE" w:rsidRDefault="00F025DE" w:rsidP="00F025DE">
      <w:pPr>
        <w:pStyle w:val="ListParagraph"/>
        <w:numPr>
          <w:ilvl w:val="0"/>
          <w:numId w:val="1"/>
        </w:numPr>
        <w:rPr>
          <w:rFonts w:asciiTheme="majorBidi" w:hAnsiTheme="majorBidi" w:cstheme="majorBidi"/>
          <w:sz w:val="40"/>
          <w:szCs w:val="40"/>
        </w:rPr>
      </w:pPr>
      <w:r>
        <w:rPr>
          <w:rFonts w:asciiTheme="majorBidi" w:hAnsiTheme="majorBidi" w:cstheme="majorBidi"/>
          <w:b/>
          <w:bCs/>
          <w:sz w:val="40"/>
          <w:szCs w:val="40"/>
        </w:rPr>
        <w:lastRenderedPageBreak/>
        <w:t>Data Design</w:t>
      </w:r>
      <w:r>
        <w:rPr>
          <w:rFonts w:asciiTheme="majorBidi" w:hAnsiTheme="majorBidi" w:cstheme="majorBidi"/>
          <w:b/>
          <w:bCs/>
          <w:sz w:val="40"/>
          <w:szCs w:val="40"/>
        </w:rPr>
        <w:br/>
      </w:r>
    </w:p>
    <w:p w14:paraId="1AAB56F0" w14:textId="77777777" w:rsidR="00F025DE" w:rsidRDefault="00F025DE" w:rsidP="00F025DE">
      <w:pPr>
        <w:pStyle w:val="ListParagraph"/>
        <w:numPr>
          <w:ilvl w:val="1"/>
          <w:numId w:val="3"/>
        </w:numPr>
        <w:rPr>
          <w:rFonts w:asciiTheme="majorBidi" w:hAnsiTheme="majorBidi" w:cstheme="majorBidi"/>
          <w:b/>
          <w:bCs/>
          <w:sz w:val="36"/>
          <w:szCs w:val="36"/>
        </w:rPr>
      </w:pPr>
      <w:r w:rsidRPr="00312406">
        <w:rPr>
          <w:rFonts w:asciiTheme="majorBidi" w:hAnsiTheme="majorBidi" w:cstheme="majorBidi"/>
          <w:b/>
          <w:bCs/>
          <w:sz w:val="36"/>
          <w:szCs w:val="36"/>
        </w:rPr>
        <w:t>Data Description</w:t>
      </w:r>
    </w:p>
    <w:p w14:paraId="3A32EE0F" w14:textId="77777777" w:rsidR="00F025DE" w:rsidRDefault="00F025DE" w:rsidP="00312406">
      <w:pPr>
        <w:pStyle w:val="ListParagraph"/>
        <w:ind w:left="1080"/>
        <w:rPr>
          <w:rFonts w:asciiTheme="majorBidi" w:hAnsiTheme="majorBidi" w:cstheme="majorBidi"/>
          <w:b/>
          <w:bCs/>
          <w:sz w:val="36"/>
          <w:szCs w:val="36"/>
        </w:rPr>
      </w:pPr>
    </w:p>
    <w:p w14:paraId="10465FA3" w14:textId="5EF2D849" w:rsidR="00FA405A" w:rsidRDefault="00F025DE" w:rsidP="00312406">
      <w:pPr>
        <w:pStyle w:val="ListParagraph"/>
        <w:ind w:left="1080"/>
        <w:rPr>
          <w:rFonts w:asciiTheme="majorBidi" w:hAnsiTheme="majorBidi" w:cstheme="majorBidi"/>
          <w:sz w:val="24"/>
          <w:szCs w:val="24"/>
        </w:rPr>
      </w:pPr>
      <w:r w:rsidRPr="00312406">
        <w:rPr>
          <w:rFonts w:asciiTheme="majorBidi" w:hAnsiTheme="majorBidi" w:cstheme="majorBidi"/>
          <w:sz w:val="24"/>
          <w:szCs w:val="24"/>
        </w:rPr>
        <w:t xml:space="preserve">The </w:t>
      </w:r>
      <w:r w:rsidR="00F10B3C" w:rsidRPr="00312406">
        <w:rPr>
          <w:rFonts w:asciiTheme="majorBidi" w:hAnsiTheme="majorBidi" w:cstheme="majorBidi"/>
          <w:sz w:val="24"/>
          <w:szCs w:val="24"/>
        </w:rPr>
        <w:t>main</w:t>
      </w:r>
      <w:r w:rsidRPr="00312406">
        <w:rPr>
          <w:rFonts w:asciiTheme="majorBidi" w:hAnsiTheme="majorBidi" w:cstheme="majorBidi"/>
          <w:sz w:val="24"/>
          <w:szCs w:val="24"/>
        </w:rPr>
        <w:t xml:space="preserve"> data that the program will deal with is a database structure that will be stored in a Personal Storage Table file (.</w:t>
      </w:r>
      <w:proofErr w:type="spellStart"/>
      <w:r w:rsidRPr="00312406">
        <w:rPr>
          <w:rFonts w:asciiTheme="majorBidi" w:hAnsiTheme="majorBidi" w:cstheme="majorBidi"/>
          <w:sz w:val="24"/>
          <w:szCs w:val="24"/>
        </w:rPr>
        <w:t>pst</w:t>
      </w:r>
      <w:proofErr w:type="spellEnd"/>
      <w:r w:rsidRPr="00312406">
        <w:rPr>
          <w:rFonts w:asciiTheme="majorBidi" w:hAnsiTheme="majorBidi" w:cstheme="majorBidi"/>
          <w:sz w:val="24"/>
          <w:szCs w:val="24"/>
        </w:rPr>
        <w:t>). The user will be able to import or to retain such a database. The program will process such a file by reading it, collecting relevant data and finally present the data to the user.</w:t>
      </w:r>
    </w:p>
    <w:p w14:paraId="256057DD" w14:textId="77777777" w:rsidR="00312406" w:rsidRPr="00312406" w:rsidRDefault="00312406" w:rsidP="00312406">
      <w:pPr>
        <w:pStyle w:val="ListParagraph"/>
        <w:ind w:left="1080"/>
        <w:rPr>
          <w:rFonts w:asciiTheme="majorBidi" w:hAnsiTheme="majorBidi" w:cstheme="majorBidi"/>
          <w:b/>
          <w:bCs/>
          <w:sz w:val="36"/>
          <w:szCs w:val="36"/>
        </w:rPr>
      </w:pPr>
    </w:p>
    <w:tbl>
      <w:tblPr>
        <w:tblStyle w:val="TableGrid"/>
        <w:tblW w:w="0" w:type="auto"/>
        <w:tblInd w:w="360" w:type="dxa"/>
        <w:tblLayout w:type="fixed"/>
        <w:tblLook w:val="04A0" w:firstRow="1" w:lastRow="0" w:firstColumn="1" w:lastColumn="0" w:noHBand="0" w:noVBand="1"/>
      </w:tblPr>
      <w:tblGrid>
        <w:gridCol w:w="2155"/>
        <w:gridCol w:w="1800"/>
        <w:gridCol w:w="1800"/>
        <w:gridCol w:w="1080"/>
        <w:gridCol w:w="1435"/>
      </w:tblGrid>
      <w:tr w:rsidR="00AD00F9" w:rsidRPr="0030312E" w14:paraId="716301FB" w14:textId="77777777" w:rsidTr="00312406">
        <w:tc>
          <w:tcPr>
            <w:tcW w:w="2155" w:type="dxa"/>
          </w:tcPr>
          <w:p w14:paraId="47F84857" w14:textId="77777777" w:rsidR="00AD00F9" w:rsidRPr="0030312E" w:rsidRDefault="00AD00F9" w:rsidP="00AD00F9">
            <w:pPr>
              <w:rPr>
                <w:rFonts w:asciiTheme="majorBidi" w:hAnsiTheme="majorBidi" w:cstheme="majorBidi"/>
                <w:b/>
                <w:bCs/>
                <w:sz w:val="32"/>
                <w:szCs w:val="32"/>
              </w:rPr>
            </w:pPr>
          </w:p>
        </w:tc>
        <w:tc>
          <w:tcPr>
            <w:tcW w:w="1800" w:type="dxa"/>
          </w:tcPr>
          <w:p w14:paraId="1AFBFBA3" w14:textId="77777777" w:rsidR="00AD00F9" w:rsidRPr="0030312E" w:rsidRDefault="00AD00F9" w:rsidP="00AD00F9">
            <w:pPr>
              <w:rPr>
                <w:rFonts w:asciiTheme="majorBidi" w:hAnsiTheme="majorBidi" w:cstheme="majorBidi"/>
                <w:b/>
                <w:bCs/>
                <w:sz w:val="40"/>
                <w:szCs w:val="40"/>
              </w:rPr>
            </w:pPr>
            <w:r w:rsidRPr="0030312E">
              <w:rPr>
                <w:rFonts w:asciiTheme="majorBidi" w:hAnsiTheme="majorBidi" w:cstheme="majorBidi"/>
                <w:b/>
                <w:bCs/>
                <w:sz w:val="40"/>
                <w:szCs w:val="40"/>
              </w:rPr>
              <w:t>field</w:t>
            </w:r>
          </w:p>
        </w:tc>
        <w:tc>
          <w:tcPr>
            <w:tcW w:w="1800" w:type="dxa"/>
          </w:tcPr>
          <w:p w14:paraId="4FF1615F" w14:textId="77777777" w:rsidR="00AD00F9" w:rsidRPr="0030312E" w:rsidRDefault="00AD00F9" w:rsidP="00AD00F9">
            <w:pPr>
              <w:rPr>
                <w:rFonts w:asciiTheme="majorBidi" w:hAnsiTheme="majorBidi" w:cstheme="majorBidi"/>
                <w:b/>
                <w:bCs/>
                <w:sz w:val="40"/>
                <w:szCs w:val="40"/>
              </w:rPr>
            </w:pPr>
            <w:r w:rsidRPr="0030312E">
              <w:rPr>
                <w:rFonts w:asciiTheme="majorBidi" w:hAnsiTheme="majorBidi" w:cstheme="majorBidi"/>
                <w:b/>
                <w:bCs/>
                <w:sz w:val="40"/>
                <w:szCs w:val="40"/>
              </w:rPr>
              <w:t>type</w:t>
            </w:r>
          </w:p>
        </w:tc>
        <w:tc>
          <w:tcPr>
            <w:tcW w:w="1080" w:type="dxa"/>
          </w:tcPr>
          <w:p w14:paraId="7A316C73" w14:textId="77777777" w:rsidR="00AD00F9" w:rsidRPr="0030312E" w:rsidRDefault="00AD00F9" w:rsidP="00AD00F9">
            <w:pPr>
              <w:rPr>
                <w:rFonts w:asciiTheme="majorBidi" w:hAnsiTheme="majorBidi" w:cstheme="majorBidi"/>
                <w:b/>
                <w:bCs/>
                <w:sz w:val="40"/>
                <w:szCs w:val="40"/>
              </w:rPr>
            </w:pPr>
            <w:r w:rsidRPr="0030312E">
              <w:rPr>
                <w:rFonts w:asciiTheme="majorBidi" w:hAnsiTheme="majorBidi" w:cstheme="majorBidi"/>
                <w:b/>
                <w:bCs/>
                <w:sz w:val="40"/>
                <w:szCs w:val="40"/>
              </w:rPr>
              <w:t>null</w:t>
            </w:r>
          </w:p>
        </w:tc>
        <w:tc>
          <w:tcPr>
            <w:tcW w:w="1435" w:type="dxa"/>
          </w:tcPr>
          <w:p w14:paraId="551A6A0B" w14:textId="77777777" w:rsidR="00AD00F9" w:rsidRPr="0030312E" w:rsidRDefault="00AD00F9" w:rsidP="00AD00F9">
            <w:pPr>
              <w:rPr>
                <w:rFonts w:asciiTheme="majorBidi" w:hAnsiTheme="majorBidi" w:cstheme="majorBidi"/>
                <w:b/>
                <w:bCs/>
                <w:sz w:val="40"/>
                <w:szCs w:val="40"/>
              </w:rPr>
            </w:pPr>
            <w:r w:rsidRPr="0030312E">
              <w:rPr>
                <w:rFonts w:asciiTheme="majorBidi" w:hAnsiTheme="majorBidi" w:cstheme="majorBidi"/>
                <w:b/>
                <w:bCs/>
                <w:sz w:val="40"/>
                <w:szCs w:val="40"/>
              </w:rPr>
              <w:t>default</w:t>
            </w:r>
          </w:p>
        </w:tc>
      </w:tr>
      <w:tr w:rsidR="00AD00F9" w:rsidRPr="0030312E" w14:paraId="25A5A666" w14:textId="77777777" w:rsidTr="00312406">
        <w:tc>
          <w:tcPr>
            <w:tcW w:w="2155" w:type="dxa"/>
          </w:tcPr>
          <w:p w14:paraId="7E500027" w14:textId="77777777" w:rsidR="00AD00F9" w:rsidRPr="0030312E" w:rsidRDefault="00AD00F9" w:rsidP="00AD00F9">
            <w:pPr>
              <w:rPr>
                <w:rFonts w:asciiTheme="majorBidi" w:hAnsiTheme="majorBidi" w:cstheme="majorBidi"/>
                <w:b/>
                <w:bCs/>
                <w:sz w:val="32"/>
                <w:szCs w:val="32"/>
              </w:rPr>
            </w:pPr>
            <w:r w:rsidRPr="0030312E">
              <w:rPr>
                <w:rFonts w:asciiTheme="majorBidi" w:hAnsiTheme="majorBidi" w:cstheme="majorBidi"/>
                <w:b/>
                <w:bCs/>
                <w:sz w:val="32"/>
                <w:szCs w:val="32"/>
              </w:rPr>
              <w:t>person</w:t>
            </w:r>
          </w:p>
        </w:tc>
        <w:tc>
          <w:tcPr>
            <w:tcW w:w="1800" w:type="dxa"/>
          </w:tcPr>
          <w:p w14:paraId="5E22CFAD" w14:textId="77777777" w:rsidR="00AD00F9" w:rsidRPr="0030312E" w:rsidRDefault="00AD00F9" w:rsidP="00AD00F9">
            <w:pPr>
              <w:rPr>
                <w:rFonts w:asciiTheme="majorBidi" w:hAnsiTheme="majorBidi" w:cstheme="majorBidi"/>
                <w:sz w:val="24"/>
                <w:szCs w:val="24"/>
              </w:rPr>
            </w:pPr>
          </w:p>
        </w:tc>
        <w:tc>
          <w:tcPr>
            <w:tcW w:w="1800" w:type="dxa"/>
          </w:tcPr>
          <w:p w14:paraId="78861542" w14:textId="77777777" w:rsidR="00AD00F9" w:rsidRPr="0030312E" w:rsidRDefault="00AD00F9" w:rsidP="00AD00F9">
            <w:pPr>
              <w:rPr>
                <w:rFonts w:asciiTheme="majorBidi" w:hAnsiTheme="majorBidi" w:cstheme="majorBidi"/>
                <w:sz w:val="24"/>
                <w:szCs w:val="24"/>
              </w:rPr>
            </w:pPr>
          </w:p>
        </w:tc>
        <w:tc>
          <w:tcPr>
            <w:tcW w:w="1080" w:type="dxa"/>
          </w:tcPr>
          <w:p w14:paraId="4AEA7704" w14:textId="77777777" w:rsidR="00AD00F9" w:rsidRPr="0030312E" w:rsidRDefault="00AD00F9" w:rsidP="00AD00F9">
            <w:pPr>
              <w:rPr>
                <w:rFonts w:asciiTheme="majorBidi" w:hAnsiTheme="majorBidi" w:cstheme="majorBidi"/>
                <w:sz w:val="40"/>
                <w:szCs w:val="40"/>
              </w:rPr>
            </w:pPr>
          </w:p>
        </w:tc>
        <w:tc>
          <w:tcPr>
            <w:tcW w:w="1435" w:type="dxa"/>
          </w:tcPr>
          <w:p w14:paraId="1FE4BFFA" w14:textId="77777777" w:rsidR="00AD00F9" w:rsidRPr="0030312E" w:rsidRDefault="00AD00F9" w:rsidP="00AD00F9">
            <w:pPr>
              <w:rPr>
                <w:rFonts w:asciiTheme="majorBidi" w:hAnsiTheme="majorBidi" w:cstheme="majorBidi"/>
                <w:sz w:val="40"/>
                <w:szCs w:val="40"/>
              </w:rPr>
            </w:pPr>
          </w:p>
        </w:tc>
      </w:tr>
      <w:tr w:rsidR="00AD00F9" w:rsidRPr="0030312E" w14:paraId="646F0869" w14:textId="77777777" w:rsidTr="00312406">
        <w:tc>
          <w:tcPr>
            <w:tcW w:w="2155" w:type="dxa"/>
          </w:tcPr>
          <w:p w14:paraId="5EED62F5" w14:textId="77777777" w:rsidR="00AD00F9" w:rsidRPr="0030312E" w:rsidRDefault="00AD00F9" w:rsidP="00AD00F9">
            <w:pPr>
              <w:rPr>
                <w:rFonts w:asciiTheme="majorBidi" w:hAnsiTheme="majorBidi" w:cstheme="majorBidi"/>
                <w:b/>
                <w:bCs/>
                <w:sz w:val="32"/>
                <w:szCs w:val="32"/>
              </w:rPr>
            </w:pPr>
          </w:p>
        </w:tc>
        <w:tc>
          <w:tcPr>
            <w:tcW w:w="1800" w:type="dxa"/>
          </w:tcPr>
          <w:p w14:paraId="53FA2AEB"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person_id</w:t>
            </w:r>
            <w:proofErr w:type="spellEnd"/>
          </w:p>
        </w:tc>
        <w:tc>
          <w:tcPr>
            <w:tcW w:w="1800" w:type="dxa"/>
          </w:tcPr>
          <w:p w14:paraId="3F4D5203"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1450125C"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5EDD2205"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32A3A854" w14:textId="77777777" w:rsidTr="00312406">
        <w:tc>
          <w:tcPr>
            <w:tcW w:w="2155" w:type="dxa"/>
          </w:tcPr>
          <w:p w14:paraId="12A281E2" w14:textId="77777777" w:rsidR="00AD00F9" w:rsidRPr="0030312E" w:rsidRDefault="00AD00F9" w:rsidP="00AD00F9">
            <w:pPr>
              <w:rPr>
                <w:rFonts w:asciiTheme="majorBidi" w:hAnsiTheme="majorBidi" w:cstheme="majorBidi"/>
                <w:b/>
                <w:bCs/>
                <w:sz w:val="32"/>
                <w:szCs w:val="32"/>
              </w:rPr>
            </w:pPr>
          </w:p>
        </w:tc>
        <w:tc>
          <w:tcPr>
            <w:tcW w:w="1800" w:type="dxa"/>
          </w:tcPr>
          <w:p w14:paraId="7F5D777D"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person_name</w:t>
            </w:r>
            <w:proofErr w:type="spellEnd"/>
          </w:p>
        </w:tc>
        <w:tc>
          <w:tcPr>
            <w:tcW w:w="1800" w:type="dxa"/>
          </w:tcPr>
          <w:p w14:paraId="3FBE060C"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varchar(</w:t>
            </w:r>
            <w:proofErr w:type="gramEnd"/>
            <w:r w:rsidRPr="00EF2046">
              <w:rPr>
                <w:rFonts w:asciiTheme="majorBidi" w:hAnsiTheme="majorBidi" w:cstheme="majorBidi"/>
              </w:rPr>
              <w:t>50)</w:t>
            </w:r>
          </w:p>
        </w:tc>
        <w:tc>
          <w:tcPr>
            <w:tcW w:w="1080" w:type="dxa"/>
          </w:tcPr>
          <w:p w14:paraId="77FADC23"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6DDC2C7D"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576DA9F9" w14:textId="77777777" w:rsidTr="00312406">
        <w:tc>
          <w:tcPr>
            <w:tcW w:w="2155" w:type="dxa"/>
          </w:tcPr>
          <w:p w14:paraId="4B7D6E2A" w14:textId="77777777" w:rsidR="00AD00F9" w:rsidRPr="0030312E" w:rsidRDefault="00AD00F9" w:rsidP="00AD00F9">
            <w:pPr>
              <w:rPr>
                <w:rFonts w:asciiTheme="majorBidi" w:hAnsiTheme="majorBidi" w:cstheme="majorBidi"/>
                <w:b/>
                <w:bCs/>
                <w:sz w:val="32"/>
                <w:szCs w:val="32"/>
              </w:rPr>
            </w:pPr>
          </w:p>
        </w:tc>
        <w:tc>
          <w:tcPr>
            <w:tcW w:w="1800" w:type="dxa"/>
          </w:tcPr>
          <w:p w14:paraId="25F81E52" w14:textId="77777777" w:rsidR="00AD00F9" w:rsidRPr="00EF2046" w:rsidRDefault="00AD00F9" w:rsidP="00AD00F9">
            <w:pPr>
              <w:rPr>
                <w:rFonts w:asciiTheme="majorBidi" w:hAnsiTheme="majorBidi" w:cstheme="majorBidi"/>
              </w:rPr>
            </w:pPr>
            <w:r w:rsidRPr="00EF2046">
              <w:rPr>
                <w:rFonts w:asciiTheme="majorBidi" w:hAnsiTheme="majorBidi" w:cstheme="majorBidi"/>
              </w:rPr>
              <w:t>age</w:t>
            </w:r>
          </w:p>
        </w:tc>
        <w:tc>
          <w:tcPr>
            <w:tcW w:w="1800" w:type="dxa"/>
          </w:tcPr>
          <w:p w14:paraId="3AAFFA32" w14:textId="77777777" w:rsidR="00AD00F9" w:rsidRPr="00EF2046" w:rsidRDefault="00AD00F9" w:rsidP="00AD00F9">
            <w:pPr>
              <w:rPr>
                <w:rFonts w:asciiTheme="majorBidi" w:hAnsiTheme="majorBidi" w:cstheme="majorBidi"/>
              </w:rPr>
            </w:pPr>
          </w:p>
        </w:tc>
        <w:tc>
          <w:tcPr>
            <w:tcW w:w="1080" w:type="dxa"/>
          </w:tcPr>
          <w:p w14:paraId="0C1E11CE"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789DC3CE"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0D639C2C" w14:textId="77777777" w:rsidTr="00312406">
        <w:tc>
          <w:tcPr>
            <w:tcW w:w="2155" w:type="dxa"/>
          </w:tcPr>
          <w:p w14:paraId="251EA447" w14:textId="77777777" w:rsidR="00AD00F9" w:rsidRPr="0030312E" w:rsidRDefault="00AD00F9" w:rsidP="00AD00F9">
            <w:pPr>
              <w:rPr>
                <w:rFonts w:asciiTheme="majorBidi" w:hAnsiTheme="majorBidi" w:cstheme="majorBidi"/>
                <w:b/>
                <w:bCs/>
                <w:sz w:val="32"/>
                <w:szCs w:val="32"/>
              </w:rPr>
            </w:pPr>
          </w:p>
        </w:tc>
        <w:tc>
          <w:tcPr>
            <w:tcW w:w="1800" w:type="dxa"/>
          </w:tcPr>
          <w:p w14:paraId="23910412" w14:textId="77777777" w:rsidR="00AD00F9" w:rsidRPr="00EF2046" w:rsidRDefault="00AD00F9" w:rsidP="00AD00F9">
            <w:pPr>
              <w:rPr>
                <w:rFonts w:asciiTheme="majorBidi" w:hAnsiTheme="majorBidi" w:cstheme="majorBidi"/>
              </w:rPr>
            </w:pPr>
            <w:r w:rsidRPr="00EF2046">
              <w:rPr>
                <w:rFonts w:asciiTheme="majorBidi" w:hAnsiTheme="majorBidi" w:cstheme="majorBidi"/>
              </w:rPr>
              <w:t>city</w:t>
            </w:r>
          </w:p>
        </w:tc>
        <w:tc>
          <w:tcPr>
            <w:tcW w:w="1800" w:type="dxa"/>
          </w:tcPr>
          <w:p w14:paraId="0D55FCEF"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varchar(</w:t>
            </w:r>
            <w:proofErr w:type="gramEnd"/>
            <w:r w:rsidRPr="00EF2046">
              <w:rPr>
                <w:rFonts w:asciiTheme="majorBidi" w:hAnsiTheme="majorBidi" w:cstheme="majorBidi"/>
              </w:rPr>
              <w:t>30)</w:t>
            </w:r>
          </w:p>
        </w:tc>
        <w:tc>
          <w:tcPr>
            <w:tcW w:w="1080" w:type="dxa"/>
          </w:tcPr>
          <w:p w14:paraId="36D520DC"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295A6F11"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35C25E2C" w14:textId="77777777" w:rsidTr="00312406">
        <w:tc>
          <w:tcPr>
            <w:tcW w:w="2155" w:type="dxa"/>
          </w:tcPr>
          <w:p w14:paraId="416AF1EA" w14:textId="77777777" w:rsidR="00AD00F9" w:rsidRPr="0030312E" w:rsidRDefault="00AD00F9" w:rsidP="00AD00F9">
            <w:pPr>
              <w:rPr>
                <w:rFonts w:asciiTheme="majorBidi" w:hAnsiTheme="majorBidi" w:cstheme="majorBidi"/>
                <w:b/>
                <w:bCs/>
                <w:sz w:val="32"/>
                <w:szCs w:val="32"/>
              </w:rPr>
            </w:pPr>
          </w:p>
        </w:tc>
        <w:tc>
          <w:tcPr>
            <w:tcW w:w="1800" w:type="dxa"/>
          </w:tcPr>
          <w:p w14:paraId="3ECF851C" w14:textId="77777777" w:rsidR="00AD00F9" w:rsidRPr="00EF2046" w:rsidRDefault="00AD00F9" w:rsidP="00AD00F9">
            <w:pPr>
              <w:rPr>
                <w:rFonts w:asciiTheme="majorBidi" w:hAnsiTheme="majorBidi" w:cstheme="majorBidi"/>
              </w:rPr>
            </w:pPr>
            <w:r w:rsidRPr="00EF2046">
              <w:rPr>
                <w:rFonts w:asciiTheme="majorBidi" w:hAnsiTheme="majorBidi" w:cstheme="majorBidi"/>
              </w:rPr>
              <w:t>role</w:t>
            </w:r>
          </w:p>
        </w:tc>
        <w:tc>
          <w:tcPr>
            <w:tcW w:w="1800" w:type="dxa"/>
          </w:tcPr>
          <w:p w14:paraId="3A325A9D"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enum</w:t>
            </w:r>
            <w:proofErr w:type="spellEnd"/>
            <w:r w:rsidRPr="00EF2046">
              <w:rPr>
                <w:rFonts w:asciiTheme="majorBidi" w:hAnsiTheme="majorBidi" w:cstheme="majorBidi"/>
              </w:rPr>
              <w:t xml:space="preserve"> ('member', 'owners', 'advertisers '</w:t>
            </w:r>
            <w:proofErr w:type="gramStart"/>
            <w:r w:rsidRPr="00EF2046">
              <w:rPr>
                <w:rFonts w:asciiTheme="majorBidi" w:hAnsiTheme="majorBidi" w:cstheme="majorBidi"/>
              </w:rPr>
              <w:t>, )</w:t>
            </w:r>
            <w:proofErr w:type="gramEnd"/>
          </w:p>
        </w:tc>
        <w:tc>
          <w:tcPr>
            <w:tcW w:w="1080" w:type="dxa"/>
          </w:tcPr>
          <w:p w14:paraId="38CB11E7"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617A8EBA"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776F9854" w14:textId="77777777" w:rsidTr="00312406">
        <w:tc>
          <w:tcPr>
            <w:tcW w:w="2155" w:type="dxa"/>
          </w:tcPr>
          <w:p w14:paraId="7CA38756" w14:textId="77777777" w:rsidR="00AD00F9" w:rsidRPr="0030312E" w:rsidRDefault="00AD00F9" w:rsidP="00AD00F9">
            <w:pPr>
              <w:rPr>
                <w:rFonts w:asciiTheme="majorBidi" w:hAnsiTheme="majorBidi" w:cstheme="majorBidi"/>
                <w:b/>
                <w:bCs/>
                <w:sz w:val="32"/>
                <w:szCs w:val="32"/>
              </w:rPr>
            </w:pPr>
            <w:r w:rsidRPr="0030312E">
              <w:rPr>
                <w:rFonts w:asciiTheme="majorBidi" w:hAnsiTheme="majorBidi" w:cstheme="majorBidi"/>
                <w:b/>
                <w:bCs/>
                <w:sz w:val="32"/>
                <w:szCs w:val="32"/>
              </w:rPr>
              <w:t>member</w:t>
            </w:r>
          </w:p>
        </w:tc>
        <w:tc>
          <w:tcPr>
            <w:tcW w:w="1800" w:type="dxa"/>
          </w:tcPr>
          <w:p w14:paraId="288BE7C7" w14:textId="77777777" w:rsidR="00AD00F9" w:rsidRPr="00EF2046" w:rsidRDefault="00AD00F9" w:rsidP="00AD00F9">
            <w:pPr>
              <w:rPr>
                <w:rFonts w:asciiTheme="majorBidi" w:hAnsiTheme="majorBidi" w:cstheme="majorBidi"/>
              </w:rPr>
            </w:pPr>
          </w:p>
        </w:tc>
        <w:tc>
          <w:tcPr>
            <w:tcW w:w="1800" w:type="dxa"/>
          </w:tcPr>
          <w:p w14:paraId="1A4788C0" w14:textId="77777777" w:rsidR="00AD00F9" w:rsidRPr="00EF2046" w:rsidRDefault="00AD00F9" w:rsidP="00AD00F9">
            <w:pPr>
              <w:rPr>
                <w:rFonts w:asciiTheme="majorBidi" w:hAnsiTheme="majorBidi" w:cstheme="majorBidi"/>
              </w:rPr>
            </w:pPr>
          </w:p>
        </w:tc>
        <w:tc>
          <w:tcPr>
            <w:tcW w:w="1080" w:type="dxa"/>
          </w:tcPr>
          <w:p w14:paraId="4555DDDB" w14:textId="77777777" w:rsidR="00AD00F9" w:rsidRPr="00EF2046" w:rsidRDefault="00AD00F9" w:rsidP="00AD00F9">
            <w:pPr>
              <w:rPr>
                <w:rFonts w:asciiTheme="majorBidi" w:hAnsiTheme="majorBidi" w:cstheme="majorBidi"/>
              </w:rPr>
            </w:pPr>
          </w:p>
        </w:tc>
        <w:tc>
          <w:tcPr>
            <w:tcW w:w="1435" w:type="dxa"/>
          </w:tcPr>
          <w:p w14:paraId="0A2CE591" w14:textId="77777777" w:rsidR="00AD00F9" w:rsidRPr="00EF2046" w:rsidRDefault="00AD00F9" w:rsidP="00AD00F9">
            <w:pPr>
              <w:rPr>
                <w:rFonts w:asciiTheme="majorBidi" w:hAnsiTheme="majorBidi" w:cstheme="majorBidi"/>
              </w:rPr>
            </w:pPr>
          </w:p>
        </w:tc>
      </w:tr>
      <w:tr w:rsidR="00AD00F9" w:rsidRPr="0030312E" w14:paraId="108CCC5F" w14:textId="77777777" w:rsidTr="00312406">
        <w:tc>
          <w:tcPr>
            <w:tcW w:w="2155" w:type="dxa"/>
          </w:tcPr>
          <w:p w14:paraId="0F33D89D" w14:textId="77777777" w:rsidR="00AD00F9" w:rsidRPr="0030312E" w:rsidRDefault="00AD00F9" w:rsidP="00AD00F9">
            <w:pPr>
              <w:rPr>
                <w:rFonts w:asciiTheme="majorBidi" w:hAnsiTheme="majorBidi" w:cstheme="majorBidi"/>
                <w:b/>
                <w:bCs/>
                <w:sz w:val="32"/>
                <w:szCs w:val="32"/>
              </w:rPr>
            </w:pPr>
          </w:p>
        </w:tc>
        <w:tc>
          <w:tcPr>
            <w:tcW w:w="1800" w:type="dxa"/>
          </w:tcPr>
          <w:p w14:paraId="5309A985"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person_id</w:t>
            </w:r>
            <w:proofErr w:type="spellEnd"/>
          </w:p>
        </w:tc>
        <w:tc>
          <w:tcPr>
            <w:tcW w:w="1800" w:type="dxa"/>
          </w:tcPr>
          <w:p w14:paraId="34B92CC8" w14:textId="77777777" w:rsidR="00AD00F9" w:rsidRPr="00EF2046" w:rsidRDefault="00AD00F9" w:rsidP="00AD00F9">
            <w:pPr>
              <w:pStyle w:val="Default"/>
              <w:rPr>
                <w:rFonts w:asciiTheme="majorBidi" w:hAnsiTheme="majorBidi" w:cstheme="majorBidi"/>
                <w:color w:val="auto"/>
                <w:sz w:val="22"/>
                <w:szCs w:val="22"/>
              </w:rPr>
            </w:pPr>
            <w:proofErr w:type="gramStart"/>
            <w:r w:rsidRPr="00EF2046">
              <w:rPr>
                <w:rFonts w:asciiTheme="majorBidi" w:hAnsiTheme="majorBidi" w:cstheme="majorBidi"/>
                <w:color w:val="auto"/>
                <w:sz w:val="22"/>
                <w:szCs w:val="22"/>
              </w:rPr>
              <w:t>int(</w:t>
            </w:r>
            <w:proofErr w:type="gramEnd"/>
            <w:r w:rsidRPr="00EF2046">
              <w:rPr>
                <w:rFonts w:asciiTheme="majorBidi" w:hAnsiTheme="majorBidi" w:cstheme="majorBidi"/>
                <w:color w:val="auto"/>
                <w:sz w:val="22"/>
                <w:szCs w:val="22"/>
              </w:rPr>
              <w:t>9)</w:t>
            </w:r>
          </w:p>
        </w:tc>
        <w:tc>
          <w:tcPr>
            <w:tcW w:w="1080" w:type="dxa"/>
          </w:tcPr>
          <w:p w14:paraId="3EF7C9DA"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430777D4"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62C622D4" w14:textId="77777777" w:rsidTr="00312406">
        <w:tc>
          <w:tcPr>
            <w:tcW w:w="2155" w:type="dxa"/>
          </w:tcPr>
          <w:p w14:paraId="04890F83" w14:textId="77777777" w:rsidR="00AD00F9" w:rsidRPr="0030312E" w:rsidRDefault="00AD00F9" w:rsidP="00AD00F9">
            <w:pPr>
              <w:rPr>
                <w:rFonts w:asciiTheme="majorBidi" w:hAnsiTheme="majorBidi" w:cstheme="majorBidi"/>
                <w:b/>
                <w:bCs/>
                <w:sz w:val="32"/>
                <w:szCs w:val="32"/>
              </w:rPr>
            </w:pPr>
          </w:p>
        </w:tc>
        <w:tc>
          <w:tcPr>
            <w:tcW w:w="1800" w:type="dxa"/>
          </w:tcPr>
          <w:p w14:paraId="1924D482"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register_date</w:t>
            </w:r>
            <w:proofErr w:type="spellEnd"/>
          </w:p>
        </w:tc>
        <w:tc>
          <w:tcPr>
            <w:tcW w:w="1800" w:type="dxa"/>
          </w:tcPr>
          <w:p w14:paraId="34F93061" w14:textId="77777777" w:rsidR="00AD00F9" w:rsidRPr="00EF2046" w:rsidRDefault="00AD00F9" w:rsidP="00AD00F9">
            <w:pPr>
              <w:rPr>
                <w:rFonts w:asciiTheme="majorBidi" w:hAnsiTheme="majorBidi" w:cstheme="majorBidi"/>
              </w:rPr>
            </w:pPr>
            <w:r w:rsidRPr="00EF2046">
              <w:rPr>
                <w:rFonts w:asciiTheme="majorBidi" w:hAnsiTheme="majorBidi" w:cstheme="majorBidi"/>
              </w:rPr>
              <w:t xml:space="preserve">timestamp </w:t>
            </w:r>
          </w:p>
        </w:tc>
        <w:tc>
          <w:tcPr>
            <w:tcW w:w="1080" w:type="dxa"/>
          </w:tcPr>
          <w:p w14:paraId="56C1D912"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65B16D97"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730533D3" w14:textId="77777777" w:rsidTr="00312406">
        <w:tc>
          <w:tcPr>
            <w:tcW w:w="2155" w:type="dxa"/>
          </w:tcPr>
          <w:p w14:paraId="66330B36" w14:textId="77777777" w:rsidR="00AD00F9" w:rsidRPr="0030312E" w:rsidRDefault="00AD00F9" w:rsidP="00AD00F9">
            <w:pPr>
              <w:rPr>
                <w:rFonts w:asciiTheme="majorBidi" w:hAnsiTheme="majorBidi" w:cstheme="majorBidi"/>
                <w:b/>
                <w:bCs/>
                <w:sz w:val="32"/>
                <w:szCs w:val="32"/>
              </w:rPr>
            </w:pPr>
          </w:p>
        </w:tc>
        <w:tc>
          <w:tcPr>
            <w:tcW w:w="1800" w:type="dxa"/>
          </w:tcPr>
          <w:p w14:paraId="4F41FB8C"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time_spent</w:t>
            </w:r>
            <w:proofErr w:type="spellEnd"/>
          </w:p>
        </w:tc>
        <w:tc>
          <w:tcPr>
            <w:tcW w:w="1800" w:type="dxa"/>
          </w:tcPr>
          <w:p w14:paraId="315BF709"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3020F18E"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7ADFB3E4"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571F68E1" w14:textId="77777777" w:rsidTr="00312406">
        <w:tc>
          <w:tcPr>
            <w:tcW w:w="2155" w:type="dxa"/>
          </w:tcPr>
          <w:p w14:paraId="29A22B8D" w14:textId="77777777" w:rsidR="00AD00F9" w:rsidRPr="0030312E" w:rsidRDefault="00AD00F9" w:rsidP="00AD00F9">
            <w:pPr>
              <w:rPr>
                <w:rFonts w:asciiTheme="majorBidi" w:hAnsiTheme="majorBidi" w:cstheme="majorBidi"/>
                <w:b/>
                <w:bCs/>
                <w:sz w:val="32"/>
                <w:szCs w:val="32"/>
              </w:rPr>
            </w:pPr>
            <w:r w:rsidRPr="0030312E">
              <w:rPr>
                <w:rFonts w:asciiTheme="majorBidi" w:hAnsiTheme="majorBidi" w:cstheme="majorBidi"/>
                <w:b/>
                <w:bCs/>
                <w:sz w:val="32"/>
                <w:szCs w:val="32"/>
              </w:rPr>
              <w:t>advertisers</w:t>
            </w:r>
          </w:p>
        </w:tc>
        <w:tc>
          <w:tcPr>
            <w:tcW w:w="1800" w:type="dxa"/>
          </w:tcPr>
          <w:p w14:paraId="4D6D8A7A" w14:textId="77777777" w:rsidR="00AD00F9" w:rsidRPr="00EF2046" w:rsidRDefault="00AD00F9" w:rsidP="00AD00F9">
            <w:pPr>
              <w:rPr>
                <w:rFonts w:asciiTheme="majorBidi" w:hAnsiTheme="majorBidi" w:cstheme="majorBidi"/>
              </w:rPr>
            </w:pPr>
          </w:p>
        </w:tc>
        <w:tc>
          <w:tcPr>
            <w:tcW w:w="1800" w:type="dxa"/>
          </w:tcPr>
          <w:p w14:paraId="7E664461" w14:textId="77777777" w:rsidR="00AD00F9" w:rsidRPr="00EF2046" w:rsidRDefault="00AD00F9" w:rsidP="00AD00F9">
            <w:pPr>
              <w:rPr>
                <w:rFonts w:asciiTheme="majorBidi" w:hAnsiTheme="majorBidi" w:cstheme="majorBidi"/>
              </w:rPr>
            </w:pPr>
          </w:p>
        </w:tc>
        <w:tc>
          <w:tcPr>
            <w:tcW w:w="1080" w:type="dxa"/>
          </w:tcPr>
          <w:p w14:paraId="345A4A2E"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06DC93D1"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0944A774" w14:textId="77777777" w:rsidTr="00312406">
        <w:tc>
          <w:tcPr>
            <w:tcW w:w="2155" w:type="dxa"/>
          </w:tcPr>
          <w:p w14:paraId="6B07632A" w14:textId="77777777" w:rsidR="00AD00F9" w:rsidRPr="0030312E" w:rsidRDefault="00AD00F9" w:rsidP="00AD00F9">
            <w:pPr>
              <w:rPr>
                <w:rFonts w:asciiTheme="majorBidi" w:hAnsiTheme="majorBidi" w:cstheme="majorBidi"/>
                <w:b/>
                <w:bCs/>
                <w:sz w:val="32"/>
                <w:szCs w:val="32"/>
              </w:rPr>
            </w:pPr>
          </w:p>
        </w:tc>
        <w:tc>
          <w:tcPr>
            <w:tcW w:w="1800" w:type="dxa"/>
          </w:tcPr>
          <w:p w14:paraId="157443E3"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person_id</w:t>
            </w:r>
            <w:proofErr w:type="spellEnd"/>
          </w:p>
        </w:tc>
        <w:tc>
          <w:tcPr>
            <w:tcW w:w="1800" w:type="dxa"/>
          </w:tcPr>
          <w:p w14:paraId="285D183C"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16777530"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7FD77F89"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73462D31" w14:textId="77777777" w:rsidTr="00312406">
        <w:tc>
          <w:tcPr>
            <w:tcW w:w="2155" w:type="dxa"/>
          </w:tcPr>
          <w:p w14:paraId="29D8CA35" w14:textId="77777777" w:rsidR="00AD00F9" w:rsidRPr="0030312E" w:rsidRDefault="00AD00F9" w:rsidP="00AD00F9">
            <w:pPr>
              <w:rPr>
                <w:rFonts w:asciiTheme="majorBidi" w:hAnsiTheme="majorBidi" w:cstheme="majorBidi"/>
                <w:b/>
                <w:bCs/>
                <w:sz w:val="32"/>
                <w:szCs w:val="32"/>
              </w:rPr>
            </w:pPr>
          </w:p>
        </w:tc>
        <w:tc>
          <w:tcPr>
            <w:tcW w:w="1800" w:type="dxa"/>
          </w:tcPr>
          <w:p w14:paraId="7CD22E83"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company_name</w:t>
            </w:r>
            <w:proofErr w:type="spellEnd"/>
          </w:p>
        </w:tc>
        <w:tc>
          <w:tcPr>
            <w:tcW w:w="1800" w:type="dxa"/>
          </w:tcPr>
          <w:p w14:paraId="264F60EF"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varchar(</w:t>
            </w:r>
            <w:proofErr w:type="gramEnd"/>
            <w:r w:rsidRPr="00EF2046">
              <w:rPr>
                <w:rFonts w:asciiTheme="majorBidi" w:hAnsiTheme="majorBidi" w:cstheme="majorBidi"/>
              </w:rPr>
              <w:t>50)</w:t>
            </w:r>
          </w:p>
        </w:tc>
        <w:tc>
          <w:tcPr>
            <w:tcW w:w="1080" w:type="dxa"/>
          </w:tcPr>
          <w:p w14:paraId="4E4688B7"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02F7B0CC"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7895303E" w14:textId="77777777" w:rsidTr="00312406">
        <w:tc>
          <w:tcPr>
            <w:tcW w:w="2155" w:type="dxa"/>
          </w:tcPr>
          <w:p w14:paraId="66409BA6" w14:textId="77777777" w:rsidR="00AD00F9" w:rsidRPr="0030312E" w:rsidRDefault="00AD00F9" w:rsidP="00AD00F9">
            <w:pPr>
              <w:rPr>
                <w:rFonts w:asciiTheme="majorBidi" w:hAnsiTheme="majorBidi" w:cstheme="majorBidi"/>
                <w:b/>
                <w:bCs/>
                <w:sz w:val="32"/>
                <w:szCs w:val="32"/>
              </w:rPr>
            </w:pPr>
            <w:r w:rsidRPr="0030312E">
              <w:rPr>
                <w:rFonts w:asciiTheme="majorBidi" w:hAnsiTheme="majorBidi" w:cstheme="majorBidi"/>
                <w:b/>
                <w:bCs/>
                <w:sz w:val="32"/>
                <w:szCs w:val="32"/>
              </w:rPr>
              <w:t>owner</w:t>
            </w:r>
          </w:p>
        </w:tc>
        <w:tc>
          <w:tcPr>
            <w:tcW w:w="1800" w:type="dxa"/>
          </w:tcPr>
          <w:p w14:paraId="57A020F8" w14:textId="77777777" w:rsidR="00AD00F9" w:rsidRPr="00EF2046" w:rsidRDefault="00AD00F9" w:rsidP="00AD00F9">
            <w:pPr>
              <w:rPr>
                <w:rFonts w:asciiTheme="majorBidi" w:hAnsiTheme="majorBidi" w:cstheme="majorBidi"/>
              </w:rPr>
            </w:pPr>
          </w:p>
        </w:tc>
        <w:tc>
          <w:tcPr>
            <w:tcW w:w="1800" w:type="dxa"/>
          </w:tcPr>
          <w:p w14:paraId="351DB8FD" w14:textId="77777777" w:rsidR="00AD00F9" w:rsidRPr="00EF2046" w:rsidRDefault="00AD00F9" w:rsidP="00AD00F9">
            <w:pPr>
              <w:rPr>
                <w:rFonts w:asciiTheme="majorBidi" w:hAnsiTheme="majorBidi" w:cstheme="majorBidi"/>
              </w:rPr>
            </w:pPr>
          </w:p>
        </w:tc>
        <w:tc>
          <w:tcPr>
            <w:tcW w:w="1080" w:type="dxa"/>
          </w:tcPr>
          <w:p w14:paraId="504E9528"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71BCF1CD"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17BCD465" w14:textId="77777777" w:rsidTr="00312406">
        <w:tc>
          <w:tcPr>
            <w:tcW w:w="2155" w:type="dxa"/>
          </w:tcPr>
          <w:p w14:paraId="0E68B496" w14:textId="77777777" w:rsidR="00AD00F9" w:rsidRPr="0030312E" w:rsidRDefault="00AD00F9" w:rsidP="00AD00F9">
            <w:pPr>
              <w:rPr>
                <w:rFonts w:asciiTheme="majorBidi" w:hAnsiTheme="majorBidi" w:cstheme="majorBidi"/>
                <w:b/>
                <w:bCs/>
                <w:sz w:val="32"/>
                <w:szCs w:val="32"/>
              </w:rPr>
            </w:pPr>
          </w:p>
        </w:tc>
        <w:tc>
          <w:tcPr>
            <w:tcW w:w="1800" w:type="dxa"/>
          </w:tcPr>
          <w:p w14:paraId="61E48DEC"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person_id</w:t>
            </w:r>
            <w:proofErr w:type="spellEnd"/>
          </w:p>
        </w:tc>
        <w:tc>
          <w:tcPr>
            <w:tcW w:w="1800" w:type="dxa"/>
          </w:tcPr>
          <w:p w14:paraId="18256FC0"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6F3CEA7F"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0EFCEA7F"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1E864B89" w14:textId="77777777" w:rsidTr="00312406">
        <w:tc>
          <w:tcPr>
            <w:tcW w:w="2155" w:type="dxa"/>
          </w:tcPr>
          <w:p w14:paraId="422CDA64" w14:textId="77777777" w:rsidR="00AD00F9" w:rsidRPr="0030312E" w:rsidRDefault="00AD00F9" w:rsidP="00AD00F9">
            <w:pPr>
              <w:rPr>
                <w:rFonts w:asciiTheme="majorBidi" w:hAnsiTheme="majorBidi" w:cstheme="majorBidi"/>
                <w:b/>
                <w:bCs/>
                <w:sz w:val="32"/>
                <w:szCs w:val="32"/>
                <w:highlight w:val="darkBlue"/>
              </w:rPr>
            </w:pPr>
          </w:p>
        </w:tc>
        <w:tc>
          <w:tcPr>
            <w:tcW w:w="1800" w:type="dxa"/>
          </w:tcPr>
          <w:p w14:paraId="4DC314E8" w14:textId="77777777" w:rsidR="00AD00F9" w:rsidRPr="00EF2046" w:rsidRDefault="00AD00F9" w:rsidP="00AD00F9">
            <w:pPr>
              <w:rPr>
                <w:rFonts w:asciiTheme="majorBidi" w:hAnsiTheme="majorBidi" w:cstheme="majorBidi"/>
              </w:rPr>
            </w:pPr>
            <w:r w:rsidRPr="00EF2046">
              <w:rPr>
                <w:rFonts w:asciiTheme="majorBidi" w:hAnsiTheme="majorBidi" w:cstheme="majorBidi"/>
              </w:rPr>
              <w:t>assets</w:t>
            </w:r>
          </w:p>
        </w:tc>
        <w:tc>
          <w:tcPr>
            <w:tcW w:w="1800" w:type="dxa"/>
          </w:tcPr>
          <w:p w14:paraId="5005D54F" w14:textId="5CD20F3C" w:rsidR="00AD00F9" w:rsidRPr="00EF2046" w:rsidRDefault="00FA26E5" w:rsidP="00AD00F9">
            <w:pPr>
              <w:rPr>
                <w:rFonts w:asciiTheme="majorBidi" w:hAnsiTheme="majorBidi" w:cstheme="majorBidi"/>
              </w:rPr>
            </w:pPr>
            <w:r>
              <w:rPr>
                <w:rFonts w:asciiTheme="majorBidi" w:hAnsiTheme="majorBidi" w:cstheme="majorBidi"/>
              </w:rPr>
              <w:t>double</w:t>
            </w:r>
          </w:p>
        </w:tc>
        <w:tc>
          <w:tcPr>
            <w:tcW w:w="1080" w:type="dxa"/>
          </w:tcPr>
          <w:p w14:paraId="0AD5070D" w14:textId="77777777" w:rsidR="00AD00F9" w:rsidRPr="00EF2046" w:rsidRDefault="00AD00F9" w:rsidP="00AD00F9">
            <w:pPr>
              <w:rPr>
                <w:rFonts w:asciiTheme="majorBidi" w:hAnsiTheme="majorBidi" w:cstheme="majorBidi"/>
                <w:highlight w:val="darkBlue"/>
              </w:rPr>
            </w:pPr>
            <w:r w:rsidRPr="00EF2046">
              <w:rPr>
                <w:rFonts w:asciiTheme="majorBidi" w:hAnsiTheme="majorBidi" w:cstheme="majorBidi"/>
              </w:rPr>
              <w:t>yes</w:t>
            </w:r>
          </w:p>
        </w:tc>
        <w:tc>
          <w:tcPr>
            <w:tcW w:w="1435" w:type="dxa"/>
          </w:tcPr>
          <w:p w14:paraId="297C3EE9"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5D90644C" w14:textId="77777777" w:rsidTr="00312406">
        <w:tc>
          <w:tcPr>
            <w:tcW w:w="2155" w:type="dxa"/>
          </w:tcPr>
          <w:p w14:paraId="210C86E9" w14:textId="77777777" w:rsidR="00AD00F9" w:rsidRPr="0030312E" w:rsidRDefault="00AD00F9" w:rsidP="00AD00F9">
            <w:pPr>
              <w:rPr>
                <w:rFonts w:asciiTheme="majorBidi" w:hAnsiTheme="majorBidi" w:cstheme="majorBidi"/>
                <w:b/>
                <w:bCs/>
                <w:sz w:val="32"/>
                <w:szCs w:val="32"/>
              </w:rPr>
            </w:pPr>
            <w:r w:rsidRPr="0030312E">
              <w:rPr>
                <w:rFonts w:asciiTheme="majorBidi" w:hAnsiTheme="majorBidi" w:cstheme="majorBidi"/>
                <w:b/>
                <w:bCs/>
                <w:sz w:val="32"/>
                <w:szCs w:val="32"/>
              </w:rPr>
              <w:t>Employees</w:t>
            </w:r>
          </w:p>
        </w:tc>
        <w:tc>
          <w:tcPr>
            <w:tcW w:w="1800" w:type="dxa"/>
          </w:tcPr>
          <w:p w14:paraId="78A05EB3" w14:textId="77777777" w:rsidR="00AD00F9" w:rsidRPr="00EF2046" w:rsidRDefault="00AD00F9" w:rsidP="00AD00F9">
            <w:pPr>
              <w:rPr>
                <w:rFonts w:asciiTheme="majorBidi" w:hAnsiTheme="majorBidi" w:cstheme="majorBidi"/>
              </w:rPr>
            </w:pPr>
          </w:p>
        </w:tc>
        <w:tc>
          <w:tcPr>
            <w:tcW w:w="1800" w:type="dxa"/>
          </w:tcPr>
          <w:p w14:paraId="3B5DF2DD" w14:textId="77777777" w:rsidR="00AD00F9" w:rsidRPr="00EF2046" w:rsidRDefault="00AD00F9" w:rsidP="00AD00F9">
            <w:pPr>
              <w:rPr>
                <w:rFonts w:asciiTheme="majorBidi" w:hAnsiTheme="majorBidi" w:cstheme="majorBidi"/>
              </w:rPr>
            </w:pPr>
          </w:p>
        </w:tc>
        <w:tc>
          <w:tcPr>
            <w:tcW w:w="1080" w:type="dxa"/>
          </w:tcPr>
          <w:p w14:paraId="1E3AC940" w14:textId="77777777" w:rsidR="00AD00F9" w:rsidRPr="00EF2046" w:rsidRDefault="00AD00F9" w:rsidP="00AD00F9">
            <w:pPr>
              <w:rPr>
                <w:rFonts w:asciiTheme="majorBidi" w:hAnsiTheme="majorBidi" w:cstheme="majorBidi"/>
              </w:rPr>
            </w:pPr>
          </w:p>
        </w:tc>
        <w:tc>
          <w:tcPr>
            <w:tcW w:w="1435" w:type="dxa"/>
          </w:tcPr>
          <w:p w14:paraId="5047623B" w14:textId="77777777" w:rsidR="00AD00F9" w:rsidRPr="00EF2046" w:rsidRDefault="00AD00F9" w:rsidP="00AD00F9">
            <w:pPr>
              <w:rPr>
                <w:rFonts w:asciiTheme="majorBidi" w:hAnsiTheme="majorBidi" w:cstheme="majorBidi"/>
              </w:rPr>
            </w:pPr>
          </w:p>
        </w:tc>
      </w:tr>
      <w:tr w:rsidR="00AD00F9" w:rsidRPr="0030312E" w14:paraId="0483F5AD" w14:textId="77777777" w:rsidTr="00312406">
        <w:tc>
          <w:tcPr>
            <w:tcW w:w="2155" w:type="dxa"/>
          </w:tcPr>
          <w:p w14:paraId="0764A2E9" w14:textId="77777777" w:rsidR="00AD00F9" w:rsidRPr="0030312E" w:rsidRDefault="00AD00F9" w:rsidP="00AD00F9">
            <w:pPr>
              <w:rPr>
                <w:rFonts w:asciiTheme="majorBidi" w:hAnsiTheme="majorBidi" w:cstheme="majorBidi"/>
                <w:b/>
                <w:bCs/>
                <w:sz w:val="32"/>
                <w:szCs w:val="32"/>
              </w:rPr>
            </w:pPr>
          </w:p>
        </w:tc>
        <w:tc>
          <w:tcPr>
            <w:tcW w:w="1800" w:type="dxa"/>
          </w:tcPr>
          <w:p w14:paraId="3ACA7C51"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person_id</w:t>
            </w:r>
            <w:proofErr w:type="spellEnd"/>
          </w:p>
        </w:tc>
        <w:tc>
          <w:tcPr>
            <w:tcW w:w="1800" w:type="dxa"/>
          </w:tcPr>
          <w:p w14:paraId="051007B2"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5303EA17"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5838578F"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385774E5" w14:textId="77777777" w:rsidTr="00312406">
        <w:tc>
          <w:tcPr>
            <w:tcW w:w="2155" w:type="dxa"/>
          </w:tcPr>
          <w:p w14:paraId="55749077" w14:textId="77777777" w:rsidR="00AD00F9" w:rsidRPr="0030312E" w:rsidRDefault="00AD00F9" w:rsidP="00AD00F9">
            <w:pPr>
              <w:rPr>
                <w:rFonts w:asciiTheme="majorBidi" w:hAnsiTheme="majorBidi" w:cstheme="majorBidi"/>
                <w:b/>
                <w:bCs/>
                <w:sz w:val="32"/>
                <w:szCs w:val="32"/>
              </w:rPr>
            </w:pPr>
          </w:p>
        </w:tc>
        <w:tc>
          <w:tcPr>
            <w:tcW w:w="1800" w:type="dxa"/>
          </w:tcPr>
          <w:p w14:paraId="73D6FBEB" w14:textId="77777777" w:rsidR="00AD00F9" w:rsidRPr="00EF2046" w:rsidRDefault="00AD00F9" w:rsidP="00AD00F9">
            <w:pPr>
              <w:rPr>
                <w:rFonts w:asciiTheme="majorBidi" w:hAnsiTheme="majorBidi" w:cstheme="majorBidi"/>
              </w:rPr>
            </w:pPr>
            <w:r w:rsidRPr="00EF2046">
              <w:rPr>
                <w:rFonts w:asciiTheme="majorBidi" w:hAnsiTheme="majorBidi" w:cstheme="majorBidi"/>
              </w:rPr>
              <w:t>salary</w:t>
            </w:r>
          </w:p>
        </w:tc>
        <w:tc>
          <w:tcPr>
            <w:tcW w:w="1800" w:type="dxa"/>
          </w:tcPr>
          <w:p w14:paraId="198B6CA5" w14:textId="77777777" w:rsidR="00AD00F9" w:rsidRPr="00EF2046" w:rsidRDefault="00AD00F9" w:rsidP="00AD00F9">
            <w:pPr>
              <w:rPr>
                <w:rFonts w:asciiTheme="majorBidi" w:hAnsiTheme="majorBidi" w:cstheme="majorBidi"/>
              </w:rPr>
            </w:pPr>
            <w:r w:rsidRPr="00EF2046">
              <w:rPr>
                <w:rFonts w:asciiTheme="majorBidi" w:hAnsiTheme="majorBidi" w:cstheme="majorBidi"/>
              </w:rPr>
              <w:t>int</w:t>
            </w:r>
          </w:p>
        </w:tc>
        <w:tc>
          <w:tcPr>
            <w:tcW w:w="1080" w:type="dxa"/>
          </w:tcPr>
          <w:p w14:paraId="14D3BC9A"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19F71E70"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563364F6" w14:textId="77777777" w:rsidTr="00312406">
        <w:tc>
          <w:tcPr>
            <w:tcW w:w="2155" w:type="dxa"/>
          </w:tcPr>
          <w:p w14:paraId="0E2C569A" w14:textId="77777777" w:rsidR="00AD00F9" w:rsidRPr="0030312E" w:rsidRDefault="00AD00F9" w:rsidP="00AD00F9">
            <w:pPr>
              <w:rPr>
                <w:rFonts w:asciiTheme="majorBidi" w:hAnsiTheme="majorBidi" w:cstheme="majorBidi"/>
                <w:b/>
                <w:bCs/>
                <w:sz w:val="32"/>
                <w:szCs w:val="32"/>
              </w:rPr>
            </w:pPr>
            <w:r w:rsidRPr="0030312E">
              <w:rPr>
                <w:rFonts w:asciiTheme="majorBidi" w:hAnsiTheme="majorBidi" w:cstheme="majorBidi"/>
                <w:b/>
                <w:bCs/>
                <w:sz w:val="32"/>
                <w:szCs w:val="32"/>
              </w:rPr>
              <w:t>advertisement</w:t>
            </w:r>
          </w:p>
        </w:tc>
        <w:tc>
          <w:tcPr>
            <w:tcW w:w="1800" w:type="dxa"/>
          </w:tcPr>
          <w:p w14:paraId="56030A84" w14:textId="77777777" w:rsidR="00AD00F9" w:rsidRPr="00EF2046" w:rsidRDefault="00AD00F9" w:rsidP="00AD00F9">
            <w:pPr>
              <w:rPr>
                <w:rFonts w:asciiTheme="majorBidi" w:hAnsiTheme="majorBidi" w:cstheme="majorBidi"/>
              </w:rPr>
            </w:pPr>
          </w:p>
        </w:tc>
        <w:tc>
          <w:tcPr>
            <w:tcW w:w="1800" w:type="dxa"/>
          </w:tcPr>
          <w:p w14:paraId="4DB7491D" w14:textId="77777777" w:rsidR="00AD00F9" w:rsidRPr="00EF2046" w:rsidRDefault="00AD00F9" w:rsidP="00AD00F9">
            <w:pPr>
              <w:rPr>
                <w:rFonts w:asciiTheme="majorBidi" w:hAnsiTheme="majorBidi" w:cstheme="majorBidi"/>
              </w:rPr>
            </w:pPr>
          </w:p>
        </w:tc>
        <w:tc>
          <w:tcPr>
            <w:tcW w:w="1080" w:type="dxa"/>
          </w:tcPr>
          <w:p w14:paraId="0B7CAB3D" w14:textId="77777777" w:rsidR="00AD00F9" w:rsidRPr="00EF2046" w:rsidRDefault="00AD00F9" w:rsidP="00AD00F9">
            <w:pPr>
              <w:rPr>
                <w:rFonts w:asciiTheme="majorBidi" w:hAnsiTheme="majorBidi" w:cstheme="majorBidi"/>
              </w:rPr>
            </w:pPr>
          </w:p>
        </w:tc>
        <w:tc>
          <w:tcPr>
            <w:tcW w:w="1435" w:type="dxa"/>
          </w:tcPr>
          <w:p w14:paraId="48C2047F"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57C9AC8D" w14:textId="77777777" w:rsidTr="00312406">
        <w:tc>
          <w:tcPr>
            <w:tcW w:w="2155" w:type="dxa"/>
          </w:tcPr>
          <w:p w14:paraId="0CB50FA1" w14:textId="77777777" w:rsidR="00AD00F9" w:rsidRPr="0030312E" w:rsidRDefault="00AD00F9" w:rsidP="00AD00F9">
            <w:pPr>
              <w:rPr>
                <w:rFonts w:asciiTheme="majorBidi" w:hAnsiTheme="majorBidi" w:cstheme="majorBidi"/>
                <w:b/>
                <w:bCs/>
                <w:sz w:val="32"/>
                <w:szCs w:val="32"/>
              </w:rPr>
            </w:pPr>
          </w:p>
        </w:tc>
        <w:tc>
          <w:tcPr>
            <w:tcW w:w="1800" w:type="dxa"/>
          </w:tcPr>
          <w:p w14:paraId="19255A4C"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advertisement_id</w:t>
            </w:r>
            <w:proofErr w:type="spellEnd"/>
          </w:p>
        </w:tc>
        <w:tc>
          <w:tcPr>
            <w:tcW w:w="1800" w:type="dxa"/>
          </w:tcPr>
          <w:p w14:paraId="4905E209"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01BD579A"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57D66ABD"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1DEC6B6A" w14:textId="77777777" w:rsidTr="00312406">
        <w:tc>
          <w:tcPr>
            <w:tcW w:w="2155" w:type="dxa"/>
          </w:tcPr>
          <w:p w14:paraId="6EED9089" w14:textId="77777777" w:rsidR="00AD00F9" w:rsidRPr="0030312E" w:rsidRDefault="00AD00F9" w:rsidP="00AD00F9">
            <w:pPr>
              <w:rPr>
                <w:rFonts w:asciiTheme="majorBidi" w:hAnsiTheme="majorBidi" w:cstheme="majorBidi"/>
                <w:b/>
                <w:bCs/>
                <w:sz w:val="32"/>
                <w:szCs w:val="32"/>
              </w:rPr>
            </w:pPr>
          </w:p>
        </w:tc>
        <w:tc>
          <w:tcPr>
            <w:tcW w:w="1800" w:type="dxa"/>
          </w:tcPr>
          <w:p w14:paraId="2ACEC684" w14:textId="77777777" w:rsidR="00AD00F9" w:rsidRPr="00EF2046" w:rsidRDefault="00AD00F9" w:rsidP="00AD00F9">
            <w:pPr>
              <w:rPr>
                <w:rFonts w:asciiTheme="majorBidi" w:hAnsiTheme="majorBidi" w:cstheme="majorBidi"/>
              </w:rPr>
            </w:pPr>
            <w:r w:rsidRPr="00EF2046">
              <w:rPr>
                <w:rFonts w:asciiTheme="majorBidi" w:hAnsiTheme="majorBidi" w:cstheme="majorBidi"/>
              </w:rPr>
              <w:t>price</w:t>
            </w:r>
          </w:p>
        </w:tc>
        <w:tc>
          <w:tcPr>
            <w:tcW w:w="1800" w:type="dxa"/>
          </w:tcPr>
          <w:p w14:paraId="59A27B69"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49655398"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4F44D000"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174ED17D" w14:textId="77777777" w:rsidTr="00312406">
        <w:tc>
          <w:tcPr>
            <w:tcW w:w="2155" w:type="dxa"/>
          </w:tcPr>
          <w:p w14:paraId="11E18C11" w14:textId="77777777" w:rsidR="00AD00F9" w:rsidRPr="0030312E" w:rsidRDefault="00AD00F9" w:rsidP="00AD00F9">
            <w:pPr>
              <w:rPr>
                <w:rFonts w:asciiTheme="majorBidi" w:hAnsiTheme="majorBidi" w:cstheme="majorBidi"/>
                <w:b/>
                <w:bCs/>
                <w:sz w:val="32"/>
                <w:szCs w:val="32"/>
              </w:rPr>
            </w:pPr>
          </w:p>
        </w:tc>
        <w:tc>
          <w:tcPr>
            <w:tcW w:w="1800" w:type="dxa"/>
          </w:tcPr>
          <w:p w14:paraId="14C71164"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start_date</w:t>
            </w:r>
            <w:proofErr w:type="spellEnd"/>
          </w:p>
        </w:tc>
        <w:tc>
          <w:tcPr>
            <w:tcW w:w="1800" w:type="dxa"/>
          </w:tcPr>
          <w:p w14:paraId="33F2D90F" w14:textId="77777777" w:rsidR="00AD00F9" w:rsidRPr="00EF2046" w:rsidRDefault="00AD00F9" w:rsidP="00AD00F9">
            <w:pPr>
              <w:rPr>
                <w:rFonts w:asciiTheme="majorBidi" w:hAnsiTheme="majorBidi" w:cstheme="majorBidi"/>
              </w:rPr>
            </w:pPr>
            <w:r w:rsidRPr="00EF2046">
              <w:rPr>
                <w:rFonts w:asciiTheme="majorBidi" w:hAnsiTheme="majorBidi" w:cstheme="majorBidi"/>
              </w:rPr>
              <w:t>timestamp</w:t>
            </w:r>
          </w:p>
        </w:tc>
        <w:tc>
          <w:tcPr>
            <w:tcW w:w="1080" w:type="dxa"/>
          </w:tcPr>
          <w:p w14:paraId="067DE2FA"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26795216"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333A857E" w14:textId="77777777" w:rsidTr="00312406">
        <w:tc>
          <w:tcPr>
            <w:tcW w:w="2155" w:type="dxa"/>
          </w:tcPr>
          <w:p w14:paraId="45C7646D" w14:textId="77777777" w:rsidR="00AD00F9" w:rsidRPr="0030312E" w:rsidRDefault="00AD00F9" w:rsidP="00AD00F9">
            <w:pPr>
              <w:rPr>
                <w:rFonts w:asciiTheme="majorBidi" w:hAnsiTheme="majorBidi" w:cstheme="majorBidi"/>
                <w:b/>
                <w:bCs/>
                <w:sz w:val="32"/>
                <w:szCs w:val="32"/>
              </w:rPr>
            </w:pPr>
          </w:p>
        </w:tc>
        <w:tc>
          <w:tcPr>
            <w:tcW w:w="1800" w:type="dxa"/>
          </w:tcPr>
          <w:p w14:paraId="0D649666"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end_date</w:t>
            </w:r>
            <w:proofErr w:type="spellEnd"/>
          </w:p>
        </w:tc>
        <w:tc>
          <w:tcPr>
            <w:tcW w:w="1800" w:type="dxa"/>
          </w:tcPr>
          <w:p w14:paraId="66EA70A3" w14:textId="77777777" w:rsidR="00AD00F9" w:rsidRPr="00EF2046" w:rsidRDefault="00AD00F9" w:rsidP="00AD00F9">
            <w:pPr>
              <w:rPr>
                <w:rFonts w:asciiTheme="majorBidi" w:hAnsiTheme="majorBidi" w:cstheme="majorBidi"/>
              </w:rPr>
            </w:pPr>
            <w:r w:rsidRPr="00EF2046">
              <w:rPr>
                <w:rFonts w:asciiTheme="majorBidi" w:hAnsiTheme="majorBidi" w:cstheme="majorBidi"/>
              </w:rPr>
              <w:t>timestamp</w:t>
            </w:r>
          </w:p>
        </w:tc>
        <w:tc>
          <w:tcPr>
            <w:tcW w:w="1080" w:type="dxa"/>
          </w:tcPr>
          <w:p w14:paraId="4AF01626"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778E9016"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1BDF7A68" w14:textId="77777777" w:rsidTr="00312406">
        <w:tc>
          <w:tcPr>
            <w:tcW w:w="2155" w:type="dxa"/>
          </w:tcPr>
          <w:p w14:paraId="67200305" w14:textId="77777777" w:rsidR="00AD00F9" w:rsidRPr="0030312E" w:rsidRDefault="00AD00F9" w:rsidP="00AD00F9">
            <w:pPr>
              <w:rPr>
                <w:rFonts w:asciiTheme="majorBidi" w:hAnsiTheme="majorBidi" w:cstheme="majorBidi"/>
                <w:b/>
                <w:bCs/>
                <w:sz w:val="32"/>
                <w:szCs w:val="32"/>
              </w:rPr>
            </w:pPr>
          </w:p>
        </w:tc>
        <w:tc>
          <w:tcPr>
            <w:tcW w:w="1800" w:type="dxa"/>
          </w:tcPr>
          <w:p w14:paraId="5220C543" w14:textId="77777777" w:rsidR="00AD00F9" w:rsidRPr="00EF2046" w:rsidRDefault="00AD00F9" w:rsidP="00AD00F9">
            <w:pPr>
              <w:rPr>
                <w:rFonts w:asciiTheme="majorBidi" w:hAnsiTheme="majorBidi" w:cstheme="majorBidi"/>
              </w:rPr>
            </w:pPr>
            <w:r w:rsidRPr="00EF2046">
              <w:rPr>
                <w:rFonts w:asciiTheme="majorBidi" w:hAnsiTheme="majorBidi" w:cstheme="majorBidi"/>
              </w:rPr>
              <w:t>views</w:t>
            </w:r>
          </w:p>
        </w:tc>
        <w:tc>
          <w:tcPr>
            <w:tcW w:w="1800" w:type="dxa"/>
          </w:tcPr>
          <w:p w14:paraId="4E3C6B23"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7EE708B5"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004616A5"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1F5A1B70" w14:textId="77777777" w:rsidTr="00312406">
        <w:tc>
          <w:tcPr>
            <w:tcW w:w="2155" w:type="dxa"/>
          </w:tcPr>
          <w:p w14:paraId="67679FAD" w14:textId="77777777" w:rsidR="00AD00F9" w:rsidRPr="0030312E" w:rsidRDefault="00AD00F9" w:rsidP="00AD00F9">
            <w:pPr>
              <w:rPr>
                <w:rFonts w:asciiTheme="majorBidi" w:hAnsiTheme="majorBidi" w:cstheme="majorBidi"/>
                <w:b/>
                <w:bCs/>
                <w:sz w:val="32"/>
                <w:szCs w:val="32"/>
              </w:rPr>
            </w:pPr>
            <w:r w:rsidRPr="0030312E">
              <w:rPr>
                <w:rFonts w:asciiTheme="majorBidi" w:hAnsiTheme="majorBidi" w:cstheme="majorBidi"/>
                <w:b/>
                <w:bCs/>
                <w:sz w:val="32"/>
                <w:szCs w:val="32"/>
              </w:rPr>
              <w:t>Product</w:t>
            </w:r>
          </w:p>
        </w:tc>
        <w:tc>
          <w:tcPr>
            <w:tcW w:w="1800" w:type="dxa"/>
          </w:tcPr>
          <w:p w14:paraId="0D65AB68" w14:textId="77777777" w:rsidR="00AD00F9" w:rsidRPr="00EF2046" w:rsidRDefault="00AD00F9" w:rsidP="00AD00F9">
            <w:pPr>
              <w:rPr>
                <w:rFonts w:asciiTheme="majorBidi" w:hAnsiTheme="majorBidi" w:cstheme="majorBidi"/>
              </w:rPr>
            </w:pPr>
          </w:p>
        </w:tc>
        <w:tc>
          <w:tcPr>
            <w:tcW w:w="1800" w:type="dxa"/>
          </w:tcPr>
          <w:p w14:paraId="106D7C6A" w14:textId="77777777" w:rsidR="00AD00F9" w:rsidRPr="00EF2046" w:rsidRDefault="00AD00F9" w:rsidP="00AD00F9">
            <w:pPr>
              <w:rPr>
                <w:rFonts w:asciiTheme="majorBidi" w:hAnsiTheme="majorBidi" w:cstheme="majorBidi"/>
              </w:rPr>
            </w:pPr>
          </w:p>
        </w:tc>
        <w:tc>
          <w:tcPr>
            <w:tcW w:w="1080" w:type="dxa"/>
          </w:tcPr>
          <w:p w14:paraId="534ABADC" w14:textId="77777777" w:rsidR="00AD00F9" w:rsidRPr="00EF2046" w:rsidRDefault="00AD00F9" w:rsidP="00AD00F9">
            <w:pPr>
              <w:rPr>
                <w:rFonts w:asciiTheme="majorBidi" w:hAnsiTheme="majorBidi" w:cstheme="majorBidi"/>
              </w:rPr>
            </w:pPr>
          </w:p>
        </w:tc>
        <w:tc>
          <w:tcPr>
            <w:tcW w:w="1435" w:type="dxa"/>
          </w:tcPr>
          <w:p w14:paraId="74EF6748" w14:textId="77777777" w:rsidR="00AD00F9" w:rsidRPr="00EF2046" w:rsidRDefault="00AD00F9" w:rsidP="00AD00F9">
            <w:pPr>
              <w:rPr>
                <w:rFonts w:asciiTheme="majorBidi" w:hAnsiTheme="majorBidi" w:cstheme="majorBidi"/>
              </w:rPr>
            </w:pPr>
          </w:p>
        </w:tc>
      </w:tr>
      <w:tr w:rsidR="00AD00F9" w:rsidRPr="0030312E" w14:paraId="7E238BB1" w14:textId="77777777" w:rsidTr="00312406">
        <w:tc>
          <w:tcPr>
            <w:tcW w:w="2155" w:type="dxa"/>
          </w:tcPr>
          <w:p w14:paraId="5EDB48EA" w14:textId="77777777" w:rsidR="00AD00F9" w:rsidRPr="0030312E" w:rsidRDefault="00AD00F9" w:rsidP="00AD00F9">
            <w:pPr>
              <w:rPr>
                <w:rFonts w:asciiTheme="majorBidi" w:hAnsiTheme="majorBidi" w:cstheme="majorBidi"/>
                <w:b/>
                <w:bCs/>
                <w:sz w:val="32"/>
                <w:szCs w:val="32"/>
              </w:rPr>
            </w:pPr>
          </w:p>
        </w:tc>
        <w:tc>
          <w:tcPr>
            <w:tcW w:w="1800" w:type="dxa"/>
          </w:tcPr>
          <w:p w14:paraId="1D891FD0"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product_id</w:t>
            </w:r>
            <w:proofErr w:type="spellEnd"/>
          </w:p>
        </w:tc>
        <w:tc>
          <w:tcPr>
            <w:tcW w:w="1800" w:type="dxa"/>
          </w:tcPr>
          <w:p w14:paraId="30962A22"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0BDB1D57"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700154EA"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6AEEDE24" w14:textId="77777777" w:rsidTr="00312406">
        <w:tc>
          <w:tcPr>
            <w:tcW w:w="2155" w:type="dxa"/>
          </w:tcPr>
          <w:p w14:paraId="34B2FAB7" w14:textId="77777777" w:rsidR="00AD00F9" w:rsidRPr="0030312E" w:rsidRDefault="00AD00F9" w:rsidP="00AD00F9">
            <w:pPr>
              <w:rPr>
                <w:rFonts w:asciiTheme="majorBidi" w:hAnsiTheme="majorBidi" w:cstheme="majorBidi"/>
                <w:b/>
                <w:bCs/>
                <w:sz w:val="32"/>
                <w:szCs w:val="32"/>
              </w:rPr>
            </w:pPr>
          </w:p>
        </w:tc>
        <w:tc>
          <w:tcPr>
            <w:tcW w:w="1800" w:type="dxa"/>
          </w:tcPr>
          <w:p w14:paraId="51490A3B"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product_name</w:t>
            </w:r>
            <w:proofErr w:type="spellEnd"/>
          </w:p>
        </w:tc>
        <w:tc>
          <w:tcPr>
            <w:tcW w:w="1800" w:type="dxa"/>
          </w:tcPr>
          <w:p w14:paraId="7A1A6BC5"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varchar(</w:t>
            </w:r>
            <w:proofErr w:type="gramEnd"/>
            <w:r w:rsidRPr="00EF2046">
              <w:rPr>
                <w:rFonts w:asciiTheme="majorBidi" w:hAnsiTheme="majorBidi" w:cstheme="majorBidi"/>
              </w:rPr>
              <w:t>50)</w:t>
            </w:r>
          </w:p>
        </w:tc>
        <w:tc>
          <w:tcPr>
            <w:tcW w:w="1080" w:type="dxa"/>
          </w:tcPr>
          <w:p w14:paraId="62A56BCF"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7F25DF27"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2C5F419C" w14:textId="77777777" w:rsidTr="00312406">
        <w:tc>
          <w:tcPr>
            <w:tcW w:w="2155" w:type="dxa"/>
          </w:tcPr>
          <w:p w14:paraId="68CCF865" w14:textId="77777777" w:rsidR="00AD00F9" w:rsidRPr="0030312E" w:rsidRDefault="00AD00F9" w:rsidP="00AD00F9">
            <w:pPr>
              <w:rPr>
                <w:rFonts w:asciiTheme="majorBidi" w:hAnsiTheme="majorBidi" w:cstheme="majorBidi"/>
                <w:b/>
                <w:bCs/>
                <w:sz w:val="32"/>
                <w:szCs w:val="32"/>
              </w:rPr>
            </w:pPr>
          </w:p>
        </w:tc>
        <w:tc>
          <w:tcPr>
            <w:tcW w:w="1800" w:type="dxa"/>
          </w:tcPr>
          <w:p w14:paraId="1A623B7F"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advertisers_id</w:t>
            </w:r>
            <w:proofErr w:type="spellEnd"/>
          </w:p>
        </w:tc>
        <w:tc>
          <w:tcPr>
            <w:tcW w:w="1800" w:type="dxa"/>
          </w:tcPr>
          <w:p w14:paraId="459133D4"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6E7E2ACC"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793CCBB1"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0814469D" w14:textId="77777777" w:rsidTr="00312406">
        <w:tc>
          <w:tcPr>
            <w:tcW w:w="2155" w:type="dxa"/>
          </w:tcPr>
          <w:p w14:paraId="5D64BE55" w14:textId="77777777" w:rsidR="00AD00F9" w:rsidRPr="0030312E" w:rsidRDefault="00AD00F9" w:rsidP="00AD00F9">
            <w:pPr>
              <w:rPr>
                <w:rFonts w:asciiTheme="majorBidi" w:hAnsiTheme="majorBidi" w:cstheme="majorBidi"/>
                <w:b/>
                <w:bCs/>
                <w:sz w:val="32"/>
                <w:szCs w:val="32"/>
              </w:rPr>
            </w:pPr>
          </w:p>
        </w:tc>
        <w:tc>
          <w:tcPr>
            <w:tcW w:w="1800" w:type="dxa"/>
          </w:tcPr>
          <w:p w14:paraId="7CE6B9B6" w14:textId="77777777" w:rsidR="00AD00F9" w:rsidRPr="00EF2046" w:rsidRDefault="00AD00F9" w:rsidP="00AD00F9">
            <w:pPr>
              <w:rPr>
                <w:rFonts w:asciiTheme="majorBidi" w:hAnsiTheme="majorBidi" w:cstheme="majorBidi"/>
              </w:rPr>
            </w:pPr>
            <w:r w:rsidRPr="00EF2046">
              <w:rPr>
                <w:rFonts w:asciiTheme="majorBidi" w:hAnsiTheme="majorBidi" w:cstheme="majorBidi"/>
              </w:rPr>
              <w:t>value</w:t>
            </w:r>
          </w:p>
        </w:tc>
        <w:tc>
          <w:tcPr>
            <w:tcW w:w="1800" w:type="dxa"/>
          </w:tcPr>
          <w:p w14:paraId="3A6F7E78"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6253851A"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39262989"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6E38AD7A" w14:textId="77777777" w:rsidTr="00312406">
        <w:tc>
          <w:tcPr>
            <w:tcW w:w="2155" w:type="dxa"/>
          </w:tcPr>
          <w:p w14:paraId="0CE5A059" w14:textId="77777777" w:rsidR="00AD00F9" w:rsidRPr="0030312E" w:rsidRDefault="00AD00F9" w:rsidP="00AD00F9">
            <w:pPr>
              <w:rPr>
                <w:rFonts w:asciiTheme="majorBidi" w:hAnsiTheme="majorBidi" w:cstheme="majorBidi"/>
                <w:b/>
                <w:bCs/>
                <w:sz w:val="32"/>
                <w:szCs w:val="32"/>
              </w:rPr>
            </w:pPr>
            <w:r w:rsidRPr="0030312E">
              <w:rPr>
                <w:rFonts w:asciiTheme="majorBidi" w:hAnsiTheme="majorBidi" w:cstheme="majorBidi"/>
                <w:b/>
                <w:bCs/>
                <w:sz w:val="32"/>
                <w:szCs w:val="32"/>
              </w:rPr>
              <w:t>post</w:t>
            </w:r>
          </w:p>
        </w:tc>
        <w:tc>
          <w:tcPr>
            <w:tcW w:w="1800" w:type="dxa"/>
          </w:tcPr>
          <w:p w14:paraId="6045295B" w14:textId="77777777" w:rsidR="00AD00F9" w:rsidRPr="00EF2046" w:rsidRDefault="00AD00F9" w:rsidP="00AD00F9">
            <w:pPr>
              <w:rPr>
                <w:rFonts w:asciiTheme="majorBidi" w:hAnsiTheme="majorBidi" w:cstheme="majorBidi"/>
              </w:rPr>
            </w:pPr>
          </w:p>
        </w:tc>
        <w:tc>
          <w:tcPr>
            <w:tcW w:w="1800" w:type="dxa"/>
          </w:tcPr>
          <w:p w14:paraId="58507CA5" w14:textId="77777777" w:rsidR="00AD00F9" w:rsidRPr="00EF2046" w:rsidRDefault="00AD00F9" w:rsidP="00AD00F9">
            <w:pPr>
              <w:rPr>
                <w:rFonts w:asciiTheme="majorBidi" w:hAnsiTheme="majorBidi" w:cstheme="majorBidi"/>
              </w:rPr>
            </w:pPr>
          </w:p>
        </w:tc>
        <w:tc>
          <w:tcPr>
            <w:tcW w:w="1080" w:type="dxa"/>
          </w:tcPr>
          <w:p w14:paraId="22CAB80F" w14:textId="77777777" w:rsidR="00AD00F9" w:rsidRPr="00EF2046" w:rsidRDefault="00AD00F9" w:rsidP="00AD00F9">
            <w:pPr>
              <w:rPr>
                <w:rFonts w:asciiTheme="majorBidi" w:hAnsiTheme="majorBidi" w:cstheme="majorBidi"/>
              </w:rPr>
            </w:pPr>
          </w:p>
        </w:tc>
        <w:tc>
          <w:tcPr>
            <w:tcW w:w="1435" w:type="dxa"/>
          </w:tcPr>
          <w:p w14:paraId="5603E36D" w14:textId="77777777" w:rsidR="00AD00F9" w:rsidRPr="00EF2046" w:rsidRDefault="00AD00F9" w:rsidP="00AD00F9">
            <w:pPr>
              <w:rPr>
                <w:rFonts w:asciiTheme="majorBidi" w:hAnsiTheme="majorBidi" w:cstheme="majorBidi"/>
              </w:rPr>
            </w:pPr>
          </w:p>
        </w:tc>
      </w:tr>
      <w:tr w:rsidR="00AD00F9" w:rsidRPr="0030312E" w14:paraId="6064D7B3" w14:textId="77777777" w:rsidTr="00312406">
        <w:tc>
          <w:tcPr>
            <w:tcW w:w="2155" w:type="dxa"/>
          </w:tcPr>
          <w:p w14:paraId="0F641C35" w14:textId="77777777" w:rsidR="00AD00F9" w:rsidRPr="0030312E" w:rsidRDefault="00AD00F9" w:rsidP="00AD00F9">
            <w:pPr>
              <w:rPr>
                <w:rFonts w:asciiTheme="majorBidi" w:hAnsiTheme="majorBidi" w:cstheme="majorBidi"/>
                <w:b/>
                <w:bCs/>
                <w:sz w:val="32"/>
                <w:szCs w:val="32"/>
              </w:rPr>
            </w:pPr>
          </w:p>
        </w:tc>
        <w:tc>
          <w:tcPr>
            <w:tcW w:w="1800" w:type="dxa"/>
          </w:tcPr>
          <w:p w14:paraId="0E9ACC89"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post_id</w:t>
            </w:r>
            <w:proofErr w:type="spellEnd"/>
          </w:p>
        </w:tc>
        <w:tc>
          <w:tcPr>
            <w:tcW w:w="1800" w:type="dxa"/>
          </w:tcPr>
          <w:p w14:paraId="63A56ED9"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5C9A54D2"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27B4DBE6"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5710F031" w14:textId="77777777" w:rsidTr="00312406">
        <w:tc>
          <w:tcPr>
            <w:tcW w:w="2155" w:type="dxa"/>
          </w:tcPr>
          <w:p w14:paraId="17B3E35E" w14:textId="77777777" w:rsidR="00AD00F9" w:rsidRPr="0030312E" w:rsidRDefault="00AD00F9" w:rsidP="00AD00F9">
            <w:pPr>
              <w:rPr>
                <w:rFonts w:asciiTheme="majorBidi" w:hAnsiTheme="majorBidi" w:cstheme="majorBidi"/>
                <w:b/>
                <w:bCs/>
                <w:sz w:val="32"/>
                <w:szCs w:val="32"/>
              </w:rPr>
            </w:pPr>
          </w:p>
        </w:tc>
        <w:tc>
          <w:tcPr>
            <w:tcW w:w="1800" w:type="dxa"/>
          </w:tcPr>
          <w:p w14:paraId="6B2651DB" w14:textId="77777777" w:rsidR="00AD00F9" w:rsidRPr="00EF2046" w:rsidRDefault="00AD00F9" w:rsidP="00AD00F9">
            <w:pPr>
              <w:pStyle w:val="Default"/>
              <w:rPr>
                <w:rFonts w:asciiTheme="majorBidi" w:hAnsiTheme="majorBidi" w:cstheme="majorBidi"/>
                <w:color w:val="auto"/>
                <w:sz w:val="22"/>
                <w:szCs w:val="22"/>
              </w:rPr>
            </w:pPr>
            <w:proofErr w:type="spellStart"/>
            <w:r w:rsidRPr="00EF2046">
              <w:rPr>
                <w:rFonts w:asciiTheme="majorBidi" w:hAnsiTheme="majorBidi" w:cstheme="majorBidi"/>
                <w:color w:val="auto"/>
                <w:sz w:val="22"/>
                <w:szCs w:val="22"/>
              </w:rPr>
              <w:t>member_id</w:t>
            </w:r>
            <w:proofErr w:type="spellEnd"/>
          </w:p>
        </w:tc>
        <w:tc>
          <w:tcPr>
            <w:tcW w:w="1800" w:type="dxa"/>
          </w:tcPr>
          <w:p w14:paraId="381F2E0D"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1F368D5B"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0AD98D5D"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15CDA3E1" w14:textId="77777777" w:rsidTr="00312406">
        <w:tc>
          <w:tcPr>
            <w:tcW w:w="2155" w:type="dxa"/>
          </w:tcPr>
          <w:p w14:paraId="3FDB659D" w14:textId="77777777" w:rsidR="00AD00F9" w:rsidRPr="0030312E" w:rsidRDefault="00AD00F9" w:rsidP="00AD00F9">
            <w:pPr>
              <w:rPr>
                <w:rFonts w:asciiTheme="majorBidi" w:hAnsiTheme="majorBidi" w:cstheme="majorBidi"/>
                <w:b/>
                <w:bCs/>
                <w:sz w:val="32"/>
                <w:szCs w:val="32"/>
              </w:rPr>
            </w:pPr>
          </w:p>
        </w:tc>
        <w:tc>
          <w:tcPr>
            <w:tcW w:w="1800" w:type="dxa"/>
          </w:tcPr>
          <w:p w14:paraId="5ED5FB65"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creation_date</w:t>
            </w:r>
            <w:proofErr w:type="spellEnd"/>
            <w:r w:rsidRPr="00EF2046">
              <w:rPr>
                <w:rFonts w:asciiTheme="majorBidi" w:hAnsiTheme="majorBidi" w:cstheme="majorBidi"/>
              </w:rPr>
              <w:t xml:space="preserve"> </w:t>
            </w:r>
          </w:p>
        </w:tc>
        <w:tc>
          <w:tcPr>
            <w:tcW w:w="1800" w:type="dxa"/>
          </w:tcPr>
          <w:p w14:paraId="521A36D8" w14:textId="77777777" w:rsidR="00AD00F9" w:rsidRPr="00EF2046" w:rsidRDefault="00AD00F9" w:rsidP="00AD00F9">
            <w:pPr>
              <w:rPr>
                <w:rFonts w:asciiTheme="majorBidi" w:hAnsiTheme="majorBidi" w:cstheme="majorBidi"/>
              </w:rPr>
            </w:pPr>
            <w:r w:rsidRPr="00EF2046">
              <w:rPr>
                <w:rFonts w:asciiTheme="majorBidi" w:hAnsiTheme="majorBidi" w:cstheme="majorBidi"/>
              </w:rPr>
              <w:t>timestamp</w:t>
            </w:r>
          </w:p>
        </w:tc>
        <w:tc>
          <w:tcPr>
            <w:tcW w:w="1080" w:type="dxa"/>
          </w:tcPr>
          <w:p w14:paraId="52B6DE8D"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4C849825"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423BF205" w14:textId="77777777" w:rsidTr="00312406">
        <w:tc>
          <w:tcPr>
            <w:tcW w:w="2155" w:type="dxa"/>
          </w:tcPr>
          <w:p w14:paraId="0D149973" w14:textId="77777777" w:rsidR="00AD00F9" w:rsidRPr="0030312E" w:rsidRDefault="00AD00F9" w:rsidP="00AD00F9">
            <w:pPr>
              <w:rPr>
                <w:rFonts w:asciiTheme="majorBidi" w:hAnsiTheme="majorBidi" w:cstheme="majorBidi"/>
                <w:b/>
                <w:bCs/>
                <w:sz w:val="32"/>
                <w:szCs w:val="32"/>
              </w:rPr>
            </w:pPr>
          </w:p>
        </w:tc>
        <w:tc>
          <w:tcPr>
            <w:tcW w:w="1800" w:type="dxa"/>
          </w:tcPr>
          <w:p w14:paraId="6A4F98C8" w14:textId="77777777" w:rsidR="00AD00F9" w:rsidRPr="00EF2046" w:rsidRDefault="00AD00F9" w:rsidP="00AD00F9">
            <w:pPr>
              <w:rPr>
                <w:rFonts w:asciiTheme="majorBidi" w:hAnsiTheme="majorBidi" w:cstheme="majorBidi"/>
              </w:rPr>
            </w:pPr>
            <w:r w:rsidRPr="00EF2046">
              <w:rPr>
                <w:rFonts w:asciiTheme="majorBidi" w:hAnsiTheme="majorBidi" w:cstheme="majorBidi"/>
              </w:rPr>
              <w:t>data</w:t>
            </w:r>
          </w:p>
        </w:tc>
        <w:tc>
          <w:tcPr>
            <w:tcW w:w="1800" w:type="dxa"/>
          </w:tcPr>
          <w:p w14:paraId="0AA51FDA"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varchar(</w:t>
            </w:r>
            <w:proofErr w:type="gramEnd"/>
            <w:r w:rsidRPr="00EF2046">
              <w:rPr>
                <w:rFonts w:asciiTheme="majorBidi" w:hAnsiTheme="majorBidi" w:cstheme="majorBidi"/>
              </w:rPr>
              <w:t>800)</w:t>
            </w:r>
          </w:p>
        </w:tc>
        <w:tc>
          <w:tcPr>
            <w:tcW w:w="1080" w:type="dxa"/>
          </w:tcPr>
          <w:p w14:paraId="7BC3B6F3"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1E4E706E"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5A81177D" w14:textId="77777777" w:rsidTr="00312406">
        <w:tc>
          <w:tcPr>
            <w:tcW w:w="2155" w:type="dxa"/>
          </w:tcPr>
          <w:p w14:paraId="10C07D4A" w14:textId="77777777" w:rsidR="00AD00F9" w:rsidRPr="0030312E" w:rsidRDefault="00AD00F9" w:rsidP="00AD00F9">
            <w:pPr>
              <w:rPr>
                <w:rFonts w:asciiTheme="majorBidi" w:hAnsiTheme="majorBidi" w:cstheme="majorBidi"/>
                <w:b/>
                <w:bCs/>
                <w:sz w:val="32"/>
                <w:szCs w:val="32"/>
              </w:rPr>
            </w:pPr>
          </w:p>
        </w:tc>
        <w:tc>
          <w:tcPr>
            <w:tcW w:w="1800" w:type="dxa"/>
          </w:tcPr>
          <w:p w14:paraId="439340B2" w14:textId="77777777" w:rsidR="00AD00F9" w:rsidRPr="00EF2046" w:rsidRDefault="00AD00F9" w:rsidP="00AD00F9">
            <w:pPr>
              <w:rPr>
                <w:rFonts w:asciiTheme="majorBidi" w:hAnsiTheme="majorBidi" w:cstheme="majorBidi"/>
              </w:rPr>
            </w:pPr>
            <w:r w:rsidRPr="00EF2046">
              <w:rPr>
                <w:rFonts w:asciiTheme="majorBidi" w:hAnsiTheme="majorBidi" w:cstheme="majorBidi"/>
              </w:rPr>
              <w:t>shares</w:t>
            </w:r>
          </w:p>
        </w:tc>
        <w:tc>
          <w:tcPr>
            <w:tcW w:w="1800" w:type="dxa"/>
          </w:tcPr>
          <w:p w14:paraId="0325CB14"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5BEC6CA5"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1810E07F"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6BFA0215" w14:textId="77777777" w:rsidTr="00312406">
        <w:tc>
          <w:tcPr>
            <w:tcW w:w="2155" w:type="dxa"/>
          </w:tcPr>
          <w:p w14:paraId="256F0ED2" w14:textId="77777777" w:rsidR="00AD00F9" w:rsidRPr="0030312E" w:rsidRDefault="00AD00F9" w:rsidP="00AD00F9">
            <w:pPr>
              <w:rPr>
                <w:rFonts w:asciiTheme="majorBidi" w:hAnsiTheme="majorBidi" w:cstheme="majorBidi"/>
                <w:b/>
                <w:bCs/>
                <w:sz w:val="32"/>
                <w:szCs w:val="32"/>
              </w:rPr>
            </w:pPr>
          </w:p>
        </w:tc>
        <w:tc>
          <w:tcPr>
            <w:tcW w:w="1800" w:type="dxa"/>
          </w:tcPr>
          <w:p w14:paraId="30986428" w14:textId="77777777" w:rsidR="00AD00F9" w:rsidRPr="00EF2046" w:rsidRDefault="00AD00F9" w:rsidP="00AD00F9">
            <w:pPr>
              <w:rPr>
                <w:rFonts w:asciiTheme="majorBidi" w:hAnsiTheme="majorBidi" w:cstheme="majorBidi"/>
              </w:rPr>
            </w:pPr>
            <w:r w:rsidRPr="00EF2046">
              <w:rPr>
                <w:rFonts w:asciiTheme="majorBidi" w:hAnsiTheme="majorBidi" w:cstheme="majorBidi"/>
              </w:rPr>
              <w:t>likes</w:t>
            </w:r>
          </w:p>
        </w:tc>
        <w:tc>
          <w:tcPr>
            <w:tcW w:w="1800" w:type="dxa"/>
          </w:tcPr>
          <w:p w14:paraId="61473283"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0369BF95"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0AE77180"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4CE10D9E" w14:textId="77777777" w:rsidTr="00312406">
        <w:tc>
          <w:tcPr>
            <w:tcW w:w="2155" w:type="dxa"/>
          </w:tcPr>
          <w:p w14:paraId="712EBD83" w14:textId="77777777" w:rsidR="00AD00F9" w:rsidRPr="0030312E" w:rsidRDefault="00AD00F9" w:rsidP="00AD00F9">
            <w:pPr>
              <w:rPr>
                <w:rFonts w:asciiTheme="majorBidi" w:hAnsiTheme="majorBidi" w:cstheme="majorBidi"/>
                <w:b/>
                <w:bCs/>
                <w:sz w:val="32"/>
                <w:szCs w:val="32"/>
              </w:rPr>
            </w:pPr>
          </w:p>
        </w:tc>
        <w:tc>
          <w:tcPr>
            <w:tcW w:w="1800" w:type="dxa"/>
          </w:tcPr>
          <w:p w14:paraId="29293B5C" w14:textId="77777777" w:rsidR="00AD00F9" w:rsidRPr="00EF2046" w:rsidRDefault="00AD00F9" w:rsidP="00AD00F9">
            <w:pPr>
              <w:rPr>
                <w:rFonts w:asciiTheme="majorBidi" w:hAnsiTheme="majorBidi" w:cstheme="majorBidi"/>
              </w:rPr>
            </w:pPr>
            <w:r w:rsidRPr="00EF2046">
              <w:rPr>
                <w:rFonts w:asciiTheme="majorBidi" w:hAnsiTheme="majorBidi" w:cstheme="majorBidi"/>
              </w:rPr>
              <w:t>views</w:t>
            </w:r>
          </w:p>
        </w:tc>
        <w:tc>
          <w:tcPr>
            <w:tcW w:w="1800" w:type="dxa"/>
          </w:tcPr>
          <w:p w14:paraId="2DD6FA23"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2B46CFA8"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569929AF"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0EA99621" w14:textId="77777777" w:rsidTr="00312406">
        <w:tc>
          <w:tcPr>
            <w:tcW w:w="2155" w:type="dxa"/>
          </w:tcPr>
          <w:p w14:paraId="70D44794" w14:textId="77777777" w:rsidR="00AD00F9" w:rsidRPr="0030312E" w:rsidRDefault="00AD00F9" w:rsidP="00AD00F9">
            <w:pPr>
              <w:rPr>
                <w:rFonts w:asciiTheme="majorBidi" w:hAnsiTheme="majorBidi" w:cstheme="majorBidi"/>
                <w:b/>
                <w:bCs/>
                <w:sz w:val="32"/>
                <w:szCs w:val="32"/>
              </w:rPr>
            </w:pPr>
            <w:r w:rsidRPr="0030312E">
              <w:rPr>
                <w:rFonts w:asciiTheme="majorBidi" w:hAnsiTheme="majorBidi" w:cstheme="majorBidi"/>
                <w:b/>
                <w:bCs/>
                <w:sz w:val="32"/>
                <w:szCs w:val="32"/>
              </w:rPr>
              <w:t>like</w:t>
            </w:r>
          </w:p>
        </w:tc>
        <w:tc>
          <w:tcPr>
            <w:tcW w:w="1800" w:type="dxa"/>
          </w:tcPr>
          <w:p w14:paraId="1ACAE929" w14:textId="77777777" w:rsidR="00AD00F9" w:rsidRPr="00EF2046" w:rsidRDefault="00AD00F9" w:rsidP="00AD00F9">
            <w:pPr>
              <w:rPr>
                <w:rFonts w:asciiTheme="majorBidi" w:hAnsiTheme="majorBidi" w:cstheme="majorBidi"/>
              </w:rPr>
            </w:pPr>
          </w:p>
        </w:tc>
        <w:tc>
          <w:tcPr>
            <w:tcW w:w="1800" w:type="dxa"/>
          </w:tcPr>
          <w:p w14:paraId="755F8F0D" w14:textId="77777777" w:rsidR="00AD00F9" w:rsidRPr="00EF2046" w:rsidRDefault="00AD00F9" w:rsidP="00AD00F9">
            <w:pPr>
              <w:rPr>
                <w:rFonts w:asciiTheme="majorBidi" w:hAnsiTheme="majorBidi" w:cstheme="majorBidi"/>
              </w:rPr>
            </w:pPr>
          </w:p>
        </w:tc>
        <w:tc>
          <w:tcPr>
            <w:tcW w:w="1080" w:type="dxa"/>
          </w:tcPr>
          <w:p w14:paraId="6DFFD8A9" w14:textId="77777777" w:rsidR="00AD00F9" w:rsidRPr="00EF2046" w:rsidRDefault="00AD00F9" w:rsidP="00AD00F9">
            <w:pPr>
              <w:rPr>
                <w:rFonts w:asciiTheme="majorBidi" w:hAnsiTheme="majorBidi" w:cstheme="majorBidi"/>
              </w:rPr>
            </w:pPr>
          </w:p>
        </w:tc>
        <w:tc>
          <w:tcPr>
            <w:tcW w:w="1435" w:type="dxa"/>
          </w:tcPr>
          <w:p w14:paraId="0B27BDD0" w14:textId="77777777" w:rsidR="00AD00F9" w:rsidRPr="00EF2046" w:rsidRDefault="00AD00F9" w:rsidP="00AD00F9">
            <w:pPr>
              <w:rPr>
                <w:rFonts w:asciiTheme="majorBidi" w:hAnsiTheme="majorBidi" w:cstheme="majorBidi"/>
              </w:rPr>
            </w:pPr>
          </w:p>
        </w:tc>
      </w:tr>
      <w:tr w:rsidR="00AD00F9" w:rsidRPr="0030312E" w14:paraId="61588E42" w14:textId="77777777" w:rsidTr="00312406">
        <w:tc>
          <w:tcPr>
            <w:tcW w:w="2155" w:type="dxa"/>
          </w:tcPr>
          <w:p w14:paraId="1AF120FE" w14:textId="77777777" w:rsidR="00AD00F9" w:rsidRPr="0030312E" w:rsidRDefault="00AD00F9" w:rsidP="00AD00F9">
            <w:pPr>
              <w:rPr>
                <w:rFonts w:asciiTheme="majorBidi" w:hAnsiTheme="majorBidi" w:cstheme="majorBidi"/>
                <w:b/>
                <w:bCs/>
                <w:sz w:val="32"/>
                <w:szCs w:val="32"/>
              </w:rPr>
            </w:pPr>
          </w:p>
        </w:tc>
        <w:tc>
          <w:tcPr>
            <w:tcW w:w="1800" w:type="dxa"/>
          </w:tcPr>
          <w:p w14:paraId="2F8B822C"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like_id</w:t>
            </w:r>
            <w:proofErr w:type="spellEnd"/>
          </w:p>
        </w:tc>
        <w:tc>
          <w:tcPr>
            <w:tcW w:w="1800" w:type="dxa"/>
          </w:tcPr>
          <w:p w14:paraId="160D99EB"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22D68E3C"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1C1B60AD"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51F07CF4" w14:textId="77777777" w:rsidTr="00312406">
        <w:tc>
          <w:tcPr>
            <w:tcW w:w="2155" w:type="dxa"/>
          </w:tcPr>
          <w:p w14:paraId="1D5669C6" w14:textId="77777777" w:rsidR="00AD00F9" w:rsidRPr="0030312E" w:rsidRDefault="00AD00F9" w:rsidP="00AD00F9">
            <w:pPr>
              <w:rPr>
                <w:rFonts w:asciiTheme="majorBidi" w:hAnsiTheme="majorBidi" w:cstheme="majorBidi"/>
                <w:b/>
                <w:bCs/>
                <w:sz w:val="32"/>
                <w:szCs w:val="32"/>
              </w:rPr>
            </w:pPr>
          </w:p>
        </w:tc>
        <w:tc>
          <w:tcPr>
            <w:tcW w:w="1800" w:type="dxa"/>
          </w:tcPr>
          <w:p w14:paraId="172484B5"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member_id</w:t>
            </w:r>
            <w:proofErr w:type="spellEnd"/>
          </w:p>
        </w:tc>
        <w:tc>
          <w:tcPr>
            <w:tcW w:w="1800" w:type="dxa"/>
          </w:tcPr>
          <w:p w14:paraId="6F03DAEF"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01F2F219"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603E5284"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348B9EB8" w14:textId="77777777" w:rsidTr="00312406">
        <w:tc>
          <w:tcPr>
            <w:tcW w:w="2155" w:type="dxa"/>
          </w:tcPr>
          <w:p w14:paraId="11F675CF" w14:textId="77777777" w:rsidR="00AD00F9" w:rsidRPr="0030312E" w:rsidRDefault="00AD00F9" w:rsidP="00AD00F9">
            <w:pPr>
              <w:rPr>
                <w:rFonts w:asciiTheme="majorBidi" w:hAnsiTheme="majorBidi" w:cstheme="majorBidi"/>
                <w:b/>
                <w:bCs/>
                <w:sz w:val="32"/>
                <w:szCs w:val="32"/>
              </w:rPr>
            </w:pPr>
          </w:p>
        </w:tc>
        <w:tc>
          <w:tcPr>
            <w:tcW w:w="1800" w:type="dxa"/>
          </w:tcPr>
          <w:p w14:paraId="37123F85"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postable_id</w:t>
            </w:r>
            <w:proofErr w:type="spellEnd"/>
          </w:p>
        </w:tc>
        <w:tc>
          <w:tcPr>
            <w:tcW w:w="1800" w:type="dxa"/>
          </w:tcPr>
          <w:p w14:paraId="521BA96E"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0A3FD22E"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4D6EF3CB"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1E85987A" w14:textId="77777777" w:rsidTr="00312406">
        <w:tc>
          <w:tcPr>
            <w:tcW w:w="2155" w:type="dxa"/>
          </w:tcPr>
          <w:p w14:paraId="6B54C8DD" w14:textId="77777777" w:rsidR="00AD00F9" w:rsidRPr="0030312E" w:rsidRDefault="00AD00F9" w:rsidP="00AD00F9">
            <w:pPr>
              <w:rPr>
                <w:rFonts w:asciiTheme="majorBidi" w:hAnsiTheme="majorBidi" w:cstheme="majorBidi"/>
                <w:b/>
                <w:bCs/>
                <w:sz w:val="32"/>
                <w:szCs w:val="32"/>
              </w:rPr>
            </w:pPr>
            <w:r w:rsidRPr="0030312E">
              <w:rPr>
                <w:rFonts w:asciiTheme="majorBidi" w:hAnsiTheme="majorBidi" w:cstheme="majorBidi"/>
                <w:b/>
                <w:bCs/>
                <w:sz w:val="32"/>
                <w:szCs w:val="32"/>
              </w:rPr>
              <w:t>share</w:t>
            </w:r>
          </w:p>
        </w:tc>
        <w:tc>
          <w:tcPr>
            <w:tcW w:w="1800" w:type="dxa"/>
          </w:tcPr>
          <w:p w14:paraId="2EAAC630" w14:textId="77777777" w:rsidR="00AD00F9" w:rsidRPr="00EF2046" w:rsidRDefault="00AD00F9" w:rsidP="00AD00F9">
            <w:pPr>
              <w:rPr>
                <w:rFonts w:asciiTheme="majorBidi" w:hAnsiTheme="majorBidi" w:cstheme="majorBidi"/>
              </w:rPr>
            </w:pPr>
          </w:p>
        </w:tc>
        <w:tc>
          <w:tcPr>
            <w:tcW w:w="1800" w:type="dxa"/>
          </w:tcPr>
          <w:p w14:paraId="6881FBAC" w14:textId="77777777" w:rsidR="00AD00F9" w:rsidRPr="00EF2046" w:rsidRDefault="00AD00F9" w:rsidP="00AD00F9">
            <w:pPr>
              <w:rPr>
                <w:rFonts w:asciiTheme="majorBidi" w:hAnsiTheme="majorBidi" w:cstheme="majorBidi"/>
              </w:rPr>
            </w:pPr>
          </w:p>
        </w:tc>
        <w:tc>
          <w:tcPr>
            <w:tcW w:w="1080" w:type="dxa"/>
          </w:tcPr>
          <w:p w14:paraId="5DA0E653" w14:textId="77777777" w:rsidR="00AD00F9" w:rsidRPr="00EF2046" w:rsidRDefault="00AD00F9" w:rsidP="00AD00F9">
            <w:pPr>
              <w:rPr>
                <w:rFonts w:asciiTheme="majorBidi" w:hAnsiTheme="majorBidi" w:cstheme="majorBidi"/>
              </w:rPr>
            </w:pPr>
          </w:p>
        </w:tc>
        <w:tc>
          <w:tcPr>
            <w:tcW w:w="1435" w:type="dxa"/>
          </w:tcPr>
          <w:p w14:paraId="00B0ED20" w14:textId="77777777" w:rsidR="00AD00F9" w:rsidRPr="00EF2046" w:rsidRDefault="00AD00F9" w:rsidP="00AD00F9">
            <w:pPr>
              <w:rPr>
                <w:rFonts w:asciiTheme="majorBidi" w:hAnsiTheme="majorBidi" w:cstheme="majorBidi"/>
              </w:rPr>
            </w:pPr>
          </w:p>
        </w:tc>
      </w:tr>
      <w:tr w:rsidR="00AD00F9" w:rsidRPr="0030312E" w14:paraId="50D056A2" w14:textId="77777777" w:rsidTr="00312406">
        <w:tc>
          <w:tcPr>
            <w:tcW w:w="2155" w:type="dxa"/>
          </w:tcPr>
          <w:p w14:paraId="06374E7A" w14:textId="77777777" w:rsidR="00AD00F9" w:rsidRPr="0030312E" w:rsidRDefault="00AD00F9" w:rsidP="00AD00F9">
            <w:pPr>
              <w:rPr>
                <w:rFonts w:asciiTheme="majorBidi" w:hAnsiTheme="majorBidi" w:cstheme="majorBidi"/>
                <w:b/>
                <w:bCs/>
                <w:sz w:val="32"/>
                <w:szCs w:val="32"/>
              </w:rPr>
            </w:pPr>
          </w:p>
        </w:tc>
        <w:tc>
          <w:tcPr>
            <w:tcW w:w="1800" w:type="dxa"/>
          </w:tcPr>
          <w:p w14:paraId="12CA483F"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share_id</w:t>
            </w:r>
            <w:proofErr w:type="spellEnd"/>
          </w:p>
        </w:tc>
        <w:tc>
          <w:tcPr>
            <w:tcW w:w="1800" w:type="dxa"/>
          </w:tcPr>
          <w:p w14:paraId="75425144"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0C34A4FD"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5AAA42C5"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61D87DAF" w14:textId="77777777" w:rsidTr="00312406">
        <w:tc>
          <w:tcPr>
            <w:tcW w:w="2155" w:type="dxa"/>
          </w:tcPr>
          <w:p w14:paraId="6398613C" w14:textId="77777777" w:rsidR="00AD00F9" w:rsidRPr="0030312E" w:rsidRDefault="00AD00F9" w:rsidP="00AD00F9">
            <w:pPr>
              <w:rPr>
                <w:rFonts w:asciiTheme="majorBidi" w:hAnsiTheme="majorBidi" w:cstheme="majorBidi"/>
                <w:b/>
                <w:bCs/>
                <w:sz w:val="32"/>
                <w:szCs w:val="32"/>
              </w:rPr>
            </w:pPr>
          </w:p>
        </w:tc>
        <w:tc>
          <w:tcPr>
            <w:tcW w:w="1800" w:type="dxa"/>
          </w:tcPr>
          <w:p w14:paraId="67D73993"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member_id</w:t>
            </w:r>
            <w:proofErr w:type="spellEnd"/>
          </w:p>
        </w:tc>
        <w:tc>
          <w:tcPr>
            <w:tcW w:w="1800" w:type="dxa"/>
          </w:tcPr>
          <w:p w14:paraId="46C8A321"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1A2703F4"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65CF6EBF"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601BE2B8" w14:textId="77777777" w:rsidTr="00312406">
        <w:tc>
          <w:tcPr>
            <w:tcW w:w="2155" w:type="dxa"/>
          </w:tcPr>
          <w:p w14:paraId="495A9CC8" w14:textId="77777777" w:rsidR="00AD00F9" w:rsidRPr="0030312E" w:rsidRDefault="00AD00F9" w:rsidP="00AD00F9">
            <w:pPr>
              <w:rPr>
                <w:rFonts w:asciiTheme="majorBidi" w:hAnsiTheme="majorBidi" w:cstheme="majorBidi"/>
                <w:b/>
                <w:bCs/>
                <w:sz w:val="32"/>
                <w:szCs w:val="32"/>
              </w:rPr>
            </w:pPr>
          </w:p>
        </w:tc>
        <w:tc>
          <w:tcPr>
            <w:tcW w:w="1800" w:type="dxa"/>
          </w:tcPr>
          <w:p w14:paraId="343D8850"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postable_id</w:t>
            </w:r>
            <w:proofErr w:type="spellEnd"/>
          </w:p>
        </w:tc>
        <w:tc>
          <w:tcPr>
            <w:tcW w:w="1800" w:type="dxa"/>
          </w:tcPr>
          <w:p w14:paraId="37A32EDE"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0A49D145"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4CEDF6A4"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1C9D45CF" w14:textId="77777777" w:rsidTr="00312406">
        <w:tc>
          <w:tcPr>
            <w:tcW w:w="2155" w:type="dxa"/>
          </w:tcPr>
          <w:p w14:paraId="28D59153" w14:textId="77777777" w:rsidR="00AD00F9" w:rsidRPr="0030312E" w:rsidRDefault="00AD00F9" w:rsidP="00AD00F9">
            <w:pPr>
              <w:rPr>
                <w:rFonts w:asciiTheme="majorBidi" w:hAnsiTheme="majorBidi" w:cstheme="majorBidi"/>
                <w:b/>
                <w:bCs/>
                <w:sz w:val="32"/>
                <w:szCs w:val="32"/>
              </w:rPr>
            </w:pPr>
            <w:r w:rsidRPr="0030312E">
              <w:rPr>
                <w:rFonts w:asciiTheme="majorBidi" w:hAnsiTheme="majorBidi" w:cstheme="majorBidi"/>
                <w:b/>
                <w:bCs/>
                <w:sz w:val="32"/>
                <w:szCs w:val="32"/>
              </w:rPr>
              <w:t>view</w:t>
            </w:r>
          </w:p>
        </w:tc>
        <w:tc>
          <w:tcPr>
            <w:tcW w:w="1800" w:type="dxa"/>
          </w:tcPr>
          <w:p w14:paraId="2434E6E2" w14:textId="77777777" w:rsidR="00AD00F9" w:rsidRPr="00EF2046" w:rsidRDefault="00AD00F9" w:rsidP="00AD00F9">
            <w:pPr>
              <w:rPr>
                <w:rFonts w:asciiTheme="majorBidi" w:hAnsiTheme="majorBidi" w:cstheme="majorBidi"/>
              </w:rPr>
            </w:pPr>
          </w:p>
        </w:tc>
        <w:tc>
          <w:tcPr>
            <w:tcW w:w="1800" w:type="dxa"/>
          </w:tcPr>
          <w:p w14:paraId="1C8A3BC1" w14:textId="77777777" w:rsidR="00AD00F9" w:rsidRPr="00EF2046" w:rsidRDefault="00AD00F9" w:rsidP="00AD00F9">
            <w:pPr>
              <w:rPr>
                <w:rFonts w:asciiTheme="majorBidi" w:hAnsiTheme="majorBidi" w:cstheme="majorBidi"/>
              </w:rPr>
            </w:pPr>
          </w:p>
        </w:tc>
        <w:tc>
          <w:tcPr>
            <w:tcW w:w="1080" w:type="dxa"/>
          </w:tcPr>
          <w:p w14:paraId="7E2311CF" w14:textId="77777777" w:rsidR="00AD00F9" w:rsidRPr="00EF2046" w:rsidRDefault="00AD00F9" w:rsidP="00AD00F9">
            <w:pPr>
              <w:rPr>
                <w:rFonts w:asciiTheme="majorBidi" w:hAnsiTheme="majorBidi" w:cstheme="majorBidi"/>
              </w:rPr>
            </w:pPr>
          </w:p>
        </w:tc>
        <w:tc>
          <w:tcPr>
            <w:tcW w:w="1435" w:type="dxa"/>
          </w:tcPr>
          <w:p w14:paraId="226F22F8" w14:textId="77777777" w:rsidR="00AD00F9" w:rsidRPr="00EF2046" w:rsidRDefault="00AD00F9" w:rsidP="00AD00F9">
            <w:pPr>
              <w:rPr>
                <w:rFonts w:asciiTheme="majorBidi" w:hAnsiTheme="majorBidi" w:cstheme="majorBidi"/>
              </w:rPr>
            </w:pPr>
          </w:p>
        </w:tc>
      </w:tr>
      <w:tr w:rsidR="00AD00F9" w:rsidRPr="0030312E" w14:paraId="4494B2DA" w14:textId="77777777" w:rsidTr="00312406">
        <w:tc>
          <w:tcPr>
            <w:tcW w:w="2155" w:type="dxa"/>
          </w:tcPr>
          <w:p w14:paraId="588BD523" w14:textId="77777777" w:rsidR="00AD00F9" w:rsidRPr="0030312E" w:rsidRDefault="00AD00F9" w:rsidP="00AD00F9">
            <w:pPr>
              <w:rPr>
                <w:rFonts w:asciiTheme="majorBidi" w:hAnsiTheme="majorBidi" w:cstheme="majorBidi"/>
                <w:b/>
                <w:bCs/>
                <w:sz w:val="32"/>
                <w:szCs w:val="32"/>
              </w:rPr>
            </w:pPr>
          </w:p>
        </w:tc>
        <w:tc>
          <w:tcPr>
            <w:tcW w:w="1800" w:type="dxa"/>
          </w:tcPr>
          <w:p w14:paraId="077C8FBD"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view_id</w:t>
            </w:r>
            <w:proofErr w:type="spellEnd"/>
          </w:p>
        </w:tc>
        <w:tc>
          <w:tcPr>
            <w:tcW w:w="1800" w:type="dxa"/>
          </w:tcPr>
          <w:p w14:paraId="50A2E7FA"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14AA4301"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62D94764"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17C1D9E6" w14:textId="77777777" w:rsidTr="00312406">
        <w:tc>
          <w:tcPr>
            <w:tcW w:w="2155" w:type="dxa"/>
          </w:tcPr>
          <w:p w14:paraId="179E21C6" w14:textId="77777777" w:rsidR="00AD00F9" w:rsidRPr="0030312E" w:rsidRDefault="00AD00F9" w:rsidP="00AD00F9">
            <w:pPr>
              <w:rPr>
                <w:rFonts w:asciiTheme="majorBidi" w:hAnsiTheme="majorBidi" w:cstheme="majorBidi"/>
                <w:b/>
                <w:bCs/>
                <w:sz w:val="32"/>
                <w:szCs w:val="32"/>
              </w:rPr>
            </w:pPr>
          </w:p>
        </w:tc>
        <w:tc>
          <w:tcPr>
            <w:tcW w:w="1800" w:type="dxa"/>
          </w:tcPr>
          <w:p w14:paraId="288274D5"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member_id</w:t>
            </w:r>
            <w:proofErr w:type="spellEnd"/>
          </w:p>
        </w:tc>
        <w:tc>
          <w:tcPr>
            <w:tcW w:w="1800" w:type="dxa"/>
          </w:tcPr>
          <w:p w14:paraId="2FC8E94B"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49AABAE3"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35D06BBC"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r w:rsidR="00AD00F9" w:rsidRPr="0030312E" w14:paraId="17663DEE" w14:textId="77777777" w:rsidTr="00312406">
        <w:tc>
          <w:tcPr>
            <w:tcW w:w="2155" w:type="dxa"/>
          </w:tcPr>
          <w:p w14:paraId="02D114CA" w14:textId="77777777" w:rsidR="00AD00F9" w:rsidRPr="0030312E" w:rsidRDefault="00AD00F9" w:rsidP="00AD00F9">
            <w:pPr>
              <w:rPr>
                <w:rFonts w:asciiTheme="majorBidi" w:hAnsiTheme="majorBidi" w:cstheme="majorBidi"/>
                <w:b/>
                <w:bCs/>
                <w:sz w:val="32"/>
                <w:szCs w:val="32"/>
              </w:rPr>
            </w:pPr>
          </w:p>
        </w:tc>
        <w:tc>
          <w:tcPr>
            <w:tcW w:w="1800" w:type="dxa"/>
          </w:tcPr>
          <w:p w14:paraId="2A1740C2" w14:textId="77777777" w:rsidR="00AD00F9" w:rsidRPr="00EF2046" w:rsidRDefault="00AD00F9" w:rsidP="00AD00F9">
            <w:pPr>
              <w:rPr>
                <w:rFonts w:asciiTheme="majorBidi" w:hAnsiTheme="majorBidi" w:cstheme="majorBidi"/>
              </w:rPr>
            </w:pPr>
            <w:proofErr w:type="spellStart"/>
            <w:r w:rsidRPr="00EF2046">
              <w:rPr>
                <w:rFonts w:asciiTheme="majorBidi" w:hAnsiTheme="majorBidi" w:cstheme="majorBidi"/>
              </w:rPr>
              <w:t>postable_id</w:t>
            </w:r>
            <w:proofErr w:type="spellEnd"/>
          </w:p>
        </w:tc>
        <w:tc>
          <w:tcPr>
            <w:tcW w:w="1800" w:type="dxa"/>
          </w:tcPr>
          <w:p w14:paraId="591C0EDF" w14:textId="77777777" w:rsidR="00AD00F9" w:rsidRPr="00EF2046" w:rsidRDefault="00AD00F9" w:rsidP="00AD00F9">
            <w:pPr>
              <w:rPr>
                <w:rFonts w:asciiTheme="majorBidi" w:hAnsiTheme="majorBidi" w:cstheme="majorBidi"/>
              </w:rPr>
            </w:pPr>
            <w:proofErr w:type="gramStart"/>
            <w:r w:rsidRPr="00EF2046">
              <w:rPr>
                <w:rFonts w:asciiTheme="majorBidi" w:hAnsiTheme="majorBidi" w:cstheme="majorBidi"/>
              </w:rPr>
              <w:t>int(</w:t>
            </w:r>
            <w:proofErr w:type="gramEnd"/>
            <w:r w:rsidRPr="00EF2046">
              <w:rPr>
                <w:rFonts w:asciiTheme="majorBidi" w:hAnsiTheme="majorBidi" w:cstheme="majorBidi"/>
              </w:rPr>
              <w:t>9)</w:t>
            </w:r>
          </w:p>
        </w:tc>
        <w:tc>
          <w:tcPr>
            <w:tcW w:w="1080" w:type="dxa"/>
          </w:tcPr>
          <w:p w14:paraId="24735AED" w14:textId="77777777" w:rsidR="00AD00F9" w:rsidRPr="00EF2046" w:rsidRDefault="00AD00F9" w:rsidP="00AD00F9">
            <w:pPr>
              <w:rPr>
                <w:rFonts w:asciiTheme="majorBidi" w:hAnsiTheme="majorBidi" w:cstheme="majorBidi"/>
              </w:rPr>
            </w:pPr>
            <w:r w:rsidRPr="00EF2046">
              <w:rPr>
                <w:rFonts w:asciiTheme="majorBidi" w:hAnsiTheme="majorBidi" w:cstheme="majorBidi"/>
              </w:rPr>
              <w:t>yes</w:t>
            </w:r>
          </w:p>
        </w:tc>
        <w:tc>
          <w:tcPr>
            <w:tcW w:w="1435" w:type="dxa"/>
          </w:tcPr>
          <w:p w14:paraId="78740EBC" w14:textId="77777777" w:rsidR="00AD00F9" w:rsidRPr="00EF2046" w:rsidRDefault="00AD00F9" w:rsidP="00AD00F9">
            <w:pPr>
              <w:rPr>
                <w:rFonts w:asciiTheme="majorBidi" w:hAnsiTheme="majorBidi" w:cstheme="majorBidi"/>
              </w:rPr>
            </w:pPr>
            <w:r w:rsidRPr="00EF2046">
              <w:rPr>
                <w:rFonts w:asciiTheme="majorBidi" w:hAnsiTheme="majorBidi" w:cstheme="majorBidi"/>
              </w:rPr>
              <w:t>null</w:t>
            </w:r>
          </w:p>
        </w:tc>
      </w:tr>
    </w:tbl>
    <w:p w14:paraId="01431BF6" w14:textId="21F80338" w:rsidR="00AD00F9" w:rsidRDefault="00AD00F9" w:rsidP="00AD00F9">
      <w:pPr>
        <w:rPr>
          <w:rFonts w:asciiTheme="majorBidi" w:hAnsiTheme="majorBidi" w:cstheme="majorBidi"/>
          <w:sz w:val="36"/>
          <w:szCs w:val="36"/>
        </w:rPr>
      </w:pPr>
    </w:p>
    <w:p w14:paraId="42A03E68" w14:textId="1886E510" w:rsidR="007C15AA" w:rsidRDefault="007C15AA" w:rsidP="00AD00F9">
      <w:pPr>
        <w:rPr>
          <w:rFonts w:asciiTheme="majorBidi" w:hAnsiTheme="majorBidi" w:cstheme="majorBidi"/>
          <w:sz w:val="36"/>
          <w:szCs w:val="36"/>
        </w:rPr>
      </w:pPr>
    </w:p>
    <w:p w14:paraId="0A0E6305" w14:textId="77777777" w:rsidR="007C15AA" w:rsidRPr="00AD00F9" w:rsidRDefault="007C15AA" w:rsidP="00AD00F9">
      <w:pPr>
        <w:rPr>
          <w:rFonts w:asciiTheme="majorBidi" w:hAnsiTheme="majorBidi" w:cstheme="majorBidi" w:hint="cs"/>
          <w:sz w:val="36"/>
          <w:szCs w:val="36"/>
          <w:rtl/>
        </w:rPr>
      </w:pPr>
    </w:p>
    <w:p w14:paraId="0A36847B" w14:textId="334ACA9D" w:rsidR="00F025DE" w:rsidRDefault="00F025DE" w:rsidP="00F025DE">
      <w:pPr>
        <w:pStyle w:val="ListParagraph"/>
        <w:numPr>
          <w:ilvl w:val="1"/>
          <w:numId w:val="3"/>
        </w:numPr>
        <w:rPr>
          <w:rFonts w:asciiTheme="majorBidi" w:hAnsiTheme="majorBidi" w:cstheme="majorBidi"/>
          <w:b/>
          <w:bCs/>
          <w:sz w:val="40"/>
          <w:szCs w:val="40"/>
        </w:rPr>
      </w:pPr>
      <w:r w:rsidRPr="00196E2B">
        <w:rPr>
          <w:rFonts w:asciiTheme="majorBidi" w:hAnsiTheme="majorBidi" w:cstheme="majorBidi"/>
          <w:b/>
          <w:bCs/>
          <w:sz w:val="40"/>
          <w:szCs w:val="40"/>
        </w:rPr>
        <w:lastRenderedPageBreak/>
        <w:t>Data Dictionary</w:t>
      </w:r>
      <w:r>
        <w:rPr>
          <w:rFonts w:asciiTheme="majorBidi" w:hAnsiTheme="majorBidi" w:cstheme="majorBidi"/>
          <w:b/>
          <w:bCs/>
          <w:sz w:val="40"/>
          <w:szCs w:val="40"/>
        </w:rPr>
        <w:t xml:space="preserve"> </w:t>
      </w:r>
    </w:p>
    <w:p w14:paraId="6E5EE749" w14:textId="5E330EE8" w:rsidR="00F73D0B" w:rsidRDefault="00F73D0B" w:rsidP="00F73D0B">
      <w:pPr>
        <w:pStyle w:val="ListParagraph"/>
        <w:ind w:left="1080"/>
        <w:rPr>
          <w:rFonts w:asciiTheme="majorBidi" w:hAnsiTheme="majorBidi" w:cstheme="majorBidi"/>
          <w:sz w:val="28"/>
          <w:szCs w:val="28"/>
        </w:rPr>
      </w:pPr>
    </w:p>
    <w:p w14:paraId="67CFD5E9" w14:textId="42D45652" w:rsidR="00FA405A" w:rsidRDefault="00FA405A" w:rsidP="00F73D0B">
      <w:pPr>
        <w:pStyle w:val="ListParagraph"/>
        <w:ind w:left="1080"/>
        <w:rPr>
          <w:rFonts w:asciiTheme="majorBidi" w:hAnsiTheme="majorBidi" w:cstheme="majorBidi"/>
          <w:sz w:val="28"/>
          <w:szCs w:val="28"/>
        </w:rPr>
      </w:pPr>
      <w:r>
        <w:rPr>
          <w:rFonts w:asciiTheme="majorBidi" w:hAnsiTheme="majorBidi" w:cstheme="majorBidi"/>
          <w:sz w:val="28"/>
          <w:szCs w:val="28"/>
        </w:rPr>
        <w:t xml:space="preserve">In this section we specified </w:t>
      </w:r>
      <w:r w:rsidR="004A04F4">
        <w:rPr>
          <w:rFonts w:asciiTheme="majorBidi" w:hAnsiTheme="majorBidi" w:cstheme="majorBidi"/>
          <w:sz w:val="28"/>
          <w:szCs w:val="28"/>
        </w:rPr>
        <w:t xml:space="preserve">all the functions we intend to </w:t>
      </w:r>
      <w:proofErr w:type="spellStart"/>
      <w:r w:rsidR="00353C17">
        <w:rPr>
          <w:rFonts w:asciiTheme="majorBidi" w:hAnsiTheme="majorBidi" w:cstheme="majorBidi"/>
          <w:sz w:val="28"/>
          <w:szCs w:val="28"/>
        </w:rPr>
        <w:t>impelement</w:t>
      </w:r>
      <w:proofErr w:type="spellEnd"/>
      <w:r w:rsidR="00A62FC1">
        <w:rPr>
          <w:rFonts w:asciiTheme="majorBidi" w:hAnsiTheme="majorBidi" w:cstheme="majorBidi"/>
          <w:sz w:val="28"/>
          <w:szCs w:val="28"/>
        </w:rPr>
        <w:t>.</w:t>
      </w:r>
    </w:p>
    <w:p w14:paraId="6700581C" w14:textId="13411F96" w:rsidR="00166812" w:rsidRDefault="00166812" w:rsidP="00F73D0B">
      <w:pPr>
        <w:pStyle w:val="ListParagraph"/>
        <w:ind w:left="1080"/>
        <w:rPr>
          <w:rFonts w:asciiTheme="majorBidi" w:hAnsiTheme="majorBidi" w:cstheme="majorBidi"/>
          <w:sz w:val="28"/>
          <w:szCs w:val="28"/>
        </w:rPr>
      </w:pPr>
    </w:p>
    <w:tbl>
      <w:tblPr>
        <w:tblStyle w:val="TableGrid"/>
        <w:bidiVisual/>
        <w:tblW w:w="0" w:type="auto"/>
        <w:tblInd w:w="360" w:type="dxa"/>
        <w:tblLook w:val="04A0" w:firstRow="1" w:lastRow="0" w:firstColumn="1" w:lastColumn="0" w:noHBand="0" w:noVBand="1"/>
      </w:tblPr>
      <w:tblGrid>
        <w:gridCol w:w="3327"/>
        <w:gridCol w:w="4943"/>
      </w:tblGrid>
      <w:tr w:rsidR="00166812" w14:paraId="31C0F247" w14:textId="77777777" w:rsidTr="00217B7B">
        <w:tc>
          <w:tcPr>
            <w:tcW w:w="8270" w:type="dxa"/>
            <w:gridSpan w:val="2"/>
          </w:tcPr>
          <w:p w14:paraId="064C21FF" w14:textId="77777777" w:rsidR="00166812" w:rsidRDefault="00166812" w:rsidP="00217B7B">
            <w:pPr>
              <w:rPr>
                <w:rFonts w:asciiTheme="majorBidi" w:hAnsiTheme="majorBidi" w:cstheme="majorBidi"/>
                <w:sz w:val="40"/>
                <w:szCs w:val="40"/>
              </w:rPr>
            </w:pPr>
            <w:r>
              <w:rPr>
                <w:rFonts w:asciiTheme="majorBidi" w:hAnsiTheme="majorBidi" w:cstheme="majorBidi"/>
                <w:sz w:val="40"/>
                <w:szCs w:val="40"/>
              </w:rPr>
              <w:t xml:space="preserve">Class </w:t>
            </w:r>
            <w:r w:rsidRPr="004E5C27">
              <w:rPr>
                <w:rFonts w:asciiTheme="majorBidi" w:hAnsiTheme="majorBidi" w:cstheme="majorBidi"/>
                <w:sz w:val="40"/>
                <w:szCs w:val="40"/>
              </w:rPr>
              <w:t xml:space="preserve">name: </w:t>
            </w:r>
            <w:proofErr w:type="spellStart"/>
            <w:r w:rsidRPr="004E5C27">
              <w:rPr>
                <w:rFonts w:asciiTheme="majorBidi" w:hAnsiTheme="majorBidi" w:cstheme="majorBidi"/>
                <w:sz w:val="40"/>
                <w:szCs w:val="40"/>
              </w:rPr>
              <w:t>Gui_graph_chart</w:t>
            </w:r>
            <w:proofErr w:type="spellEnd"/>
          </w:p>
        </w:tc>
      </w:tr>
      <w:tr w:rsidR="00166812" w14:paraId="7F890D59" w14:textId="77777777" w:rsidTr="00217B7B">
        <w:trPr>
          <w:trHeight w:val="930"/>
        </w:trPr>
        <w:tc>
          <w:tcPr>
            <w:tcW w:w="8270" w:type="dxa"/>
            <w:gridSpan w:val="2"/>
          </w:tcPr>
          <w:p w14:paraId="521B61F0" w14:textId="77777777" w:rsidR="00166812" w:rsidRDefault="00166812" w:rsidP="00217B7B">
            <w:pPr>
              <w:rPr>
                <w:rFonts w:asciiTheme="majorBidi" w:hAnsiTheme="majorBidi" w:cstheme="majorBidi"/>
                <w:sz w:val="40"/>
                <w:szCs w:val="40"/>
              </w:rPr>
            </w:pPr>
            <w:r>
              <w:rPr>
                <w:rFonts w:asciiTheme="majorBidi" w:hAnsiTheme="majorBidi" w:cstheme="majorBidi"/>
                <w:sz w:val="40"/>
                <w:szCs w:val="40"/>
              </w:rPr>
              <w:t xml:space="preserve">Description: This </w:t>
            </w:r>
            <w:proofErr w:type="spellStart"/>
            <w:r>
              <w:rPr>
                <w:rFonts w:asciiTheme="majorBidi" w:hAnsiTheme="majorBidi" w:cstheme="majorBidi"/>
                <w:sz w:val="40"/>
                <w:szCs w:val="40"/>
              </w:rPr>
              <w:t>gui</w:t>
            </w:r>
            <w:proofErr w:type="spellEnd"/>
            <w:r>
              <w:rPr>
                <w:rFonts w:asciiTheme="majorBidi" w:hAnsiTheme="majorBidi" w:cstheme="majorBidi"/>
                <w:sz w:val="40"/>
                <w:szCs w:val="40"/>
              </w:rPr>
              <w:t xml:space="preserve"> allows the user to see the value of the network in terms of time</w:t>
            </w:r>
          </w:p>
        </w:tc>
      </w:tr>
      <w:tr w:rsidR="00166812" w:rsidRPr="00E4578C" w14:paraId="2CE907C9" w14:textId="77777777" w:rsidTr="00217B7B">
        <w:tc>
          <w:tcPr>
            <w:tcW w:w="3327" w:type="dxa"/>
          </w:tcPr>
          <w:p w14:paraId="47D21561" w14:textId="77777777" w:rsidR="00166812" w:rsidRPr="00E4578C" w:rsidRDefault="00166812" w:rsidP="00217B7B">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618B026D" w14:textId="77777777" w:rsidR="00166812" w:rsidRPr="00E4578C" w:rsidRDefault="00166812" w:rsidP="00217B7B">
            <w:pPr>
              <w:rPr>
                <w:rFonts w:asciiTheme="majorBidi" w:hAnsiTheme="majorBidi" w:cstheme="majorBidi"/>
                <w:b/>
                <w:bCs/>
                <w:sz w:val="40"/>
                <w:szCs w:val="40"/>
              </w:rPr>
            </w:pPr>
            <w:r w:rsidRPr="00E4578C">
              <w:rPr>
                <w:b/>
                <w:bCs/>
              </w:rPr>
              <w:t>Attributes (fields)</w:t>
            </w:r>
          </w:p>
        </w:tc>
      </w:tr>
      <w:tr w:rsidR="00166812" w:rsidRPr="00021D7B" w14:paraId="0C242CEA" w14:textId="77777777" w:rsidTr="00217B7B">
        <w:tc>
          <w:tcPr>
            <w:tcW w:w="3327" w:type="dxa"/>
          </w:tcPr>
          <w:p w14:paraId="02DC6AFD" w14:textId="77777777" w:rsidR="00166812" w:rsidRDefault="00166812" w:rsidP="00217B7B">
            <w:pPr>
              <w:rPr>
                <w:rFonts w:asciiTheme="majorBidi" w:hAnsiTheme="majorBidi" w:cstheme="majorBidi"/>
                <w:sz w:val="40"/>
                <w:szCs w:val="40"/>
                <w:rtl/>
              </w:rPr>
            </w:pPr>
          </w:p>
        </w:tc>
        <w:tc>
          <w:tcPr>
            <w:tcW w:w="4943" w:type="dxa"/>
          </w:tcPr>
          <w:p w14:paraId="5D010B87" w14:textId="526F5A2A" w:rsidR="00166812" w:rsidRPr="00021D7B" w:rsidRDefault="00166812" w:rsidP="00217B7B">
            <w:pPr>
              <w:rPr>
                <w:rFonts w:asciiTheme="majorBidi" w:hAnsiTheme="majorBidi" w:cstheme="majorBidi"/>
                <w:sz w:val="24"/>
                <w:szCs w:val="24"/>
              </w:rPr>
            </w:pPr>
            <w:r>
              <w:rPr>
                <w:rFonts w:asciiTheme="majorBidi" w:hAnsiTheme="majorBidi" w:cstheme="majorBidi"/>
                <w:sz w:val="24"/>
                <w:szCs w:val="24"/>
              </w:rPr>
              <w:t>Database connection</w:t>
            </w:r>
          </w:p>
        </w:tc>
      </w:tr>
      <w:tr w:rsidR="00166812" w:rsidRPr="00E4578C" w14:paraId="7F9F892E" w14:textId="77777777" w:rsidTr="00217B7B">
        <w:tc>
          <w:tcPr>
            <w:tcW w:w="3327" w:type="dxa"/>
          </w:tcPr>
          <w:p w14:paraId="4565A3B3" w14:textId="77777777" w:rsidR="00166812" w:rsidRDefault="00166812" w:rsidP="00217B7B">
            <w:pPr>
              <w:rPr>
                <w:rFonts w:asciiTheme="majorBidi" w:hAnsiTheme="majorBidi" w:cstheme="majorBidi"/>
                <w:sz w:val="40"/>
                <w:szCs w:val="40"/>
                <w:rtl/>
              </w:rPr>
            </w:pPr>
          </w:p>
        </w:tc>
        <w:tc>
          <w:tcPr>
            <w:tcW w:w="4943" w:type="dxa"/>
          </w:tcPr>
          <w:p w14:paraId="6745E643" w14:textId="77777777" w:rsidR="00166812" w:rsidRPr="00E4578C" w:rsidRDefault="00166812" w:rsidP="00217B7B">
            <w:pPr>
              <w:rPr>
                <w:rFonts w:asciiTheme="majorBidi" w:hAnsiTheme="majorBidi" w:cstheme="majorBidi"/>
                <w:b/>
                <w:bCs/>
                <w:sz w:val="40"/>
                <w:szCs w:val="40"/>
              </w:rPr>
            </w:pPr>
            <w:r w:rsidRPr="00E4578C">
              <w:rPr>
                <w:b/>
                <w:bCs/>
              </w:rPr>
              <w:t>Methods (operations)</w:t>
            </w:r>
          </w:p>
        </w:tc>
      </w:tr>
      <w:tr w:rsidR="00166812" w14:paraId="1DEF749F" w14:textId="77777777" w:rsidTr="00217B7B">
        <w:tc>
          <w:tcPr>
            <w:tcW w:w="3327" w:type="dxa"/>
          </w:tcPr>
          <w:p w14:paraId="265E98AE" w14:textId="77777777" w:rsidR="00166812" w:rsidRPr="00F63BC1" w:rsidRDefault="00166812" w:rsidP="00217B7B">
            <w:pPr>
              <w:rPr>
                <w:rFonts w:asciiTheme="majorBidi" w:hAnsiTheme="majorBidi" w:cstheme="majorBidi"/>
                <w:sz w:val="28"/>
                <w:szCs w:val="28"/>
                <w:rtl/>
              </w:rPr>
            </w:pPr>
            <w:r>
              <w:rPr>
                <w:rFonts w:asciiTheme="majorBidi" w:hAnsiTheme="majorBidi" w:cstheme="majorBidi"/>
                <w:sz w:val="28"/>
                <w:szCs w:val="28"/>
              </w:rPr>
              <w:t>Get data from the database</w:t>
            </w:r>
          </w:p>
        </w:tc>
        <w:tc>
          <w:tcPr>
            <w:tcW w:w="4943" w:type="dxa"/>
          </w:tcPr>
          <w:p w14:paraId="16142581" w14:textId="77777777" w:rsidR="00166812" w:rsidRDefault="00166812" w:rsidP="00217B7B">
            <w:pPr>
              <w:rPr>
                <w:rFonts w:asciiTheme="majorBidi" w:hAnsiTheme="majorBidi" w:cstheme="majorBidi"/>
                <w:sz w:val="40"/>
                <w:szCs w:val="40"/>
                <w:rtl/>
              </w:rPr>
            </w:pPr>
            <w:proofErr w:type="spellStart"/>
            <w:r>
              <w:rPr>
                <w:rFonts w:asciiTheme="majorBidi" w:hAnsiTheme="majorBidi" w:cstheme="majorBidi"/>
                <w:sz w:val="28"/>
                <w:szCs w:val="28"/>
              </w:rPr>
              <w:t>fetchData</w:t>
            </w:r>
            <w:proofErr w:type="spellEnd"/>
            <w:r>
              <w:rPr>
                <w:rFonts w:asciiTheme="majorBidi" w:hAnsiTheme="majorBidi" w:cstheme="majorBidi"/>
                <w:sz w:val="28"/>
                <w:szCs w:val="28"/>
              </w:rPr>
              <w:t xml:space="preserve"> ()</w:t>
            </w:r>
          </w:p>
        </w:tc>
      </w:tr>
      <w:tr w:rsidR="00166812" w14:paraId="4993D586" w14:textId="77777777" w:rsidTr="00217B7B">
        <w:tc>
          <w:tcPr>
            <w:tcW w:w="3327" w:type="dxa"/>
          </w:tcPr>
          <w:p w14:paraId="0659B86E" w14:textId="77777777" w:rsidR="00166812" w:rsidRDefault="00166812" w:rsidP="00217B7B">
            <w:pPr>
              <w:rPr>
                <w:rFonts w:asciiTheme="majorBidi" w:hAnsiTheme="majorBidi" w:cstheme="majorBidi"/>
                <w:sz w:val="28"/>
                <w:szCs w:val="28"/>
              </w:rPr>
            </w:pPr>
            <w:r>
              <w:rPr>
                <w:rFonts w:asciiTheme="majorBidi" w:hAnsiTheme="majorBidi" w:cstheme="majorBidi"/>
                <w:sz w:val="28"/>
                <w:szCs w:val="28"/>
              </w:rPr>
              <w:t>Draw the chart</w:t>
            </w:r>
          </w:p>
        </w:tc>
        <w:tc>
          <w:tcPr>
            <w:tcW w:w="4943" w:type="dxa"/>
          </w:tcPr>
          <w:p w14:paraId="3B04FE12" w14:textId="77777777" w:rsidR="00166812" w:rsidRDefault="00166812" w:rsidP="00217B7B">
            <w:pPr>
              <w:rPr>
                <w:rFonts w:asciiTheme="majorBidi" w:hAnsiTheme="majorBidi" w:cstheme="majorBidi"/>
                <w:sz w:val="28"/>
                <w:szCs w:val="28"/>
              </w:rPr>
            </w:pPr>
            <w:proofErr w:type="spellStart"/>
            <w:proofErr w:type="gramStart"/>
            <w:r>
              <w:rPr>
                <w:rFonts w:asciiTheme="majorBidi" w:hAnsiTheme="majorBidi" w:cstheme="majorBidi"/>
                <w:sz w:val="28"/>
                <w:szCs w:val="28"/>
              </w:rPr>
              <w:t>drawChart</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tc>
      </w:tr>
    </w:tbl>
    <w:p w14:paraId="6533DA7F" w14:textId="6478631B" w:rsidR="00954B72" w:rsidRDefault="00954B72" w:rsidP="00166812">
      <w:pPr>
        <w:rPr>
          <w:rFonts w:asciiTheme="majorBidi" w:hAnsiTheme="majorBidi" w:cstheme="majorBidi"/>
          <w:sz w:val="40"/>
          <w:szCs w:val="40"/>
        </w:rPr>
      </w:pPr>
    </w:p>
    <w:p w14:paraId="797EE1BD" w14:textId="77777777" w:rsidR="00166812" w:rsidRDefault="00166812" w:rsidP="00166812">
      <w:pPr>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327"/>
        <w:gridCol w:w="4943"/>
      </w:tblGrid>
      <w:tr w:rsidR="00954B72" w14:paraId="19B1D77F" w14:textId="77777777" w:rsidTr="004A5FBA">
        <w:tc>
          <w:tcPr>
            <w:tcW w:w="8270" w:type="dxa"/>
            <w:gridSpan w:val="2"/>
          </w:tcPr>
          <w:p w14:paraId="1152346C" w14:textId="66D20FA0" w:rsidR="00954B72" w:rsidRDefault="00954B72" w:rsidP="004A5FBA">
            <w:pPr>
              <w:rPr>
                <w:rFonts w:asciiTheme="majorBidi" w:hAnsiTheme="majorBidi" w:cstheme="majorBidi"/>
                <w:sz w:val="40"/>
                <w:szCs w:val="40"/>
              </w:rPr>
            </w:pPr>
            <w:r>
              <w:rPr>
                <w:rFonts w:asciiTheme="majorBidi" w:hAnsiTheme="majorBidi" w:cstheme="majorBidi"/>
                <w:sz w:val="40"/>
                <w:szCs w:val="40"/>
              </w:rPr>
              <w:t xml:space="preserve">Class name: </w:t>
            </w:r>
            <w:proofErr w:type="spellStart"/>
            <w:r w:rsidRPr="004E5C27">
              <w:rPr>
                <w:rFonts w:asciiTheme="majorBidi" w:hAnsiTheme="majorBidi" w:cstheme="majorBidi"/>
                <w:sz w:val="40"/>
                <w:szCs w:val="40"/>
              </w:rPr>
              <w:t>Gui_graph_</w:t>
            </w:r>
            <w:r w:rsidR="007609FF" w:rsidRPr="004E5C27">
              <w:rPr>
                <w:rFonts w:asciiTheme="majorBidi" w:hAnsiTheme="majorBidi" w:cstheme="majorBidi"/>
                <w:sz w:val="40"/>
                <w:szCs w:val="40"/>
              </w:rPr>
              <w:t>visualization</w:t>
            </w:r>
            <w:proofErr w:type="spellEnd"/>
          </w:p>
        </w:tc>
      </w:tr>
      <w:tr w:rsidR="00954B72" w14:paraId="0F849749" w14:textId="77777777" w:rsidTr="004A5FBA">
        <w:trPr>
          <w:trHeight w:val="930"/>
        </w:trPr>
        <w:tc>
          <w:tcPr>
            <w:tcW w:w="8270" w:type="dxa"/>
            <w:gridSpan w:val="2"/>
          </w:tcPr>
          <w:p w14:paraId="56A4E8D2" w14:textId="77777777" w:rsidR="00954B72" w:rsidRDefault="00954B72" w:rsidP="004A5FBA">
            <w:pPr>
              <w:rPr>
                <w:rFonts w:asciiTheme="majorBidi" w:hAnsiTheme="majorBidi" w:cstheme="majorBidi"/>
                <w:sz w:val="40"/>
                <w:szCs w:val="40"/>
              </w:rPr>
            </w:pPr>
            <w:r>
              <w:rPr>
                <w:rFonts w:asciiTheme="majorBidi" w:hAnsiTheme="majorBidi" w:cstheme="majorBidi"/>
                <w:sz w:val="40"/>
                <w:szCs w:val="40"/>
              </w:rPr>
              <w:t xml:space="preserve">Description: This </w:t>
            </w:r>
            <w:proofErr w:type="spellStart"/>
            <w:r>
              <w:rPr>
                <w:rFonts w:asciiTheme="majorBidi" w:hAnsiTheme="majorBidi" w:cstheme="majorBidi"/>
                <w:sz w:val="40"/>
                <w:szCs w:val="40"/>
              </w:rPr>
              <w:t>gui</w:t>
            </w:r>
            <w:proofErr w:type="spellEnd"/>
            <w:r>
              <w:rPr>
                <w:rFonts w:asciiTheme="majorBidi" w:hAnsiTheme="majorBidi" w:cstheme="majorBidi"/>
                <w:sz w:val="40"/>
                <w:szCs w:val="40"/>
              </w:rPr>
              <w:t xml:space="preserve"> lets you enter to your account.</w:t>
            </w:r>
          </w:p>
        </w:tc>
      </w:tr>
      <w:tr w:rsidR="00954B72" w:rsidRPr="00E4578C" w14:paraId="540D1E9D" w14:textId="77777777" w:rsidTr="004A5FBA">
        <w:tc>
          <w:tcPr>
            <w:tcW w:w="3327" w:type="dxa"/>
          </w:tcPr>
          <w:p w14:paraId="6CAC7A92" w14:textId="77777777" w:rsidR="00954B72" w:rsidRPr="00E4578C" w:rsidRDefault="00954B72" w:rsidP="004A5FBA">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2FE735F1" w14:textId="77777777" w:rsidR="00954B72" w:rsidRPr="00E4578C" w:rsidRDefault="00954B72" w:rsidP="004A5FBA">
            <w:pPr>
              <w:rPr>
                <w:rFonts w:asciiTheme="majorBidi" w:hAnsiTheme="majorBidi" w:cstheme="majorBidi"/>
                <w:b/>
                <w:bCs/>
                <w:sz w:val="40"/>
                <w:szCs w:val="40"/>
              </w:rPr>
            </w:pPr>
            <w:r w:rsidRPr="00E4578C">
              <w:rPr>
                <w:b/>
                <w:bCs/>
              </w:rPr>
              <w:t>Attributes (fields)</w:t>
            </w:r>
          </w:p>
        </w:tc>
      </w:tr>
      <w:tr w:rsidR="00954B72" w:rsidRPr="00021D7B" w14:paraId="0A5DAFCE" w14:textId="77777777" w:rsidTr="004A5FBA">
        <w:tc>
          <w:tcPr>
            <w:tcW w:w="3327" w:type="dxa"/>
          </w:tcPr>
          <w:p w14:paraId="165C527E" w14:textId="77777777" w:rsidR="00954B72" w:rsidRDefault="00954B72" w:rsidP="004A5FBA">
            <w:pPr>
              <w:rPr>
                <w:rFonts w:asciiTheme="majorBidi" w:hAnsiTheme="majorBidi" w:cstheme="majorBidi"/>
                <w:sz w:val="40"/>
                <w:szCs w:val="40"/>
                <w:rtl/>
              </w:rPr>
            </w:pPr>
          </w:p>
        </w:tc>
        <w:tc>
          <w:tcPr>
            <w:tcW w:w="4943" w:type="dxa"/>
          </w:tcPr>
          <w:p w14:paraId="6ED55D00" w14:textId="77777777" w:rsidR="00954B72" w:rsidRPr="00021D7B" w:rsidRDefault="00954B72" w:rsidP="004A5FBA">
            <w:pPr>
              <w:rPr>
                <w:rFonts w:asciiTheme="majorBidi" w:hAnsiTheme="majorBidi" w:cstheme="majorBidi"/>
                <w:sz w:val="24"/>
                <w:szCs w:val="24"/>
              </w:rPr>
            </w:pPr>
          </w:p>
        </w:tc>
      </w:tr>
      <w:tr w:rsidR="00954B72" w14:paraId="370094E1" w14:textId="77777777" w:rsidTr="004A5FBA">
        <w:tc>
          <w:tcPr>
            <w:tcW w:w="3327" w:type="dxa"/>
          </w:tcPr>
          <w:p w14:paraId="472E2D67" w14:textId="77777777" w:rsidR="00954B72" w:rsidRDefault="00954B72" w:rsidP="004A5FBA">
            <w:pPr>
              <w:rPr>
                <w:rFonts w:asciiTheme="majorBidi" w:hAnsiTheme="majorBidi" w:cstheme="majorBidi"/>
                <w:sz w:val="40"/>
                <w:szCs w:val="40"/>
                <w:rtl/>
              </w:rPr>
            </w:pPr>
          </w:p>
        </w:tc>
        <w:tc>
          <w:tcPr>
            <w:tcW w:w="4943" w:type="dxa"/>
          </w:tcPr>
          <w:p w14:paraId="5190B1C4" w14:textId="77777777" w:rsidR="00954B72" w:rsidRDefault="00954B72" w:rsidP="004A5FBA">
            <w:pPr>
              <w:rPr>
                <w:rFonts w:asciiTheme="majorBidi" w:hAnsiTheme="majorBidi" w:cstheme="majorBidi"/>
                <w:sz w:val="40"/>
                <w:szCs w:val="40"/>
                <w:rtl/>
              </w:rPr>
            </w:pPr>
            <w:r>
              <w:rPr>
                <w:rFonts w:asciiTheme="majorBidi" w:hAnsiTheme="majorBidi" w:cstheme="majorBidi"/>
                <w:sz w:val="28"/>
                <w:szCs w:val="28"/>
              </w:rPr>
              <w:t xml:space="preserve"> </w:t>
            </w:r>
          </w:p>
        </w:tc>
      </w:tr>
      <w:tr w:rsidR="00954B72" w:rsidRPr="00E4578C" w14:paraId="5DFF79F6" w14:textId="77777777" w:rsidTr="004A5FBA">
        <w:tc>
          <w:tcPr>
            <w:tcW w:w="3327" w:type="dxa"/>
          </w:tcPr>
          <w:p w14:paraId="2C5C4C10" w14:textId="77777777" w:rsidR="00954B72" w:rsidRDefault="00954B72" w:rsidP="004A5FBA">
            <w:pPr>
              <w:rPr>
                <w:rFonts w:asciiTheme="majorBidi" w:hAnsiTheme="majorBidi" w:cstheme="majorBidi"/>
                <w:sz w:val="40"/>
                <w:szCs w:val="40"/>
                <w:rtl/>
              </w:rPr>
            </w:pPr>
          </w:p>
        </w:tc>
        <w:tc>
          <w:tcPr>
            <w:tcW w:w="4943" w:type="dxa"/>
          </w:tcPr>
          <w:p w14:paraId="6BDED0DC" w14:textId="77777777" w:rsidR="00954B72" w:rsidRPr="00E4578C" w:rsidRDefault="00954B72" w:rsidP="004A5FBA">
            <w:pPr>
              <w:rPr>
                <w:rFonts w:asciiTheme="majorBidi" w:hAnsiTheme="majorBidi" w:cstheme="majorBidi"/>
                <w:b/>
                <w:bCs/>
                <w:sz w:val="40"/>
                <w:szCs w:val="40"/>
              </w:rPr>
            </w:pPr>
            <w:r w:rsidRPr="00E4578C">
              <w:rPr>
                <w:b/>
                <w:bCs/>
              </w:rPr>
              <w:t>Methods (operations)</w:t>
            </w:r>
          </w:p>
        </w:tc>
      </w:tr>
      <w:tr w:rsidR="00954B72" w14:paraId="6E1981AE" w14:textId="77777777" w:rsidTr="004A5FBA">
        <w:tc>
          <w:tcPr>
            <w:tcW w:w="3327" w:type="dxa"/>
          </w:tcPr>
          <w:p w14:paraId="2CF6BDE4" w14:textId="1CFD08BC" w:rsidR="00954B72" w:rsidRPr="00F63BC1" w:rsidRDefault="00194752" w:rsidP="004A5FBA">
            <w:pPr>
              <w:rPr>
                <w:rFonts w:asciiTheme="majorBidi" w:hAnsiTheme="majorBidi" w:cstheme="majorBidi"/>
                <w:sz w:val="28"/>
                <w:szCs w:val="28"/>
                <w:rtl/>
              </w:rPr>
            </w:pPr>
            <w:r>
              <w:rPr>
                <w:rFonts w:asciiTheme="majorBidi" w:hAnsiTheme="majorBidi" w:cstheme="majorBidi"/>
                <w:sz w:val="28"/>
                <w:szCs w:val="28"/>
              </w:rPr>
              <w:t>Draw the graph</w:t>
            </w:r>
          </w:p>
        </w:tc>
        <w:tc>
          <w:tcPr>
            <w:tcW w:w="4943" w:type="dxa"/>
          </w:tcPr>
          <w:p w14:paraId="10DFA068" w14:textId="3390CB18" w:rsidR="00954B72" w:rsidRPr="00CC7EBE" w:rsidRDefault="00CC7EBE" w:rsidP="00CC7EBE">
            <w:pPr>
              <w:rPr>
                <w:rFonts w:asciiTheme="majorBidi" w:hAnsiTheme="majorBidi" w:cstheme="majorBidi"/>
                <w:sz w:val="28"/>
                <w:szCs w:val="28"/>
                <w:rtl/>
              </w:rPr>
            </w:pPr>
            <w:proofErr w:type="spellStart"/>
            <w:proofErr w:type="gramStart"/>
            <w:r w:rsidRPr="00CC7EBE">
              <w:rPr>
                <w:rFonts w:asciiTheme="majorBidi" w:hAnsiTheme="majorBidi" w:cstheme="majorBidi"/>
                <w:sz w:val="28"/>
                <w:szCs w:val="28"/>
              </w:rPr>
              <w:t>drawGraph</w:t>
            </w:r>
            <w:proofErr w:type="spellEnd"/>
            <w:r w:rsidRPr="00CC7EBE">
              <w:rPr>
                <w:rFonts w:asciiTheme="majorBidi" w:hAnsiTheme="majorBidi" w:cstheme="majorBidi"/>
                <w:sz w:val="28"/>
                <w:szCs w:val="28"/>
              </w:rPr>
              <w:t>(</w:t>
            </w:r>
            <w:proofErr w:type="gramEnd"/>
            <w:r w:rsidRPr="00CC7EBE">
              <w:rPr>
                <w:rFonts w:asciiTheme="majorBidi" w:hAnsiTheme="majorBidi" w:cstheme="majorBidi"/>
                <w:sz w:val="28"/>
                <w:szCs w:val="28"/>
              </w:rPr>
              <w:t>)</w:t>
            </w:r>
          </w:p>
        </w:tc>
      </w:tr>
      <w:tr w:rsidR="00954B72" w14:paraId="637BFBFD" w14:textId="77777777" w:rsidTr="004A5FBA">
        <w:tc>
          <w:tcPr>
            <w:tcW w:w="3327" w:type="dxa"/>
          </w:tcPr>
          <w:p w14:paraId="6390F07C" w14:textId="2DA0BF24" w:rsidR="00954B72" w:rsidRPr="00F63BC1" w:rsidRDefault="00194752" w:rsidP="004A5FBA">
            <w:pPr>
              <w:rPr>
                <w:rFonts w:asciiTheme="majorBidi" w:hAnsiTheme="majorBidi" w:cstheme="majorBidi"/>
                <w:sz w:val="28"/>
                <w:szCs w:val="28"/>
                <w:rtl/>
              </w:rPr>
            </w:pPr>
            <w:r>
              <w:rPr>
                <w:rFonts w:asciiTheme="majorBidi" w:hAnsiTheme="majorBidi" w:cstheme="majorBidi"/>
                <w:sz w:val="28"/>
                <w:szCs w:val="28"/>
              </w:rPr>
              <w:t xml:space="preserve">Filter </w:t>
            </w:r>
            <w:r w:rsidR="003C2CAE">
              <w:rPr>
                <w:rFonts w:asciiTheme="majorBidi" w:hAnsiTheme="majorBidi" w:cstheme="majorBidi"/>
                <w:sz w:val="28"/>
                <w:szCs w:val="28"/>
              </w:rPr>
              <w:t xml:space="preserve">graph by </w:t>
            </w:r>
            <w:r w:rsidR="00792DE3">
              <w:rPr>
                <w:rFonts w:asciiTheme="majorBidi" w:hAnsiTheme="majorBidi" w:cstheme="majorBidi"/>
                <w:sz w:val="28"/>
                <w:szCs w:val="28"/>
              </w:rPr>
              <w:t>subjects</w:t>
            </w:r>
          </w:p>
        </w:tc>
        <w:tc>
          <w:tcPr>
            <w:tcW w:w="4943" w:type="dxa"/>
          </w:tcPr>
          <w:p w14:paraId="4A66C40D" w14:textId="2E4BCC75" w:rsidR="00954B72" w:rsidRPr="00AD092B" w:rsidRDefault="00954B72" w:rsidP="004A5FBA">
            <w:pPr>
              <w:rPr>
                <w:rFonts w:asciiTheme="majorBidi" w:hAnsiTheme="majorBidi" w:cstheme="majorBidi"/>
                <w:sz w:val="28"/>
                <w:szCs w:val="28"/>
              </w:rPr>
            </w:pPr>
            <w:proofErr w:type="spellStart"/>
            <w:proofErr w:type="gramStart"/>
            <w:r w:rsidRPr="00D85B76">
              <w:rPr>
                <w:rFonts w:asciiTheme="majorBidi" w:hAnsiTheme="majorBidi" w:cstheme="majorBidi"/>
                <w:sz w:val="28"/>
                <w:szCs w:val="28"/>
              </w:rPr>
              <w:t>filterGraph</w:t>
            </w:r>
            <w:proofErr w:type="spellEnd"/>
            <w:r w:rsidRPr="00D85B76">
              <w:rPr>
                <w:rFonts w:asciiTheme="majorBidi" w:hAnsiTheme="majorBidi" w:cstheme="majorBidi"/>
                <w:sz w:val="28"/>
                <w:szCs w:val="28"/>
              </w:rPr>
              <w:t>(</w:t>
            </w:r>
            <w:proofErr w:type="gramEnd"/>
            <w:r w:rsidRPr="00D85B76">
              <w:rPr>
                <w:rFonts w:asciiTheme="majorBidi" w:hAnsiTheme="majorBidi" w:cstheme="majorBidi"/>
                <w:sz w:val="28"/>
                <w:szCs w:val="28"/>
              </w:rPr>
              <w:t>)</w:t>
            </w:r>
          </w:p>
        </w:tc>
      </w:tr>
      <w:tr w:rsidR="00954B72" w14:paraId="158AA20C" w14:textId="77777777" w:rsidTr="004A5FBA">
        <w:tc>
          <w:tcPr>
            <w:tcW w:w="3327" w:type="dxa"/>
          </w:tcPr>
          <w:p w14:paraId="267F0DE0" w14:textId="77777777" w:rsidR="00954B72" w:rsidRDefault="00954B72" w:rsidP="004A5FBA">
            <w:pPr>
              <w:rPr>
                <w:rFonts w:asciiTheme="majorBidi" w:hAnsiTheme="majorBidi" w:cstheme="majorBidi"/>
                <w:sz w:val="28"/>
                <w:szCs w:val="28"/>
              </w:rPr>
            </w:pPr>
          </w:p>
        </w:tc>
        <w:tc>
          <w:tcPr>
            <w:tcW w:w="4943" w:type="dxa"/>
          </w:tcPr>
          <w:p w14:paraId="7344129A" w14:textId="3BA91FCA" w:rsidR="00954B72" w:rsidRPr="00D85B76" w:rsidRDefault="00954B72" w:rsidP="004A5FBA">
            <w:pPr>
              <w:rPr>
                <w:rFonts w:asciiTheme="majorBidi" w:hAnsiTheme="majorBidi" w:cstheme="majorBidi"/>
                <w:sz w:val="28"/>
                <w:szCs w:val="28"/>
              </w:rPr>
            </w:pPr>
            <w:proofErr w:type="spellStart"/>
            <w:proofErr w:type="gramStart"/>
            <w:r w:rsidRPr="00D85B76">
              <w:rPr>
                <w:rFonts w:asciiTheme="majorBidi" w:hAnsiTheme="majorBidi" w:cstheme="majorBidi"/>
                <w:sz w:val="28"/>
                <w:szCs w:val="28"/>
              </w:rPr>
              <w:t>calculateShortestDistance</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tc>
      </w:tr>
      <w:tr w:rsidR="003E7142" w14:paraId="48F40731" w14:textId="77777777" w:rsidTr="004A5FBA">
        <w:tc>
          <w:tcPr>
            <w:tcW w:w="3327" w:type="dxa"/>
          </w:tcPr>
          <w:p w14:paraId="3BF8FF4F" w14:textId="56E9C7E7" w:rsidR="003E7142" w:rsidRDefault="00F6613D" w:rsidP="004A5FBA">
            <w:pPr>
              <w:rPr>
                <w:rFonts w:asciiTheme="majorBidi" w:hAnsiTheme="majorBidi" w:cstheme="majorBidi"/>
                <w:sz w:val="28"/>
                <w:szCs w:val="28"/>
              </w:rPr>
            </w:pPr>
            <w:r>
              <w:rPr>
                <w:rFonts w:asciiTheme="majorBidi" w:hAnsiTheme="majorBidi" w:cstheme="majorBidi"/>
                <w:sz w:val="28"/>
                <w:szCs w:val="28"/>
              </w:rPr>
              <w:t xml:space="preserve">Mark </w:t>
            </w:r>
            <w:r w:rsidR="00815DA2">
              <w:rPr>
                <w:rFonts w:asciiTheme="majorBidi" w:hAnsiTheme="majorBidi" w:cstheme="majorBidi"/>
                <w:sz w:val="28"/>
                <w:szCs w:val="28"/>
              </w:rPr>
              <w:t xml:space="preserve">a path between two </w:t>
            </w:r>
            <w:r w:rsidR="00860E8C">
              <w:rPr>
                <w:rFonts w:asciiTheme="majorBidi" w:hAnsiTheme="majorBidi" w:cstheme="majorBidi"/>
                <w:sz w:val="28"/>
                <w:szCs w:val="28"/>
              </w:rPr>
              <w:t xml:space="preserve">vertices </w:t>
            </w:r>
          </w:p>
        </w:tc>
        <w:tc>
          <w:tcPr>
            <w:tcW w:w="4943" w:type="dxa"/>
          </w:tcPr>
          <w:p w14:paraId="5A675350" w14:textId="54C4C88D" w:rsidR="003E7142" w:rsidRPr="00D85B76" w:rsidRDefault="003E7142" w:rsidP="004A5FBA">
            <w:pPr>
              <w:rPr>
                <w:rFonts w:asciiTheme="majorBidi" w:hAnsiTheme="majorBidi" w:cstheme="majorBidi"/>
                <w:sz w:val="28"/>
                <w:szCs w:val="28"/>
              </w:rPr>
            </w:pPr>
            <w:proofErr w:type="spellStart"/>
            <w:proofErr w:type="gramStart"/>
            <w:r w:rsidRPr="0015294A">
              <w:rPr>
                <w:rFonts w:asciiTheme="majorBidi" w:hAnsiTheme="majorBidi" w:cstheme="majorBidi"/>
                <w:sz w:val="28"/>
                <w:szCs w:val="28"/>
              </w:rPr>
              <w:t>markPath</w:t>
            </w:r>
            <w:proofErr w:type="spellEnd"/>
            <w:r w:rsidRPr="0015294A">
              <w:rPr>
                <w:rFonts w:asciiTheme="majorBidi" w:hAnsiTheme="majorBidi" w:cstheme="majorBidi"/>
                <w:sz w:val="28"/>
                <w:szCs w:val="28"/>
              </w:rPr>
              <w:t>(</w:t>
            </w:r>
            <w:proofErr w:type="gramEnd"/>
            <w:r w:rsidRPr="0015294A">
              <w:rPr>
                <w:rFonts w:asciiTheme="majorBidi" w:hAnsiTheme="majorBidi" w:cstheme="majorBidi"/>
                <w:sz w:val="28"/>
                <w:szCs w:val="28"/>
              </w:rPr>
              <w:t>Vertex vertex1, Vertex vertex2)</w:t>
            </w:r>
          </w:p>
        </w:tc>
      </w:tr>
    </w:tbl>
    <w:p w14:paraId="114E5C20" w14:textId="027762D5" w:rsidR="00F73D0B" w:rsidRDefault="00F73D0B" w:rsidP="00F73D0B">
      <w:pPr>
        <w:ind w:left="360"/>
        <w:rPr>
          <w:rFonts w:asciiTheme="majorBidi" w:hAnsiTheme="majorBidi" w:cstheme="majorBidi"/>
          <w:sz w:val="40"/>
          <w:szCs w:val="40"/>
        </w:rPr>
      </w:pPr>
    </w:p>
    <w:p w14:paraId="08A9DE1B" w14:textId="77777777" w:rsidR="00BF3A1F" w:rsidRDefault="00BF3A1F" w:rsidP="007C7797">
      <w:pPr>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327"/>
        <w:gridCol w:w="4943"/>
      </w:tblGrid>
      <w:tr w:rsidR="00F73D0B" w14:paraId="34426FE2" w14:textId="77777777" w:rsidTr="004A5FBA">
        <w:tc>
          <w:tcPr>
            <w:tcW w:w="8270" w:type="dxa"/>
            <w:gridSpan w:val="2"/>
          </w:tcPr>
          <w:p w14:paraId="1DF75346" w14:textId="2D1B7C13" w:rsidR="00F73D0B" w:rsidRDefault="00F73D0B" w:rsidP="004A5FBA">
            <w:pPr>
              <w:rPr>
                <w:rFonts w:asciiTheme="majorBidi" w:hAnsiTheme="majorBidi" w:cstheme="majorBidi"/>
                <w:sz w:val="40"/>
                <w:szCs w:val="40"/>
              </w:rPr>
            </w:pPr>
            <w:r>
              <w:rPr>
                <w:rFonts w:asciiTheme="majorBidi" w:hAnsiTheme="majorBidi" w:cstheme="majorBidi"/>
                <w:sz w:val="40"/>
                <w:szCs w:val="40"/>
              </w:rPr>
              <w:lastRenderedPageBreak/>
              <w:t xml:space="preserve">Class name: </w:t>
            </w:r>
            <w:proofErr w:type="spellStart"/>
            <w:r w:rsidR="00E66447" w:rsidRPr="00E66447">
              <w:rPr>
                <w:rFonts w:asciiTheme="majorBidi" w:hAnsiTheme="majorBidi" w:cstheme="majorBidi"/>
                <w:sz w:val="36"/>
                <w:szCs w:val="36"/>
              </w:rPr>
              <w:t>G</w:t>
            </w:r>
            <w:r w:rsidRPr="00E66447">
              <w:rPr>
                <w:rFonts w:asciiTheme="majorBidi" w:hAnsiTheme="majorBidi" w:cstheme="majorBidi"/>
                <w:sz w:val="36"/>
                <w:szCs w:val="36"/>
              </w:rPr>
              <w:t>ui_network</w:t>
            </w:r>
            <w:proofErr w:type="spellEnd"/>
          </w:p>
        </w:tc>
      </w:tr>
      <w:tr w:rsidR="00F73D0B" w14:paraId="4EEE370B" w14:textId="77777777" w:rsidTr="004A5FBA">
        <w:trPr>
          <w:trHeight w:val="930"/>
        </w:trPr>
        <w:tc>
          <w:tcPr>
            <w:tcW w:w="8270" w:type="dxa"/>
            <w:gridSpan w:val="2"/>
          </w:tcPr>
          <w:p w14:paraId="73CB0791" w14:textId="1C6E2ACD" w:rsidR="00F73D0B" w:rsidRDefault="00F73D0B" w:rsidP="004A5FBA">
            <w:pPr>
              <w:rPr>
                <w:rFonts w:asciiTheme="majorBidi" w:hAnsiTheme="majorBidi" w:cstheme="majorBidi"/>
                <w:sz w:val="40"/>
                <w:szCs w:val="40"/>
              </w:rPr>
            </w:pPr>
            <w:r>
              <w:rPr>
                <w:rFonts w:asciiTheme="majorBidi" w:hAnsiTheme="majorBidi" w:cstheme="majorBidi"/>
                <w:sz w:val="40"/>
                <w:szCs w:val="40"/>
              </w:rPr>
              <w:t xml:space="preserve">Description: This </w:t>
            </w:r>
            <w:proofErr w:type="spellStart"/>
            <w:r>
              <w:rPr>
                <w:rFonts w:asciiTheme="majorBidi" w:hAnsiTheme="majorBidi" w:cstheme="majorBidi"/>
                <w:sz w:val="40"/>
                <w:szCs w:val="40"/>
              </w:rPr>
              <w:t>gui</w:t>
            </w:r>
            <w:proofErr w:type="spellEnd"/>
            <w:r>
              <w:rPr>
                <w:rFonts w:asciiTheme="majorBidi" w:hAnsiTheme="majorBidi" w:cstheme="majorBidi"/>
                <w:sz w:val="40"/>
                <w:szCs w:val="40"/>
              </w:rPr>
              <w:t xml:space="preserve"> </w:t>
            </w:r>
            <w:r w:rsidR="008E33CA">
              <w:rPr>
                <w:rFonts w:asciiTheme="majorBidi" w:hAnsiTheme="majorBidi" w:cstheme="majorBidi"/>
                <w:sz w:val="40"/>
                <w:szCs w:val="40"/>
              </w:rPr>
              <w:t xml:space="preserve">allows the user to see </w:t>
            </w:r>
            <w:r w:rsidR="00416A5E">
              <w:rPr>
                <w:rFonts w:asciiTheme="majorBidi" w:hAnsiTheme="majorBidi" w:cstheme="majorBidi"/>
                <w:sz w:val="40"/>
                <w:szCs w:val="40"/>
              </w:rPr>
              <w:t>general</w:t>
            </w:r>
            <w:r w:rsidR="00C37486">
              <w:rPr>
                <w:rFonts w:asciiTheme="majorBidi" w:hAnsiTheme="majorBidi" w:cstheme="majorBidi"/>
                <w:sz w:val="40"/>
                <w:szCs w:val="40"/>
              </w:rPr>
              <w:t xml:space="preserve"> </w:t>
            </w:r>
            <w:r w:rsidR="00416A5E">
              <w:rPr>
                <w:rFonts w:asciiTheme="majorBidi" w:hAnsiTheme="majorBidi" w:cstheme="majorBidi"/>
                <w:sz w:val="40"/>
                <w:szCs w:val="40"/>
              </w:rPr>
              <w:t>info about the network.</w:t>
            </w:r>
          </w:p>
        </w:tc>
      </w:tr>
      <w:tr w:rsidR="00F73D0B" w:rsidRPr="00E4578C" w14:paraId="0D1FC2BE" w14:textId="77777777" w:rsidTr="004A5FBA">
        <w:tc>
          <w:tcPr>
            <w:tcW w:w="3327" w:type="dxa"/>
          </w:tcPr>
          <w:p w14:paraId="23C27418" w14:textId="77777777" w:rsidR="00F73D0B" w:rsidRPr="00E4578C" w:rsidRDefault="00F73D0B" w:rsidP="004A5FBA">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75EC810D" w14:textId="77777777" w:rsidR="00F73D0B" w:rsidRPr="00E4578C" w:rsidRDefault="00F73D0B" w:rsidP="004A5FBA">
            <w:pPr>
              <w:rPr>
                <w:rFonts w:asciiTheme="majorBidi" w:hAnsiTheme="majorBidi" w:cstheme="majorBidi"/>
                <w:b/>
                <w:bCs/>
                <w:sz w:val="40"/>
                <w:szCs w:val="40"/>
              </w:rPr>
            </w:pPr>
            <w:r w:rsidRPr="00E4578C">
              <w:rPr>
                <w:b/>
                <w:bCs/>
              </w:rPr>
              <w:t>Attributes (fields)</w:t>
            </w:r>
          </w:p>
        </w:tc>
      </w:tr>
      <w:tr w:rsidR="00F73D0B" w:rsidRPr="00021D7B" w14:paraId="1863B970" w14:textId="77777777" w:rsidTr="004A5FBA">
        <w:tc>
          <w:tcPr>
            <w:tcW w:w="3327" w:type="dxa"/>
          </w:tcPr>
          <w:p w14:paraId="167E9F9C" w14:textId="77777777" w:rsidR="00F73D0B" w:rsidRDefault="00F73D0B" w:rsidP="004A5FBA">
            <w:pPr>
              <w:rPr>
                <w:rFonts w:asciiTheme="majorBidi" w:hAnsiTheme="majorBidi" w:cstheme="majorBidi"/>
                <w:sz w:val="40"/>
                <w:szCs w:val="40"/>
                <w:rtl/>
              </w:rPr>
            </w:pPr>
          </w:p>
        </w:tc>
        <w:tc>
          <w:tcPr>
            <w:tcW w:w="4943" w:type="dxa"/>
          </w:tcPr>
          <w:p w14:paraId="12BDDA13" w14:textId="0BE479EE" w:rsidR="00F73D0B" w:rsidRPr="00021D7B" w:rsidRDefault="00166812" w:rsidP="004A5FBA">
            <w:pPr>
              <w:rPr>
                <w:rFonts w:asciiTheme="majorBidi" w:hAnsiTheme="majorBidi" w:cstheme="majorBidi"/>
                <w:sz w:val="24"/>
                <w:szCs w:val="24"/>
              </w:rPr>
            </w:pPr>
            <w:r>
              <w:rPr>
                <w:rFonts w:asciiTheme="majorBidi" w:hAnsiTheme="majorBidi" w:cstheme="majorBidi"/>
                <w:sz w:val="24"/>
                <w:szCs w:val="24"/>
              </w:rPr>
              <w:t>Database connection</w:t>
            </w:r>
          </w:p>
        </w:tc>
      </w:tr>
      <w:tr w:rsidR="00F73D0B" w:rsidRPr="00E4578C" w14:paraId="114AE587" w14:textId="77777777" w:rsidTr="004A5FBA">
        <w:tc>
          <w:tcPr>
            <w:tcW w:w="3327" w:type="dxa"/>
          </w:tcPr>
          <w:p w14:paraId="0A843C8A" w14:textId="77777777" w:rsidR="00F73D0B" w:rsidRDefault="00F73D0B" w:rsidP="004A5FBA">
            <w:pPr>
              <w:rPr>
                <w:rFonts w:asciiTheme="majorBidi" w:hAnsiTheme="majorBidi" w:cstheme="majorBidi"/>
                <w:sz w:val="40"/>
                <w:szCs w:val="40"/>
                <w:rtl/>
              </w:rPr>
            </w:pPr>
          </w:p>
        </w:tc>
        <w:tc>
          <w:tcPr>
            <w:tcW w:w="4943" w:type="dxa"/>
          </w:tcPr>
          <w:p w14:paraId="0E1330FC" w14:textId="77777777" w:rsidR="00F73D0B" w:rsidRPr="00E4578C" w:rsidRDefault="00F73D0B" w:rsidP="004A5FBA">
            <w:pPr>
              <w:rPr>
                <w:rFonts w:asciiTheme="majorBidi" w:hAnsiTheme="majorBidi" w:cstheme="majorBidi"/>
                <w:b/>
                <w:bCs/>
                <w:sz w:val="40"/>
                <w:szCs w:val="40"/>
              </w:rPr>
            </w:pPr>
            <w:r w:rsidRPr="00E4578C">
              <w:rPr>
                <w:b/>
                <w:bCs/>
              </w:rPr>
              <w:t>Methods (operations)</w:t>
            </w:r>
          </w:p>
        </w:tc>
      </w:tr>
      <w:tr w:rsidR="00F73D0B" w14:paraId="211C2AAA" w14:textId="77777777" w:rsidTr="004A5FBA">
        <w:tc>
          <w:tcPr>
            <w:tcW w:w="3327" w:type="dxa"/>
          </w:tcPr>
          <w:p w14:paraId="01542571" w14:textId="436117D2" w:rsidR="00F73D0B" w:rsidRPr="00F63BC1" w:rsidRDefault="00BC7226" w:rsidP="004A5FBA">
            <w:pPr>
              <w:rPr>
                <w:rFonts w:asciiTheme="majorBidi" w:hAnsiTheme="majorBidi" w:cstheme="majorBidi"/>
                <w:sz w:val="28"/>
                <w:szCs w:val="28"/>
                <w:rtl/>
              </w:rPr>
            </w:pPr>
            <w:r>
              <w:rPr>
                <w:rFonts w:asciiTheme="majorBidi" w:hAnsiTheme="majorBidi" w:cstheme="majorBidi"/>
                <w:sz w:val="28"/>
                <w:szCs w:val="28"/>
              </w:rPr>
              <w:t xml:space="preserve">Load a </w:t>
            </w:r>
            <w:r w:rsidR="00E272CD">
              <w:rPr>
                <w:rFonts w:asciiTheme="majorBidi" w:hAnsiTheme="majorBidi" w:cstheme="majorBidi"/>
                <w:sz w:val="28"/>
                <w:szCs w:val="28"/>
              </w:rPr>
              <w:t>database file</w:t>
            </w:r>
          </w:p>
        </w:tc>
        <w:tc>
          <w:tcPr>
            <w:tcW w:w="4943" w:type="dxa"/>
          </w:tcPr>
          <w:p w14:paraId="142D18C6" w14:textId="2C7D831F" w:rsidR="00F73D0B" w:rsidRDefault="00FF372B" w:rsidP="004A5FBA">
            <w:pPr>
              <w:rPr>
                <w:rFonts w:asciiTheme="majorBidi" w:hAnsiTheme="majorBidi" w:cstheme="majorBidi"/>
                <w:sz w:val="40"/>
                <w:szCs w:val="40"/>
                <w:rtl/>
              </w:rPr>
            </w:pPr>
            <w:proofErr w:type="spellStart"/>
            <w:proofErr w:type="gramStart"/>
            <w:r>
              <w:rPr>
                <w:rFonts w:asciiTheme="majorBidi" w:hAnsiTheme="majorBidi" w:cstheme="majorBidi"/>
                <w:sz w:val="28"/>
                <w:szCs w:val="28"/>
              </w:rPr>
              <w:t>loadFile</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tc>
      </w:tr>
      <w:tr w:rsidR="00F73D0B" w14:paraId="078FF2ED" w14:textId="77777777" w:rsidTr="004A5FBA">
        <w:tc>
          <w:tcPr>
            <w:tcW w:w="3327" w:type="dxa"/>
          </w:tcPr>
          <w:p w14:paraId="509D8CB8" w14:textId="4D5321CD" w:rsidR="00F73D0B" w:rsidRPr="00F63BC1" w:rsidRDefault="00F73D0B" w:rsidP="004A5FBA">
            <w:pPr>
              <w:rPr>
                <w:rFonts w:asciiTheme="majorBidi" w:hAnsiTheme="majorBidi" w:cstheme="majorBidi"/>
                <w:sz w:val="28"/>
                <w:szCs w:val="28"/>
                <w:rtl/>
              </w:rPr>
            </w:pPr>
          </w:p>
        </w:tc>
        <w:tc>
          <w:tcPr>
            <w:tcW w:w="4943" w:type="dxa"/>
          </w:tcPr>
          <w:p w14:paraId="472C3F94" w14:textId="26318358" w:rsidR="00F73D0B" w:rsidRPr="00AD092B" w:rsidRDefault="00FF372B" w:rsidP="004A5FBA">
            <w:pPr>
              <w:rPr>
                <w:rFonts w:asciiTheme="majorBidi" w:hAnsiTheme="majorBidi" w:cstheme="majorBidi"/>
                <w:sz w:val="28"/>
                <w:szCs w:val="28"/>
              </w:rPr>
            </w:pPr>
            <w:proofErr w:type="spellStart"/>
            <w:proofErr w:type="gramStart"/>
            <w:r w:rsidRPr="00D85B76">
              <w:rPr>
                <w:rFonts w:asciiTheme="majorBidi" w:hAnsiTheme="majorBidi" w:cstheme="majorBidi"/>
                <w:sz w:val="28"/>
                <w:szCs w:val="28"/>
              </w:rPr>
              <w:t>saveResults</w:t>
            </w:r>
            <w:proofErr w:type="spellEnd"/>
            <w:r w:rsidRPr="00D85B76">
              <w:rPr>
                <w:rFonts w:asciiTheme="majorBidi" w:hAnsiTheme="majorBidi" w:cstheme="majorBidi"/>
                <w:sz w:val="28"/>
                <w:szCs w:val="28"/>
              </w:rPr>
              <w:t>(</w:t>
            </w:r>
            <w:proofErr w:type="gramEnd"/>
            <w:r w:rsidRPr="00D85B76">
              <w:rPr>
                <w:rFonts w:asciiTheme="majorBidi" w:hAnsiTheme="majorBidi" w:cstheme="majorBidi"/>
                <w:sz w:val="28"/>
                <w:szCs w:val="28"/>
              </w:rPr>
              <w:t>)</w:t>
            </w:r>
          </w:p>
        </w:tc>
      </w:tr>
      <w:tr w:rsidR="00FF372B" w14:paraId="4105B298" w14:textId="77777777" w:rsidTr="004A5FBA">
        <w:tc>
          <w:tcPr>
            <w:tcW w:w="3327" w:type="dxa"/>
          </w:tcPr>
          <w:p w14:paraId="62CC8D8B" w14:textId="77777777" w:rsidR="00FF372B" w:rsidRDefault="00FF372B" w:rsidP="004A5FBA">
            <w:pPr>
              <w:rPr>
                <w:rFonts w:asciiTheme="majorBidi" w:hAnsiTheme="majorBidi" w:cstheme="majorBidi"/>
                <w:sz w:val="28"/>
                <w:szCs w:val="28"/>
              </w:rPr>
            </w:pPr>
          </w:p>
        </w:tc>
        <w:tc>
          <w:tcPr>
            <w:tcW w:w="4943" w:type="dxa"/>
          </w:tcPr>
          <w:p w14:paraId="5C5EEF0D" w14:textId="3D3146B0" w:rsidR="00FF372B" w:rsidRPr="00D85B76" w:rsidRDefault="00FF372B" w:rsidP="004A5FBA">
            <w:pPr>
              <w:rPr>
                <w:rFonts w:asciiTheme="majorBidi" w:hAnsiTheme="majorBidi" w:cstheme="majorBidi"/>
                <w:sz w:val="28"/>
                <w:szCs w:val="28"/>
              </w:rPr>
            </w:pPr>
            <w:proofErr w:type="spellStart"/>
            <w:proofErr w:type="gramStart"/>
            <w:r w:rsidRPr="00896C50">
              <w:rPr>
                <w:rFonts w:asciiTheme="majorBidi" w:hAnsiTheme="majorBidi" w:cstheme="majorBidi"/>
                <w:sz w:val="28"/>
                <w:szCs w:val="28"/>
              </w:rPr>
              <w:t>openGraphVisualizatio</w:t>
            </w:r>
            <w:r>
              <w:rPr>
                <w:rFonts w:asciiTheme="majorBidi" w:hAnsiTheme="majorBidi" w:cstheme="majorBidi"/>
                <w:sz w:val="28"/>
                <w:szCs w:val="28"/>
              </w:rPr>
              <w:t>n</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tc>
      </w:tr>
      <w:tr w:rsidR="00BF3A1F" w14:paraId="54B2CFEB" w14:textId="77777777" w:rsidTr="004A5FBA">
        <w:tc>
          <w:tcPr>
            <w:tcW w:w="3327" w:type="dxa"/>
          </w:tcPr>
          <w:p w14:paraId="70A4314E" w14:textId="77777777" w:rsidR="00BF3A1F" w:rsidRDefault="00BF3A1F" w:rsidP="004A5FBA">
            <w:pPr>
              <w:rPr>
                <w:rFonts w:asciiTheme="majorBidi" w:hAnsiTheme="majorBidi" w:cstheme="majorBidi"/>
                <w:sz w:val="28"/>
                <w:szCs w:val="28"/>
              </w:rPr>
            </w:pPr>
          </w:p>
        </w:tc>
        <w:tc>
          <w:tcPr>
            <w:tcW w:w="4943" w:type="dxa"/>
          </w:tcPr>
          <w:p w14:paraId="6604796A" w14:textId="46D20BE7" w:rsidR="00BF3A1F" w:rsidRPr="00896C50" w:rsidRDefault="00BF3A1F" w:rsidP="004A5FBA">
            <w:pPr>
              <w:rPr>
                <w:rFonts w:asciiTheme="majorBidi" w:hAnsiTheme="majorBidi" w:cstheme="majorBidi"/>
                <w:sz w:val="28"/>
                <w:szCs w:val="28"/>
              </w:rPr>
            </w:pPr>
            <w:proofErr w:type="spellStart"/>
            <w:proofErr w:type="gramStart"/>
            <w:r>
              <w:rPr>
                <w:rFonts w:asciiTheme="majorBidi" w:hAnsiTheme="majorBidi" w:cstheme="majorBidi"/>
                <w:sz w:val="28"/>
                <w:szCs w:val="28"/>
              </w:rPr>
              <w:t>open</w:t>
            </w:r>
            <w:r w:rsidR="007271BD">
              <w:rPr>
                <w:rFonts w:asciiTheme="majorBidi" w:hAnsiTheme="majorBidi" w:cstheme="majorBidi"/>
                <w:sz w:val="28"/>
                <w:szCs w:val="28"/>
              </w:rPr>
              <w:t>NetworkChart</w:t>
            </w:r>
            <w:proofErr w:type="spellEnd"/>
            <w:r w:rsidR="007271BD">
              <w:rPr>
                <w:rFonts w:asciiTheme="majorBidi" w:hAnsiTheme="majorBidi" w:cstheme="majorBidi"/>
                <w:sz w:val="28"/>
                <w:szCs w:val="28"/>
              </w:rPr>
              <w:t>(</w:t>
            </w:r>
            <w:proofErr w:type="gramEnd"/>
            <w:r w:rsidR="007271BD">
              <w:rPr>
                <w:rFonts w:asciiTheme="majorBidi" w:hAnsiTheme="majorBidi" w:cstheme="majorBidi"/>
                <w:sz w:val="28"/>
                <w:szCs w:val="28"/>
              </w:rPr>
              <w:t>)</w:t>
            </w:r>
          </w:p>
        </w:tc>
      </w:tr>
    </w:tbl>
    <w:p w14:paraId="0DCAA04C" w14:textId="77777777" w:rsidR="00F73D0B" w:rsidRDefault="00F73D0B" w:rsidP="00096251">
      <w:pPr>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327"/>
        <w:gridCol w:w="4943"/>
      </w:tblGrid>
      <w:tr w:rsidR="00F73D0B" w14:paraId="51F39E5B" w14:textId="77777777" w:rsidTr="004A5FBA">
        <w:tc>
          <w:tcPr>
            <w:tcW w:w="8270" w:type="dxa"/>
            <w:gridSpan w:val="2"/>
          </w:tcPr>
          <w:p w14:paraId="317433CA" w14:textId="7AAE8B78" w:rsidR="00F73D0B" w:rsidRDefault="00F73D0B" w:rsidP="004A5FBA">
            <w:pPr>
              <w:rPr>
                <w:rFonts w:asciiTheme="majorBidi" w:hAnsiTheme="majorBidi" w:cstheme="majorBidi"/>
                <w:sz w:val="40"/>
                <w:szCs w:val="40"/>
              </w:rPr>
            </w:pPr>
            <w:r>
              <w:rPr>
                <w:rFonts w:asciiTheme="majorBidi" w:hAnsiTheme="majorBidi" w:cstheme="majorBidi"/>
                <w:sz w:val="40"/>
                <w:szCs w:val="40"/>
              </w:rPr>
              <w:t xml:space="preserve">Class name: </w:t>
            </w:r>
            <w:proofErr w:type="spellStart"/>
            <w:r w:rsidR="00E66447">
              <w:rPr>
                <w:rFonts w:asciiTheme="majorBidi" w:hAnsiTheme="majorBidi" w:cstheme="majorBidi"/>
                <w:sz w:val="40"/>
                <w:szCs w:val="40"/>
              </w:rPr>
              <w:t>G</w:t>
            </w:r>
            <w:r>
              <w:rPr>
                <w:rFonts w:asciiTheme="majorBidi" w:hAnsiTheme="majorBidi" w:cstheme="majorBidi"/>
                <w:sz w:val="40"/>
                <w:szCs w:val="40"/>
              </w:rPr>
              <w:t>ui_</w:t>
            </w:r>
            <w:r w:rsidR="005B64EA">
              <w:rPr>
                <w:rFonts w:asciiTheme="majorBidi" w:hAnsiTheme="majorBidi" w:cstheme="majorBidi"/>
                <w:sz w:val="40"/>
                <w:szCs w:val="40"/>
              </w:rPr>
              <w:t>login</w:t>
            </w:r>
            <w:proofErr w:type="spellEnd"/>
          </w:p>
        </w:tc>
      </w:tr>
      <w:tr w:rsidR="00F73D0B" w14:paraId="767FB61B" w14:textId="77777777" w:rsidTr="004A5FBA">
        <w:trPr>
          <w:trHeight w:val="930"/>
        </w:trPr>
        <w:tc>
          <w:tcPr>
            <w:tcW w:w="8270" w:type="dxa"/>
            <w:gridSpan w:val="2"/>
          </w:tcPr>
          <w:p w14:paraId="0A0ED7F6" w14:textId="77777777" w:rsidR="00F73D0B" w:rsidRDefault="00F73D0B" w:rsidP="004A5FBA">
            <w:pPr>
              <w:rPr>
                <w:rFonts w:asciiTheme="majorBidi" w:hAnsiTheme="majorBidi" w:cstheme="majorBidi"/>
                <w:sz w:val="40"/>
                <w:szCs w:val="40"/>
              </w:rPr>
            </w:pPr>
            <w:r>
              <w:rPr>
                <w:rFonts w:asciiTheme="majorBidi" w:hAnsiTheme="majorBidi" w:cstheme="majorBidi"/>
                <w:sz w:val="40"/>
                <w:szCs w:val="40"/>
              </w:rPr>
              <w:t xml:space="preserve">Description: This </w:t>
            </w:r>
            <w:proofErr w:type="spellStart"/>
            <w:r>
              <w:rPr>
                <w:rFonts w:asciiTheme="majorBidi" w:hAnsiTheme="majorBidi" w:cstheme="majorBidi"/>
                <w:sz w:val="40"/>
                <w:szCs w:val="40"/>
              </w:rPr>
              <w:t>gui</w:t>
            </w:r>
            <w:proofErr w:type="spellEnd"/>
            <w:r>
              <w:rPr>
                <w:rFonts w:asciiTheme="majorBidi" w:hAnsiTheme="majorBidi" w:cstheme="majorBidi"/>
                <w:sz w:val="40"/>
                <w:szCs w:val="40"/>
              </w:rPr>
              <w:t xml:space="preserve"> lets you enter to your account.</w:t>
            </w:r>
          </w:p>
        </w:tc>
      </w:tr>
      <w:tr w:rsidR="00F73D0B" w:rsidRPr="00E4578C" w14:paraId="6BCE2277" w14:textId="77777777" w:rsidTr="004A5FBA">
        <w:tc>
          <w:tcPr>
            <w:tcW w:w="3327" w:type="dxa"/>
          </w:tcPr>
          <w:p w14:paraId="1C7A1D6D" w14:textId="77777777" w:rsidR="00F73D0B" w:rsidRPr="00E4578C" w:rsidRDefault="00F73D0B" w:rsidP="004A5FBA">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13C79C91" w14:textId="77777777" w:rsidR="00F73D0B" w:rsidRPr="00E4578C" w:rsidRDefault="00F73D0B" w:rsidP="004A5FBA">
            <w:pPr>
              <w:rPr>
                <w:rFonts w:asciiTheme="majorBidi" w:hAnsiTheme="majorBidi" w:cstheme="majorBidi"/>
                <w:b/>
                <w:bCs/>
                <w:sz w:val="40"/>
                <w:szCs w:val="40"/>
              </w:rPr>
            </w:pPr>
            <w:r w:rsidRPr="00E4578C">
              <w:rPr>
                <w:b/>
                <w:bCs/>
              </w:rPr>
              <w:t>Attributes (fields)</w:t>
            </w:r>
          </w:p>
        </w:tc>
      </w:tr>
      <w:tr w:rsidR="00F73D0B" w:rsidRPr="00021D7B" w14:paraId="45E0DCBD" w14:textId="77777777" w:rsidTr="004A5FBA">
        <w:tc>
          <w:tcPr>
            <w:tcW w:w="3327" w:type="dxa"/>
          </w:tcPr>
          <w:p w14:paraId="5E0D2D7C" w14:textId="77777777" w:rsidR="00F73D0B" w:rsidRDefault="00F73D0B" w:rsidP="004A5FBA">
            <w:pPr>
              <w:rPr>
                <w:rFonts w:asciiTheme="majorBidi" w:hAnsiTheme="majorBidi" w:cstheme="majorBidi"/>
                <w:sz w:val="40"/>
                <w:szCs w:val="40"/>
                <w:rtl/>
              </w:rPr>
            </w:pPr>
          </w:p>
        </w:tc>
        <w:tc>
          <w:tcPr>
            <w:tcW w:w="4943" w:type="dxa"/>
          </w:tcPr>
          <w:p w14:paraId="3A96CA6F" w14:textId="334D1969" w:rsidR="00F73D0B" w:rsidRPr="00021D7B" w:rsidRDefault="00647152" w:rsidP="004A5FBA">
            <w:pPr>
              <w:rPr>
                <w:rFonts w:asciiTheme="majorBidi" w:hAnsiTheme="majorBidi" w:cstheme="majorBidi"/>
                <w:sz w:val="24"/>
                <w:szCs w:val="24"/>
              </w:rPr>
            </w:pPr>
            <w:r>
              <w:rPr>
                <w:rFonts w:asciiTheme="majorBidi" w:hAnsiTheme="majorBidi" w:cstheme="majorBidi"/>
                <w:sz w:val="24"/>
                <w:szCs w:val="24"/>
              </w:rPr>
              <w:t>Database connection</w:t>
            </w:r>
          </w:p>
        </w:tc>
      </w:tr>
      <w:tr w:rsidR="00F73D0B" w:rsidRPr="00E4578C" w14:paraId="7492977C" w14:textId="77777777" w:rsidTr="004A5FBA">
        <w:tc>
          <w:tcPr>
            <w:tcW w:w="3327" w:type="dxa"/>
          </w:tcPr>
          <w:p w14:paraId="729C98F9" w14:textId="77777777" w:rsidR="00F73D0B" w:rsidRDefault="00F73D0B" w:rsidP="004A5FBA">
            <w:pPr>
              <w:rPr>
                <w:rFonts w:asciiTheme="majorBidi" w:hAnsiTheme="majorBidi" w:cstheme="majorBidi"/>
                <w:sz w:val="40"/>
                <w:szCs w:val="40"/>
                <w:rtl/>
              </w:rPr>
            </w:pPr>
          </w:p>
        </w:tc>
        <w:tc>
          <w:tcPr>
            <w:tcW w:w="4943" w:type="dxa"/>
          </w:tcPr>
          <w:p w14:paraId="7CA582A9" w14:textId="77777777" w:rsidR="00F73D0B" w:rsidRPr="00E4578C" w:rsidRDefault="00F73D0B" w:rsidP="004A5FBA">
            <w:pPr>
              <w:rPr>
                <w:rFonts w:asciiTheme="majorBidi" w:hAnsiTheme="majorBidi" w:cstheme="majorBidi"/>
                <w:b/>
                <w:bCs/>
                <w:sz w:val="40"/>
                <w:szCs w:val="40"/>
              </w:rPr>
            </w:pPr>
            <w:r w:rsidRPr="00E4578C">
              <w:rPr>
                <w:b/>
                <w:bCs/>
              </w:rPr>
              <w:t>Methods (operations)</w:t>
            </w:r>
          </w:p>
        </w:tc>
      </w:tr>
      <w:tr w:rsidR="00F73D0B" w14:paraId="1E672C1E" w14:textId="77777777" w:rsidTr="004A5FBA">
        <w:tc>
          <w:tcPr>
            <w:tcW w:w="3327" w:type="dxa"/>
          </w:tcPr>
          <w:p w14:paraId="36CA6742" w14:textId="77777777" w:rsidR="00F73D0B" w:rsidRPr="00F63BC1" w:rsidRDefault="00F73D0B" w:rsidP="004A5FBA">
            <w:pPr>
              <w:rPr>
                <w:rFonts w:asciiTheme="majorBidi" w:hAnsiTheme="majorBidi" w:cstheme="majorBidi"/>
                <w:sz w:val="28"/>
                <w:szCs w:val="28"/>
                <w:rtl/>
              </w:rPr>
            </w:pPr>
            <w:r w:rsidRPr="00F63BC1">
              <w:rPr>
                <w:rFonts w:asciiTheme="majorBidi" w:hAnsiTheme="majorBidi" w:cstheme="majorBidi"/>
                <w:sz w:val="28"/>
                <w:szCs w:val="28"/>
              </w:rPr>
              <w:t>Connect to the network</w:t>
            </w:r>
          </w:p>
        </w:tc>
        <w:tc>
          <w:tcPr>
            <w:tcW w:w="4943" w:type="dxa"/>
          </w:tcPr>
          <w:p w14:paraId="0DE82885" w14:textId="77777777" w:rsidR="00F73D0B" w:rsidRDefault="00F73D0B" w:rsidP="004A5FBA">
            <w:pPr>
              <w:rPr>
                <w:rFonts w:asciiTheme="majorBidi" w:hAnsiTheme="majorBidi" w:cstheme="majorBidi"/>
                <w:sz w:val="40"/>
                <w:szCs w:val="40"/>
                <w:rtl/>
              </w:rPr>
            </w:pPr>
            <w:proofErr w:type="gramStart"/>
            <w:r>
              <w:rPr>
                <w:rFonts w:asciiTheme="majorBidi" w:hAnsiTheme="majorBidi" w:cstheme="majorBidi"/>
                <w:sz w:val="28"/>
                <w:szCs w:val="28"/>
              </w:rPr>
              <w:t>connect(</w:t>
            </w:r>
            <w:proofErr w:type="gramEnd"/>
            <w:r>
              <w:rPr>
                <w:rFonts w:asciiTheme="majorBidi" w:hAnsiTheme="majorBidi" w:cstheme="majorBidi"/>
                <w:sz w:val="28"/>
                <w:szCs w:val="28"/>
              </w:rPr>
              <w:t xml:space="preserve">int </w:t>
            </w:r>
            <w:proofErr w:type="spellStart"/>
            <w:r>
              <w:rPr>
                <w:rFonts w:asciiTheme="majorBidi" w:hAnsiTheme="majorBidi" w:cstheme="majorBidi"/>
                <w:sz w:val="28"/>
                <w:szCs w:val="28"/>
              </w:rPr>
              <w:t>networkId</w:t>
            </w:r>
            <w:proofErr w:type="spellEnd"/>
            <w:r>
              <w:rPr>
                <w:rFonts w:asciiTheme="majorBidi" w:hAnsiTheme="majorBidi" w:cstheme="majorBidi"/>
                <w:sz w:val="28"/>
                <w:szCs w:val="28"/>
              </w:rPr>
              <w:t>, String email, String password)</w:t>
            </w:r>
          </w:p>
        </w:tc>
      </w:tr>
      <w:tr w:rsidR="00F73D0B" w14:paraId="63665AD9" w14:textId="77777777" w:rsidTr="004A5FBA">
        <w:tc>
          <w:tcPr>
            <w:tcW w:w="3327" w:type="dxa"/>
          </w:tcPr>
          <w:p w14:paraId="77143E68" w14:textId="77777777" w:rsidR="00F73D0B" w:rsidRPr="00F63BC1" w:rsidRDefault="00F73D0B" w:rsidP="004A5FBA">
            <w:pPr>
              <w:rPr>
                <w:rFonts w:asciiTheme="majorBidi" w:hAnsiTheme="majorBidi" w:cstheme="majorBidi"/>
                <w:sz w:val="28"/>
                <w:szCs w:val="28"/>
                <w:rtl/>
              </w:rPr>
            </w:pPr>
            <w:r>
              <w:rPr>
                <w:rFonts w:asciiTheme="majorBidi" w:hAnsiTheme="majorBidi" w:cstheme="majorBidi"/>
                <w:sz w:val="28"/>
                <w:szCs w:val="28"/>
              </w:rPr>
              <w:t>Open registration window</w:t>
            </w:r>
          </w:p>
        </w:tc>
        <w:tc>
          <w:tcPr>
            <w:tcW w:w="4943" w:type="dxa"/>
          </w:tcPr>
          <w:p w14:paraId="5EAB0EDF" w14:textId="77777777" w:rsidR="00F73D0B" w:rsidRPr="00AD092B" w:rsidRDefault="00F73D0B" w:rsidP="004A5FBA">
            <w:pPr>
              <w:rPr>
                <w:rFonts w:asciiTheme="majorBidi" w:hAnsiTheme="majorBidi" w:cstheme="majorBidi"/>
                <w:sz w:val="28"/>
                <w:szCs w:val="28"/>
              </w:rPr>
            </w:pPr>
            <w:proofErr w:type="gramStart"/>
            <w:r>
              <w:rPr>
                <w:rFonts w:asciiTheme="majorBidi" w:hAnsiTheme="majorBidi" w:cstheme="majorBidi"/>
                <w:sz w:val="28"/>
                <w:szCs w:val="28"/>
              </w:rPr>
              <w:t>register(</w:t>
            </w:r>
            <w:proofErr w:type="gramEnd"/>
            <w:r>
              <w:rPr>
                <w:rFonts w:asciiTheme="majorBidi" w:hAnsiTheme="majorBidi" w:cstheme="majorBidi"/>
                <w:sz w:val="28"/>
                <w:szCs w:val="28"/>
              </w:rPr>
              <w:t>)</w:t>
            </w:r>
          </w:p>
        </w:tc>
      </w:tr>
    </w:tbl>
    <w:p w14:paraId="68E42391" w14:textId="77777777" w:rsidR="00647152" w:rsidRDefault="00647152" w:rsidP="00096251">
      <w:pPr>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327"/>
        <w:gridCol w:w="4943"/>
      </w:tblGrid>
      <w:tr w:rsidR="00CB6E3C" w14:paraId="2BE52CFF" w14:textId="77777777" w:rsidTr="004A5FBA">
        <w:tc>
          <w:tcPr>
            <w:tcW w:w="8270" w:type="dxa"/>
            <w:gridSpan w:val="2"/>
          </w:tcPr>
          <w:p w14:paraId="6209C55B" w14:textId="779C8EC3" w:rsidR="00CB6E3C" w:rsidRDefault="00CB6E3C" w:rsidP="004A5FBA">
            <w:pPr>
              <w:rPr>
                <w:rFonts w:asciiTheme="majorBidi" w:hAnsiTheme="majorBidi" w:cstheme="majorBidi"/>
                <w:sz w:val="40"/>
                <w:szCs w:val="40"/>
              </w:rPr>
            </w:pPr>
            <w:r>
              <w:rPr>
                <w:rFonts w:asciiTheme="majorBidi" w:hAnsiTheme="majorBidi" w:cstheme="majorBidi"/>
                <w:sz w:val="40"/>
                <w:szCs w:val="40"/>
              </w:rPr>
              <w:t>Class name:</w:t>
            </w:r>
            <w:r w:rsidR="00EE1DF7">
              <w:rPr>
                <w:rFonts w:asciiTheme="majorBidi" w:hAnsiTheme="majorBidi" w:cstheme="majorBidi"/>
                <w:sz w:val="40"/>
                <w:szCs w:val="40"/>
              </w:rPr>
              <w:t xml:space="preserve"> </w:t>
            </w:r>
            <w:proofErr w:type="spellStart"/>
            <w:r w:rsidR="003266FC" w:rsidRPr="003266FC">
              <w:rPr>
                <w:rFonts w:asciiTheme="majorBidi" w:hAnsiTheme="majorBidi" w:cstheme="majorBidi"/>
                <w:sz w:val="40"/>
                <w:szCs w:val="40"/>
              </w:rPr>
              <w:t>Gui_</w:t>
            </w:r>
            <w:r w:rsidR="00E66447">
              <w:rPr>
                <w:rFonts w:asciiTheme="majorBidi" w:hAnsiTheme="majorBidi" w:cstheme="majorBidi"/>
                <w:sz w:val="40"/>
                <w:szCs w:val="40"/>
              </w:rPr>
              <w:t>signup</w:t>
            </w:r>
            <w:proofErr w:type="spellEnd"/>
          </w:p>
        </w:tc>
      </w:tr>
      <w:tr w:rsidR="00CB6E3C" w14:paraId="08AEED17" w14:textId="77777777" w:rsidTr="004A5FBA">
        <w:trPr>
          <w:trHeight w:val="930"/>
        </w:trPr>
        <w:tc>
          <w:tcPr>
            <w:tcW w:w="8270" w:type="dxa"/>
            <w:gridSpan w:val="2"/>
          </w:tcPr>
          <w:p w14:paraId="11FBEC8F" w14:textId="11D04DDA" w:rsidR="00CB6E3C" w:rsidRDefault="00CB6E3C" w:rsidP="004A5FBA">
            <w:pPr>
              <w:rPr>
                <w:rFonts w:asciiTheme="majorBidi" w:hAnsiTheme="majorBidi" w:cstheme="majorBidi"/>
                <w:sz w:val="40"/>
                <w:szCs w:val="40"/>
              </w:rPr>
            </w:pPr>
            <w:r>
              <w:rPr>
                <w:rFonts w:asciiTheme="majorBidi" w:hAnsiTheme="majorBidi" w:cstheme="majorBidi"/>
                <w:sz w:val="40"/>
                <w:szCs w:val="40"/>
              </w:rPr>
              <w:t>Description:</w:t>
            </w:r>
            <w:r w:rsidR="00FE4196">
              <w:rPr>
                <w:rFonts w:asciiTheme="majorBidi" w:hAnsiTheme="majorBidi" w:cstheme="majorBidi"/>
                <w:sz w:val="40"/>
                <w:szCs w:val="40"/>
              </w:rPr>
              <w:t xml:space="preserve"> This </w:t>
            </w:r>
            <w:proofErr w:type="spellStart"/>
            <w:r w:rsidR="00FE4196">
              <w:rPr>
                <w:rFonts w:asciiTheme="majorBidi" w:hAnsiTheme="majorBidi" w:cstheme="majorBidi"/>
                <w:sz w:val="40"/>
                <w:szCs w:val="40"/>
              </w:rPr>
              <w:t>gui</w:t>
            </w:r>
            <w:proofErr w:type="spellEnd"/>
            <w:r w:rsidR="00FE4196">
              <w:rPr>
                <w:rFonts w:asciiTheme="majorBidi" w:hAnsiTheme="majorBidi" w:cstheme="majorBidi"/>
                <w:sz w:val="40"/>
                <w:szCs w:val="40"/>
              </w:rPr>
              <w:t xml:space="preserve"> lets you </w:t>
            </w:r>
            <w:r w:rsidR="003266FC">
              <w:rPr>
                <w:rFonts w:asciiTheme="majorBidi" w:hAnsiTheme="majorBidi" w:cstheme="majorBidi"/>
                <w:sz w:val="40"/>
                <w:szCs w:val="40"/>
              </w:rPr>
              <w:t>register to the software</w:t>
            </w:r>
          </w:p>
        </w:tc>
      </w:tr>
      <w:tr w:rsidR="00CB6E3C" w:rsidRPr="00E4578C" w14:paraId="6CB9311B" w14:textId="77777777" w:rsidTr="004A5FBA">
        <w:tc>
          <w:tcPr>
            <w:tcW w:w="3327" w:type="dxa"/>
          </w:tcPr>
          <w:p w14:paraId="39CA353E" w14:textId="77777777" w:rsidR="00CB6E3C" w:rsidRPr="00E4578C" w:rsidRDefault="00CB6E3C" w:rsidP="004A5FBA">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1D69539B" w14:textId="77777777" w:rsidR="00CB6E3C" w:rsidRPr="00E4578C" w:rsidRDefault="00CB6E3C" w:rsidP="004A5FBA">
            <w:pPr>
              <w:rPr>
                <w:rFonts w:asciiTheme="majorBidi" w:hAnsiTheme="majorBidi" w:cstheme="majorBidi"/>
                <w:b/>
                <w:bCs/>
                <w:sz w:val="40"/>
                <w:szCs w:val="40"/>
              </w:rPr>
            </w:pPr>
            <w:r w:rsidRPr="00E4578C">
              <w:rPr>
                <w:b/>
                <w:bCs/>
              </w:rPr>
              <w:t>Attributes (fields)</w:t>
            </w:r>
          </w:p>
        </w:tc>
      </w:tr>
      <w:tr w:rsidR="00CB6E3C" w:rsidRPr="00021D7B" w14:paraId="7A61182B" w14:textId="77777777" w:rsidTr="004A5FBA">
        <w:tc>
          <w:tcPr>
            <w:tcW w:w="3327" w:type="dxa"/>
          </w:tcPr>
          <w:p w14:paraId="179DC3CF" w14:textId="77777777" w:rsidR="00CB6E3C" w:rsidRDefault="00CB6E3C" w:rsidP="004A5FBA">
            <w:pPr>
              <w:rPr>
                <w:rFonts w:asciiTheme="majorBidi" w:hAnsiTheme="majorBidi" w:cstheme="majorBidi"/>
                <w:sz w:val="40"/>
                <w:szCs w:val="40"/>
                <w:rtl/>
              </w:rPr>
            </w:pPr>
          </w:p>
        </w:tc>
        <w:tc>
          <w:tcPr>
            <w:tcW w:w="4943" w:type="dxa"/>
          </w:tcPr>
          <w:p w14:paraId="1A6D9E5D" w14:textId="13356A17" w:rsidR="00CB6E3C" w:rsidRPr="00021D7B" w:rsidRDefault="00647152" w:rsidP="004A5FBA">
            <w:pPr>
              <w:rPr>
                <w:rFonts w:asciiTheme="majorBidi" w:hAnsiTheme="majorBidi" w:cstheme="majorBidi"/>
                <w:sz w:val="24"/>
                <w:szCs w:val="24"/>
              </w:rPr>
            </w:pPr>
            <w:r>
              <w:rPr>
                <w:rFonts w:asciiTheme="majorBidi" w:hAnsiTheme="majorBidi" w:cstheme="majorBidi"/>
                <w:sz w:val="24"/>
                <w:szCs w:val="24"/>
              </w:rPr>
              <w:t>Database connection</w:t>
            </w:r>
          </w:p>
        </w:tc>
      </w:tr>
      <w:tr w:rsidR="00CB6E3C" w:rsidRPr="00E4578C" w14:paraId="5A88236C" w14:textId="77777777" w:rsidTr="004A5FBA">
        <w:tc>
          <w:tcPr>
            <w:tcW w:w="3327" w:type="dxa"/>
          </w:tcPr>
          <w:p w14:paraId="428D6C39" w14:textId="77777777" w:rsidR="00CB6E3C" w:rsidRDefault="00CB6E3C" w:rsidP="004A5FBA">
            <w:pPr>
              <w:rPr>
                <w:rFonts w:asciiTheme="majorBidi" w:hAnsiTheme="majorBidi" w:cstheme="majorBidi"/>
                <w:sz w:val="40"/>
                <w:szCs w:val="40"/>
                <w:rtl/>
              </w:rPr>
            </w:pPr>
          </w:p>
        </w:tc>
        <w:tc>
          <w:tcPr>
            <w:tcW w:w="4943" w:type="dxa"/>
          </w:tcPr>
          <w:p w14:paraId="467D9349" w14:textId="77777777" w:rsidR="00CB6E3C" w:rsidRPr="00E4578C" w:rsidRDefault="00CB6E3C" w:rsidP="004A5FBA">
            <w:pPr>
              <w:rPr>
                <w:rFonts w:asciiTheme="majorBidi" w:hAnsiTheme="majorBidi" w:cstheme="majorBidi"/>
                <w:b/>
                <w:bCs/>
                <w:sz w:val="40"/>
                <w:szCs w:val="40"/>
              </w:rPr>
            </w:pPr>
            <w:r w:rsidRPr="00E4578C">
              <w:rPr>
                <w:b/>
                <w:bCs/>
              </w:rPr>
              <w:t>Methods (operations)</w:t>
            </w:r>
          </w:p>
        </w:tc>
      </w:tr>
      <w:tr w:rsidR="00B61408" w14:paraId="0ED12824" w14:textId="77777777" w:rsidTr="004A5FBA">
        <w:tc>
          <w:tcPr>
            <w:tcW w:w="3327" w:type="dxa"/>
          </w:tcPr>
          <w:p w14:paraId="6DF1E32A" w14:textId="0FF871E1" w:rsidR="00B61408" w:rsidRPr="00F63BC1" w:rsidRDefault="009A7836" w:rsidP="004A5FBA">
            <w:pPr>
              <w:rPr>
                <w:rFonts w:asciiTheme="majorBidi" w:hAnsiTheme="majorBidi" w:cstheme="majorBidi"/>
                <w:sz w:val="28"/>
                <w:szCs w:val="28"/>
                <w:rtl/>
              </w:rPr>
            </w:pPr>
            <w:r w:rsidRPr="00F63BC1">
              <w:rPr>
                <w:rFonts w:asciiTheme="majorBidi" w:hAnsiTheme="majorBidi" w:cstheme="majorBidi"/>
                <w:sz w:val="28"/>
                <w:szCs w:val="28"/>
              </w:rPr>
              <w:t>Register a new owner</w:t>
            </w:r>
          </w:p>
        </w:tc>
        <w:tc>
          <w:tcPr>
            <w:tcW w:w="4943" w:type="dxa"/>
          </w:tcPr>
          <w:p w14:paraId="73A4A815" w14:textId="3088C88E" w:rsidR="00B61408" w:rsidRPr="00AD092B" w:rsidRDefault="00B61408" w:rsidP="004A5FBA">
            <w:pPr>
              <w:rPr>
                <w:rFonts w:asciiTheme="majorBidi" w:hAnsiTheme="majorBidi" w:cstheme="majorBidi"/>
                <w:sz w:val="28"/>
                <w:szCs w:val="28"/>
              </w:rPr>
            </w:pPr>
            <w:proofErr w:type="gramStart"/>
            <w:r>
              <w:rPr>
                <w:rFonts w:asciiTheme="majorBidi" w:hAnsiTheme="majorBidi" w:cstheme="majorBidi"/>
                <w:sz w:val="28"/>
                <w:szCs w:val="28"/>
              </w:rPr>
              <w:t>register(</w:t>
            </w:r>
            <w:proofErr w:type="gramEnd"/>
            <w:r>
              <w:rPr>
                <w:rFonts w:asciiTheme="majorBidi" w:hAnsiTheme="majorBidi" w:cstheme="majorBidi"/>
                <w:sz w:val="28"/>
                <w:szCs w:val="28"/>
              </w:rPr>
              <w:t>)</w:t>
            </w:r>
          </w:p>
        </w:tc>
      </w:tr>
      <w:tr w:rsidR="00647152" w14:paraId="4FD4EF31" w14:textId="77777777" w:rsidTr="004A5FBA">
        <w:tc>
          <w:tcPr>
            <w:tcW w:w="3327" w:type="dxa"/>
          </w:tcPr>
          <w:p w14:paraId="3AFCF548" w14:textId="7DFF4718" w:rsidR="00647152" w:rsidRPr="00F63BC1" w:rsidRDefault="00647152" w:rsidP="004A5FBA">
            <w:pPr>
              <w:rPr>
                <w:rFonts w:asciiTheme="majorBidi" w:hAnsiTheme="majorBidi" w:cstheme="majorBidi"/>
                <w:sz w:val="28"/>
                <w:szCs w:val="28"/>
              </w:rPr>
            </w:pPr>
            <w:r>
              <w:rPr>
                <w:rFonts w:asciiTheme="majorBidi" w:hAnsiTheme="majorBidi" w:cstheme="majorBidi"/>
                <w:sz w:val="28"/>
                <w:szCs w:val="28"/>
              </w:rPr>
              <w:t>Check validation</w:t>
            </w:r>
          </w:p>
        </w:tc>
        <w:tc>
          <w:tcPr>
            <w:tcW w:w="4943" w:type="dxa"/>
          </w:tcPr>
          <w:p w14:paraId="155A9A0F" w14:textId="554B7512" w:rsidR="00647152" w:rsidRDefault="00647152" w:rsidP="004A5FBA">
            <w:pPr>
              <w:rPr>
                <w:rFonts w:asciiTheme="majorBidi" w:hAnsiTheme="majorBidi" w:cstheme="majorBidi"/>
                <w:sz w:val="28"/>
                <w:szCs w:val="28"/>
              </w:rPr>
            </w:pPr>
            <w:proofErr w:type="spellStart"/>
            <w:proofErr w:type="gramStart"/>
            <w:r>
              <w:rPr>
                <w:rFonts w:asciiTheme="majorBidi" w:hAnsiTheme="majorBidi" w:cstheme="majorBidi"/>
                <w:sz w:val="28"/>
                <w:szCs w:val="28"/>
              </w:rPr>
              <w:t>validMail</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tc>
      </w:tr>
    </w:tbl>
    <w:p w14:paraId="2B5BF159" w14:textId="77777777" w:rsidR="00816617" w:rsidRDefault="00816617" w:rsidP="00BE261D">
      <w:pPr>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327"/>
        <w:gridCol w:w="4943"/>
      </w:tblGrid>
      <w:tr w:rsidR="00816617" w14:paraId="0DCC2116" w14:textId="77777777" w:rsidTr="004A5FBA">
        <w:tc>
          <w:tcPr>
            <w:tcW w:w="8270" w:type="dxa"/>
            <w:gridSpan w:val="2"/>
          </w:tcPr>
          <w:p w14:paraId="0146A247" w14:textId="64BB80C2" w:rsidR="00816617" w:rsidRDefault="00816617" w:rsidP="004A5FBA">
            <w:pPr>
              <w:rPr>
                <w:rFonts w:asciiTheme="majorBidi" w:hAnsiTheme="majorBidi" w:cstheme="majorBidi"/>
                <w:sz w:val="40"/>
                <w:szCs w:val="40"/>
                <w:rtl/>
              </w:rPr>
            </w:pPr>
            <w:r>
              <w:rPr>
                <w:rFonts w:asciiTheme="majorBidi" w:hAnsiTheme="majorBidi" w:cstheme="majorBidi"/>
                <w:sz w:val="40"/>
                <w:szCs w:val="40"/>
              </w:rPr>
              <w:lastRenderedPageBreak/>
              <w:t xml:space="preserve">Class name: </w:t>
            </w:r>
            <w:proofErr w:type="spellStart"/>
            <w:r>
              <w:rPr>
                <w:rFonts w:asciiTheme="majorBidi" w:hAnsiTheme="majorBidi" w:cstheme="majorBidi"/>
                <w:sz w:val="40"/>
                <w:szCs w:val="40"/>
              </w:rPr>
              <w:t>gui_</w:t>
            </w:r>
            <w:r w:rsidR="00DE0D40">
              <w:rPr>
                <w:rFonts w:asciiTheme="majorBidi" w:hAnsiTheme="majorBidi" w:cstheme="majorBidi"/>
                <w:sz w:val="40"/>
                <w:szCs w:val="40"/>
              </w:rPr>
              <w:t>manageUsers</w:t>
            </w:r>
            <w:proofErr w:type="spellEnd"/>
            <w:r>
              <w:rPr>
                <w:rFonts w:asciiTheme="majorBidi" w:hAnsiTheme="majorBidi" w:cstheme="majorBidi"/>
                <w:sz w:val="28"/>
                <w:szCs w:val="28"/>
              </w:rPr>
              <w:t xml:space="preserve"> </w:t>
            </w:r>
          </w:p>
        </w:tc>
      </w:tr>
      <w:tr w:rsidR="00816617" w14:paraId="7B98E02A" w14:textId="77777777" w:rsidTr="004A5FBA">
        <w:trPr>
          <w:trHeight w:val="930"/>
        </w:trPr>
        <w:tc>
          <w:tcPr>
            <w:tcW w:w="8270" w:type="dxa"/>
            <w:gridSpan w:val="2"/>
          </w:tcPr>
          <w:p w14:paraId="6B1E11AC" w14:textId="1A7DC490" w:rsidR="00816617" w:rsidRDefault="00816617" w:rsidP="004A5FBA">
            <w:pPr>
              <w:rPr>
                <w:rFonts w:asciiTheme="majorBidi" w:hAnsiTheme="majorBidi" w:cstheme="majorBidi"/>
                <w:sz w:val="40"/>
                <w:szCs w:val="40"/>
              </w:rPr>
            </w:pPr>
            <w:r>
              <w:rPr>
                <w:rFonts w:asciiTheme="majorBidi" w:hAnsiTheme="majorBidi" w:cstheme="majorBidi"/>
                <w:sz w:val="40"/>
                <w:szCs w:val="40"/>
              </w:rPr>
              <w:t xml:space="preserve">Description: This class </w:t>
            </w:r>
            <w:r w:rsidR="00DE0D40">
              <w:rPr>
                <w:rFonts w:asciiTheme="majorBidi" w:hAnsiTheme="majorBidi" w:cstheme="majorBidi"/>
                <w:sz w:val="40"/>
                <w:szCs w:val="40"/>
              </w:rPr>
              <w:t>allows the owner to add/remove users</w:t>
            </w:r>
          </w:p>
        </w:tc>
      </w:tr>
      <w:tr w:rsidR="00816617" w:rsidRPr="00E4578C" w14:paraId="62E05FEC" w14:textId="77777777" w:rsidTr="004A5FBA">
        <w:tc>
          <w:tcPr>
            <w:tcW w:w="3327" w:type="dxa"/>
          </w:tcPr>
          <w:p w14:paraId="32DCAA6A" w14:textId="77777777" w:rsidR="00816617" w:rsidRPr="00E4578C" w:rsidRDefault="00816617" w:rsidP="004A5FBA">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5682616C" w14:textId="77777777" w:rsidR="00816617" w:rsidRPr="00E4578C" w:rsidRDefault="00816617" w:rsidP="004A5FBA">
            <w:pPr>
              <w:rPr>
                <w:rFonts w:asciiTheme="majorBidi" w:hAnsiTheme="majorBidi" w:cstheme="majorBidi"/>
                <w:b/>
                <w:bCs/>
                <w:sz w:val="40"/>
                <w:szCs w:val="40"/>
              </w:rPr>
            </w:pPr>
            <w:r w:rsidRPr="00E4578C">
              <w:rPr>
                <w:b/>
                <w:bCs/>
              </w:rPr>
              <w:t>Attributes (fields)</w:t>
            </w:r>
          </w:p>
        </w:tc>
      </w:tr>
      <w:tr w:rsidR="00816617" w:rsidRPr="00021D7B" w14:paraId="12CE87EE" w14:textId="77777777" w:rsidTr="004A5FBA">
        <w:tc>
          <w:tcPr>
            <w:tcW w:w="3327" w:type="dxa"/>
          </w:tcPr>
          <w:p w14:paraId="54CCCBF5" w14:textId="77777777" w:rsidR="00816617" w:rsidRPr="00EB0425" w:rsidRDefault="00816617" w:rsidP="004A5FBA">
            <w:pPr>
              <w:rPr>
                <w:rFonts w:asciiTheme="majorBidi" w:hAnsiTheme="majorBidi" w:cstheme="majorBidi"/>
                <w:sz w:val="28"/>
                <w:szCs w:val="28"/>
                <w:rtl/>
              </w:rPr>
            </w:pPr>
            <w:r w:rsidRPr="00EB0425">
              <w:rPr>
                <w:rFonts w:asciiTheme="majorBidi" w:hAnsiTheme="majorBidi" w:cstheme="majorBidi"/>
                <w:sz w:val="28"/>
                <w:szCs w:val="28"/>
              </w:rPr>
              <w:t>#ID</w:t>
            </w:r>
          </w:p>
        </w:tc>
        <w:tc>
          <w:tcPr>
            <w:tcW w:w="4943" w:type="dxa"/>
          </w:tcPr>
          <w:p w14:paraId="4FB94D12" w14:textId="77777777" w:rsidR="00816617" w:rsidRPr="00021D7B" w:rsidRDefault="00816617" w:rsidP="004A5FBA">
            <w:pPr>
              <w:rPr>
                <w:rFonts w:asciiTheme="majorBidi" w:hAnsiTheme="majorBidi" w:cstheme="majorBidi"/>
                <w:sz w:val="24"/>
                <w:szCs w:val="24"/>
              </w:rPr>
            </w:pPr>
            <w:r>
              <w:rPr>
                <w:rFonts w:asciiTheme="majorBidi" w:hAnsiTheme="majorBidi" w:cstheme="majorBidi"/>
                <w:sz w:val="24"/>
                <w:szCs w:val="24"/>
              </w:rPr>
              <w:t>Int id</w:t>
            </w:r>
          </w:p>
        </w:tc>
      </w:tr>
      <w:tr w:rsidR="00816617" w:rsidRPr="00021D7B" w14:paraId="777F4563" w14:textId="77777777" w:rsidTr="004A5FBA">
        <w:tc>
          <w:tcPr>
            <w:tcW w:w="3327" w:type="dxa"/>
          </w:tcPr>
          <w:p w14:paraId="18416784" w14:textId="77777777" w:rsidR="00816617" w:rsidRPr="00F80CD0" w:rsidRDefault="00816617" w:rsidP="004A5FBA">
            <w:pPr>
              <w:rPr>
                <w:rFonts w:asciiTheme="majorBidi" w:hAnsiTheme="majorBidi" w:cstheme="majorBidi"/>
                <w:sz w:val="28"/>
                <w:szCs w:val="28"/>
                <w:rtl/>
              </w:rPr>
            </w:pPr>
            <w:r w:rsidRPr="00F80CD0">
              <w:rPr>
                <w:rFonts w:asciiTheme="majorBidi" w:hAnsiTheme="majorBidi" w:cstheme="majorBidi"/>
                <w:sz w:val="28"/>
                <w:szCs w:val="28"/>
              </w:rPr>
              <w:t>Object that represents a person</w:t>
            </w:r>
          </w:p>
        </w:tc>
        <w:tc>
          <w:tcPr>
            <w:tcW w:w="4943" w:type="dxa"/>
          </w:tcPr>
          <w:p w14:paraId="202CF352" w14:textId="77777777" w:rsidR="00816617" w:rsidRPr="00021D7B" w:rsidRDefault="00816617" w:rsidP="004A5FBA">
            <w:pPr>
              <w:rPr>
                <w:rFonts w:asciiTheme="majorBidi" w:hAnsiTheme="majorBidi" w:cstheme="majorBidi"/>
                <w:sz w:val="24"/>
                <w:szCs w:val="24"/>
              </w:rPr>
            </w:pPr>
            <w:r>
              <w:rPr>
                <w:rFonts w:asciiTheme="majorBidi" w:hAnsiTheme="majorBidi" w:cstheme="majorBidi"/>
                <w:sz w:val="24"/>
                <w:szCs w:val="24"/>
              </w:rPr>
              <w:t xml:space="preserve">Person </w:t>
            </w:r>
            <w:proofErr w:type="spellStart"/>
            <w:r>
              <w:rPr>
                <w:rFonts w:asciiTheme="majorBidi" w:hAnsiTheme="majorBidi" w:cstheme="majorBidi"/>
                <w:sz w:val="24"/>
                <w:szCs w:val="24"/>
              </w:rPr>
              <w:t>person</w:t>
            </w:r>
            <w:proofErr w:type="spellEnd"/>
          </w:p>
        </w:tc>
      </w:tr>
      <w:tr w:rsidR="00816617" w:rsidRPr="00E4578C" w14:paraId="3E8643D7" w14:textId="77777777" w:rsidTr="004A5FBA">
        <w:tc>
          <w:tcPr>
            <w:tcW w:w="3327" w:type="dxa"/>
          </w:tcPr>
          <w:p w14:paraId="6895D46F" w14:textId="77777777" w:rsidR="00816617" w:rsidRDefault="00816617" w:rsidP="004A5FBA">
            <w:pPr>
              <w:rPr>
                <w:rFonts w:asciiTheme="majorBidi" w:hAnsiTheme="majorBidi" w:cstheme="majorBidi"/>
                <w:sz w:val="40"/>
                <w:szCs w:val="40"/>
                <w:rtl/>
              </w:rPr>
            </w:pPr>
          </w:p>
        </w:tc>
        <w:tc>
          <w:tcPr>
            <w:tcW w:w="4943" w:type="dxa"/>
          </w:tcPr>
          <w:p w14:paraId="57038EB3" w14:textId="77777777" w:rsidR="00816617" w:rsidRPr="00E4578C" w:rsidRDefault="00816617" w:rsidP="004A5FBA">
            <w:pPr>
              <w:rPr>
                <w:rFonts w:asciiTheme="majorBidi" w:hAnsiTheme="majorBidi" w:cstheme="majorBidi"/>
                <w:b/>
                <w:bCs/>
                <w:sz w:val="40"/>
                <w:szCs w:val="40"/>
              </w:rPr>
            </w:pPr>
            <w:r w:rsidRPr="00E4578C">
              <w:rPr>
                <w:b/>
                <w:bCs/>
              </w:rPr>
              <w:t>Methods (operations)</w:t>
            </w:r>
          </w:p>
        </w:tc>
      </w:tr>
      <w:tr w:rsidR="00816617" w14:paraId="22E40C93" w14:textId="77777777" w:rsidTr="004A5FBA">
        <w:tc>
          <w:tcPr>
            <w:tcW w:w="3327" w:type="dxa"/>
          </w:tcPr>
          <w:p w14:paraId="3FE56EA4" w14:textId="77777777" w:rsidR="00816617" w:rsidRPr="00EE082A" w:rsidRDefault="00816617" w:rsidP="004A5FBA">
            <w:pPr>
              <w:tabs>
                <w:tab w:val="left" w:pos="1014"/>
              </w:tabs>
              <w:rPr>
                <w:rFonts w:asciiTheme="majorBidi" w:hAnsiTheme="majorBidi" w:cstheme="majorBidi"/>
                <w:sz w:val="28"/>
                <w:szCs w:val="28"/>
                <w:rtl/>
              </w:rPr>
            </w:pPr>
            <w:r w:rsidRPr="00EE082A">
              <w:rPr>
                <w:rFonts w:asciiTheme="majorBidi" w:hAnsiTheme="majorBidi" w:cstheme="majorBidi"/>
                <w:sz w:val="28"/>
                <w:szCs w:val="28"/>
              </w:rPr>
              <w:t>Add a permission to someone to use someone’s network</w:t>
            </w:r>
          </w:p>
        </w:tc>
        <w:tc>
          <w:tcPr>
            <w:tcW w:w="4943" w:type="dxa"/>
          </w:tcPr>
          <w:p w14:paraId="5FD253C1" w14:textId="77777777" w:rsidR="00816617" w:rsidRDefault="00816617" w:rsidP="004A5FBA">
            <w:pPr>
              <w:rPr>
                <w:rFonts w:asciiTheme="majorBidi" w:hAnsiTheme="majorBidi" w:cstheme="majorBidi"/>
                <w:sz w:val="40"/>
                <w:szCs w:val="40"/>
                <w:rtl/>
              </w:rPr>
            </w:pPr>
            <w:r w:rsidRPr="00AD092B">
              <w:rPr>
                <w:rFonts w:asciiTheme="majorBidi" w:hAnsiTheme="majorBidi" w:cstheme="majorBidi"/>
                <w:sz w:val="28"/>
                <w:szCs w:val="28"/>
              </w:rPr>
              <w:t xml:space="preserve"> </w:t>
            </w:r>
            <w:proofErr w:type="spellStart"/>
            <w:proofErr w:type="gramStart"/>
            <w:r w:rsidRPr="00EE082A">
              <w:rPr>
                <w:rFonts w:asciiTheme="majorBidi" w:hAnsiTheme="majorBidi" w:cstheme="majorBidi"/>
                <w:sz w:val="28"/>
                <w:szCs w:val="28"/>
              </w:rPr>
              <w:t>addAccount</w:t>
            </w:r>
            <w:proofErr w:type="spellEnd"/>
            <w:r w:rsidRPr="00EE082A">
              <w:rPr>
                <w:rFonts w:asciiTheme="majorBidi" w:hAnsiTheme="majorBidi" w:cstheme="majorBidi"/>
                <w:sz w:val="28"/>
                <w:szCs w:val="28"/>
              </w:rPr>
              <w:t>(</w:t>
            </w:r>
            <w:proofErr w:type="gramEnd"/>
            <w:r w:rsidRPr="00EE082A">
              <w:rPr>
                <w:rFonts w:asciiTheme="majorBidi" w:hAnsiTheme="majorBidi" w:cstheme="majorBidi"/>
                <w:sz w:val="28"/>
                <w:szCs w:val="28"/>
              </w:rPr>
              <w:t>String email, String password)</w:t>
            </w:r>
          </w:p>
        </w:tc>
      </w:tr>
      <w:tr w:rsidR="00816617" w14:paraId="42A7B1EF" w14:textId="77777777" w:rsidTr="004A5FBA">
        <w:tc>
          <w:tcPr>
            <w:tcW w:w="3327" w:type="dxa"/>
          </w:tcPr>
          <w:p w14:paraId="21C327BD" w14:textId="77777777" w:rsidR="00816617" w:rsidRPr="009E00FE" w:rsidRDefault="00816617" w:rsidP="004A5FBA">
            <w:pPr>
              <w:rPr>
                <w:rFonts w:asciiTheme="majorBidi" w:hAnsiTheme="majorBidi" w:cstheme="majorBidi"/>
                <w:sz w:val="28"/>
                <w:szCs w:val="28"/>
                <w:rtl/>
              </w:rPr>
            </w:pPr>
            <w:r w:rsidRPr="009E00FE">
              <w:rPr>
                <w:rFonts w:asciiTheme="majorBidi" w:hAnsiTheme="majorBidi" w:cstheme="majorBidi"/>
                <w:sz w:val="28"/>
                <w:szCs w:val="28"/>
              </w:rPr>
              <w:t>Revoke permission</w:t>
            </w:r>
          </w:p>
        </w:tc>
        <w:tc>
          <w:tcPr>
            <w:tcW w:w="4943" w:type="dxa"/>
          </w:tcPr>
          <w:p w14:paraId="56D84A50" w14:textId="77777777" w:rsidR="00816617" w:rsidRPr="00AD092B" w:rsidRDefault="00816617" w:rsidP="004A5FBA">
            <w:pPr>
              <w:rPr>
                <w:rFonts w:asciiTheme="majorBidi" w:hAnsiTheme="majorBidi" w:cstheme="majorBidi"/>
                <w:sz w:val="28"/>
                <w:szCs w:val="28"/>
              </w:rPr>
            </w:pPr>
            <w:proofErr w:type="spellStart"/>
            <w:proofErr w:type="gramStart"/>
            <w:r>
              <w:rPr>
                <w:rFonts w:asciiTheme="majorBidi" w:hAnsiTheme="majorBidi" w:cstheme="majorBidi"/>
                <w:sz w:val="28"/>
                <w:szCs w:val="28"/>
              </w:rPr>
              <w:t>RemoveAccount</w:t>
            </w:r>
            <w:proofErr w:type="spellEnd"/>
            <w:r>
              <w:rPr>
                <w:rFonts w:asciiTheme="majorBidi" w:hAnsiTheme="majorBidi" w:cstheme="majorBidi"/>
                <w:sz w:val="28"/>
                <w:szCs w:val="28"/>
              </w:rPr>
              <w:t>(</w:t>
            </w:r>
            <w:proofErr w:type="gramEnd"/>
            <w:r>
              <w:rPr>
                <w:rFonts w:asciiTheme="majorBidi" w:hAnsiTheme="majorBidi" w:cstheme="majorBidi"/>
                <w:sz w:val="28"/>
                <w:szCs w:val="28"/>
              </w:rPr>
              <w:t>string email)</w:t>
            </w:r>
          </w:p>
        </w:tc>
      </w:tr>
    </w:tbl>
    <w:p w14:paraId="010F775A" w14:textId="77777777" w:rsidR="00F5704B" w:rsidRDefault="00F5704B" w:rsidP="00BE261D">
      <w:pPr>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327"/>
        <w:gridCol w:w="4943"/>
      </w:tblGrid>
      <w:tr w:rsidR="00920FFC" w14:paraId="2F136FAF" w14:textId="77777777" w:rsidTr="0048739F">
        <w:tc>
          <w:tcPr>
            <w:tcW w:w="8270" w:type="dxa"/>
            <w:gridSpan w:val="2"/>
          </w:tcPr>
          <w:p w14:paraId="22E10F44" w14:textId="250EB8CB" w:rsidR="00920FFC" w:rsidRDefault="00920FFC" w:rsidP="0048739F">
            <w:pPr>
              <w:rPr>
                <w:rFonts w:asciiTheme="majorBidi" w:hAnsiTheme="majorBidi" w:cstheme="majorBidi"/>
                <w:sz w:val="40"/>
                <w:szCs w:val="40"/>
              </w:rPr>
            </w:pPr>
            <w:r>
              <w:rPr>
                <w:rFonts w:asciiTheme="majorBidi" w:hAnsiTheme="majorBidi" w:cstheme="majorBidi"/>
                <w:sz w:val="40"/>
                <w:szCs w:val="40"/>
              </w:rPr>
              <w:t>Class name: owner</w:t>
            </w:r>
            <w:r>
              <w:rPr>
                <w:rFonts w:asciiTheme="majorBidi" w:hAnsiTheme="majorBidi" w:cstheme="majorBidi"/>
                <w:sz w:val="28"/>
                <w:szCs w:val="28"/>
              </w:rPr>
              <w:t xml:space="preserve"> </w:t>
            </w:r>
          </w:p>
        </w:tc>
      </w:tr>
      <w:tr w:rsidR="00920FFC" w14:paraId="60A4383C" w14:textId="77777777" w:rsidTr="0048739F">
        <w:trPr>
          <w:trHeight w:val="930"/>
        </w:trPr>
        <w:tc>
          <w:tcPr>
            <w:tcW w:w="8270" w:type="dxa"/>
            <w:gridSpan w:val="2"/>
          </w:tcPr>
          <w:p w14:paraId="17B04719" w14:textId="477B0F00" w:rsidR="00920FFC" w:rsidRDefault="00920FFC" w:rsidP="0048739F">
            <w:pPr>
              <w:rPr>
                <w:rFonts w:asciiTheme="majorBidi" w:hAnsiTheme="majorBidi" w:cstheme="majorBidi"/>
                <w:sz w:val="40"/>
                <w:szCs w:val="40"/>
              </w:rPr>
            </w:pPr>
            <w:r>
              <w:rPr>
                <w:rFonts w:asciiTheme="majorBidi" w:hAnsiTheme="majorBidi" w:cstheme="majorBidi"/>
                <w:sz w:val="40"/>
                <w:szCs w:val="40"/>
              </w:rPr>
              <w:t>Description:</w:t>
            </w:r>
            <w:r w:rsidR="005A2D22">
              <w:rPr>
                <w:rFonts w:asciiTheme="majorBidi" w:hAnsiTheme="majorBidi" w:cstheme="majorBidi"/>
                <w:sz w:val="40"/>
                <w:szCs w:val="40"/>
              </w:rPr>
              <w:t xml:space="preserve"> This class represents the owner.</w:t>
            </w:r>
          </w:p>
        </w:tc>
      </w:tr>
      <w:tr w:rsidR="00920FFC" w:rsidRPr="00E4578C" w14:paraId="102CE900" w14:textId="77777777" w:rsidTr="0048739F">
        <w:tc>
          <w:tcPr>
            <w:tcW w:w="3327" w:type="dxa"/>
          </w:tcPr>
          <w:p w14:paraId="170E51CE" w14:textId="77777777" w:rsidR="00920FFC" w:rsidRPr="00E4578C" w:rsidRDefault="00920FFC" w:rsidP="0048739F">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1B6516EB" w14:textId="77777777" w:rsidR="00920FFC" w:rsidRPr="00E4578C" w:rsidRDefault="00920FFC" w:rsidP="0048739F">
            <w:pPr>
              <w:rPr>
                <w:rFonts w:asciiTheme="majorBidi" w:hAnsiTheme="majorBidi" w:cstheme="majorBidi"/>
                <w:b/>
                <w:bCs/>
                <w:sz w:val="40"/>
                <w:szCs w:val="40"/>
              </w:rPr>
            </w:pPr>
            <w:r w:rsidRPr="00E4578C">
              <w:rPr>
                <w:b/>
                <w:bCs/>
              </w:rPr>
              <w:t>Attributes (fields)</w:t>
            </w:r>
          </w:p>
        </w:tc>
      </w:tr>
      <w:tr w:rsidR="00920FFC" w:rsidRPr="00021D7B" w14:paraId="5A6AF03E" w14:textId="77777777" w:rsidTr="0048739F">
        <w:tc>
          <w:tcPr>
            <w:tcW w:w="3327" w:type="dxa"/>
          </w:tcPr>
          <w:p w14:paraId="25F35E3F" w14:textId="3D2232A5" w:rsidR="00920FFC" w:rsidRPr="00EB0425" w:rsidRDefault="00F63BC1" w:rsidP="0048739F">
            <w:pPr>
              <w:rPr>
                <w:rFonts w:asciiTheme="majorBidi" w:hAnsiTheme="majorBidi" w:cstheme="majorBidi"/>
                <w:sz w:val="28"/>
                <w:szCs w:val="28"/>
                <w:rtl/>
              </w:rPr>
            </w:pPr>
            <w:r w:rsidRPr="00EB0425">
              <w:rPr>
                <w:rFonts w:asciiTheme="majorBidi" w:hAnsiTheme="majorBidi" w:cstheme="majorBidi"/>
                <w:sz w:val="28"/>
                <w:szCs w:val="28"/>
              </w:rPr>
              <w:t>#ID</w:t>
            </w:r>
          </w:p>
        </w:tc>
        <w:tc>
          <w:tcPr>
            <w:tcW w:w="4943" w:type="dxa"/>
          </w:tcPr>
          <w:p w14:paraId="0473680A" w14:textId="77777777" w:rsidR="00920FFC" w:rsidRPr="00021D7B" w:rsidRDefault="00920FFC" w:rsidP="0048739F">
            <w:pPr>
              <w:rPr>
                <w:rFonts w:asciiTheme="majorBidi" w:hAnsiTheme="majorBidi" w:cstheme="majorBidi"/>
                <w:sz w:val="24"/>
                <w:szCs w:val="24"/>
              </w:rPr>
            </w:pPr>
            <w:r>
              <w:rPr>
                <w:rFonts w:asciiTheme="majorBidi" w:hAnsiTheme="majorBidi" w:cstheme="majorBidi"/>
                <w:sz w:val="24"/>
                <w:szCs w:val="24"/>
              </w:rPr>
              <w:t>Int id</w:t>
            </w:r>
          </w:p>
        </w:tc>
      </w:tr>
      <w:tr w:rsidR="00920FFC" w:rsidRPr="00021D7B" w14:paraId="184C95C0" w14:textId="77777777" w:rsidTr="0048739F">
        <w:tc>
          <w:tcPr>
            <w:tcW w:w="3327" w:type="dxa"/>
          </w:tcPr>
          <w:p w14:paraId="538F6598" w14:textId="2D35889D" w:rsidR="00920FFC" w:rsidRPr="00F80CD0" w:rsidRDefault="00F80CD0" w:rsidP="0048739F">
            <w:pPr>
              <w:rPr>
                <w:rFonts w:asciiTheme="majorBidi" w:hAnsiTheme="majorBidi" w:cstheme="majorBidi"/>
                <w:sz w:val="28"/>
                <w:szCs w:val="28"/>
                <w:rtl/>
              </w:rPr>
            </w:pPr>
            <w:r w:rsidRPr="00F80CD0">
              <w:rPr>
                <w:rFonts w:asciiTheme="majorBidi" w:hAnsiTheme="majorBidi" w:cstheme="majorBidi"/>
                <w:sz w:val="28"/>
                <w:szCs w:val="28"/>
              </w:rPr>
              <w:t>Object that represents a person</w:t>
            </w:r>
          </w:p>
        </w:tc>
        <w:tc>
          <w:tcPr>
            <w:tcW w:w="4943" w:type="dxa"/>
          </w:tcPr>
          <w:p w14:paraId="3F3967B6" w14:textId="6D2955E5" w:rsidR="00920FFC" w:rsidRPr="00021D7B" w:rsidRDefault="00F04E26" w:rsidP="0048739F">
            <w:pPr>
              <w:rPr>
                <w:rFonts w:asciiTheme="majorBidi" w:hAnsiTheme="majorBidi" w:cstheme="majorBidi"/>
                <w:sz w:val="24"/>
                <w:szCs w:val="24"/>
              </w:rPr>
            </w:pPr>
            <w:r>
              <w:rPr>
                <w:rFonts w:asciiTheme="majorBidi" w:hAnsiTheme="majorBidi" w:cstheme="majorBidi"/>
                <w:sz w:val="24"/>
                <w:szCs w:val="24"/>
              </w:rPr>
              <w:t>Person</w:t>
            </w:r>
            <w:r w:rsidR="004A56FB">
              <w:rPr>
                <w:rFonts w:asciiTheme="majorBidi" w:hAnsiTheme="majorBidi" w:cstheme="majorBidi"/>
                <w:sz w:val="24"/>
                <w:szCs w:val="24"/>
              </w:rPr>
              <w:t xml:space="preserve"> </w:t>
            </w:r>
            <w:proofErr w:type="spellStart"/>
            <w:r w:rsidR="004A56FB">
              <w:rPr>
                <w:rFonts w:asciiTheme="majorBidi" w:hAnsiTheme="majorBidi" w:cstheme="majorBidi"/>
                <w:sz w:val="24"/>
                <w:szCs w:val="24"/>
              </w:rPr>
              <w:t>person</w:t>
            </w:r>
            <w:proofErr w:type="spellEnd"/>
          </w:p>
        </w:tc>
      </w:tr>
      <w:tr w:rsidR="007D4778" w:rsidRPr="00021D7B" w14:paraId="6189C2A7" w14:textId="77777777" w:rsidTr="0048739F">
        <w:tc>
          <w:tcPr>
            <w:tcW w:w="3327" w:type="dxa"/>
          </w:tcPr>
          <w:p w14:paraId="2E196EDF" w14:textId="77777777" w:rsidR="007D4778" w:rsidRPr="00F80CD0" w:rsidRDefault="007D4778" w:rsidP="0048739F">
            <w:pPr>
              <w:rPr>
                <w:rFonts w:asciiTheme="majorBidi" w:hAnsiTheme="majorBidi" w:cstheme="majorBidi"/>
                <w:sz w:val="28"/>
                <w:szCs w:val="28"/>
              </w:rPr>
            </w:pPr>
          </w:p>
        </w:tc>
        <w:tc>
          <w:tcPr>
            <w:tcW w:w="4943" w:type="dxa"/>
          </w:tcPr>
          <w:p w14:paraId="20BF2F64" w14:textId="49465F0F" w:rsidR="007D4778" w:rsidRDefault="007D4778" w:rsidP="0048739F">
            <w:pPr>
              <w:rPr>
                <w:rFonts w:asciiTheme="majorBidi" w:hAnsiTheme="majorBidi" w:cstheme="majorBidi"/>
                <w:sz w:val="24"/>
                <w:szCs w:val="24"/>
              </w:rPr>
            </w:pPr>
            <w:r>
              <w:rPr>
                <w:rFonts w:asciiTheme="majorBidi" w:hAnsiTheme="majorBidi" w:cstheme="majorBidi"/>
                <w:sz w:val="24"/>
                <w:szCs w:val="24"/>
              </w:rPr>
              <w:t xml:space="preserve">Int </w:t>
            </w:r>
            <w:r w:rsidRPr="007D4778">
              <w:rPr>
                <w:rFonts w:asciiTheme="majorBidi" w:hAnsiTheme="majorBidi" w:cstheme="majorBidi"/>
                <w:sz w:val="24"/>
                <w:szCs w:val="24"/>
              </w:rPr>
              <w:t>assets</w:t>
            </w:r>
          </w:p>
        </w:tc>
      </w:tr>
      <w:tr w:rsidR="00920FFC" w:rsidRPr="00E4578C" w14:paraId="652BA048" w14:textId="77777777" w:rsidTr="0048739F">
        <w:tc>
          <w:tcPr>
            <w:tcW w:w="3327" w:type="dxa"/>
          </w:tcPr>
          <w:p w14:paraId="4E5378DA" w14:textId="77777777" w:rsidR="00920FFC" w:rsidRDefault="00920FFC" w:rsidP="0048739F">
            <w:pPr>
              <w:rPr>
                <w:rFonts w:asciiTheme="majorBidi" w:hAnsiTheme="majorBidi" w:cstheme="majorBidi"/>
                <w:sz w:val="40"/>
                <w:szCs w:val="40"/>
                <w:rtl/>
              </w:rPr>
            </w:pPr>
          </w:p>
        </w:tc>
        <w:tc>
          <w:tcPr>
            <w:tcW w:w="4943" w:type="dxa"/>
          </w:tcPr>
          <w:p w14:paraId="7350286C" w14:textId="77777777" w:rsidR="00920FFC" w:rsidRPr="00E4578C" w:rsidRDefault="00920FFC" w:rsidP="0048739F">
            <w:pPr>
              <w:rPr>
                <w:rFonts w:asciiTheme="majorBidi" w:hAnsiTheme="majorBidi" w:cstheme="majorBidi"/>
                <w:b/>
                <w:bCs/>
                <w:sz w:val="40"/>
                <w:szCs w:val="40"/>
              </w:rPr>
            </w:pPr>
            <w:r w:rsidRPr="00E4578C">
              <w:rPr>
                <w:b/>
                <w:bCs/>
              </w:rPr>
              <w:t>Methods (operations)</w:t>
            </w:r>
          </w:p>
        </w:tc>
      </w:tr>
      <w:tr w:rsidR="00EE082A" w14:paraId="3341FF14" w14:textId="77777777" w:rsidTr="0048739F">
        <w:tc>
          <w:tcPr>
            <w:tcW w:w="3327" w:type="dxa"/>
          </w:tcPr>
          <w:p w14:paraId="31921A08" w14:textId="507E79F5" w:rsidR="00EE082A" w:rsidRPr="009E00FE" w:rsidRDefault="00EE082A" w:rsidP="0048739F">
            <w:pPr>
              <w:rPr>
                <w:rFonts w:asciiTheme="majorBidi" w:hAnsiTheme="majorBidi" w:cstheme="majorBidi"/>
                <w:sz w:val="28"/>
                <w:szCs w:val="28"/>
                <w:rtl/>
              </w:rPr>
            </w:pPr>
          </w:p>
        </w:tc>
        <w:tc>
          <w:tcPr>
            <w:tcW w:w="4943" w:type="dxa"/>
          </w:tcPr>
          <w:p w14:paraId="4CFD7A19" w14:textId="2F613CDE" w:rsidR="00EE082A" w:rsidRPr="00AD092B" w:rsidRDefault="007D4778" w:rsidP="0048739F">
            <w:pPr>
              <w:rPr>
                <w:rFonts w:asciiTheme="majorBidi" w:hAnsiTheme="majorBidi" w:cstheme="majorBidi"/>
                <w:sz w:val="28"/>
                <w:szCs w:val="28"/>
              </w:rPr>
            </w:pPr>
            <w:proofErr w:type="spellStart"/>
            <w:proofErr w:type="gramStart"/>
            <w:r>
              <w:rPr>
                <w:rFonts w:asciiTheme="majorBidi" w:hAnsiTheme="majorBidi" w:cstheme="majorBidi"/>
                <w:sz w:val="28"/>
                <w:szCs w:val="28"/>
              </w:rPr>
              <w:t>getAssert</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tc>
      </w:tr>
    </w:tbl>
    <w:p w14:paraId="5D50BB1E" w14:textId="61FE2FE9" w:rsidR="007D7207" w:rsidRDefault="007D7207" w:rsidP="003B404F">
      <w:pPr>
        <w:rPr>
          <w:rFonts w:asciiTheme="majorBidi" w:hAnsiTheme="majorBidi" w:cstheme="majorBidi"/>
          <w:sz w:val="40"/>
          <w:szCs w:val="40"/>
        </w:rPr>
      </w:pPr>
    </w:p>
    <w:p w14:paraId="6F80E38B" w14:textId="27D4F898" w:rsidR="003B404F" w:rsidRDefault="003B404F" w:rsidP="003B404F">
      <w:pPr>
        <w:rPr>
          <w:rFonts w:asciiTheme="majorBidi" w:hAnsiTheme="majorBidi" w:cstheme="majorBidi"/>
          <w:sz w:val="40"/>
          <w:szCs w:val="40"/>
        </w:rPr>
      </w:pPr>
    </w:p>
    <w:p w14:paraId="305197F1" w14:textId="453EBF48" w:rsidR="00BE261D" w:rsidRDefault="00BE261D" w:rsidP="003B404F">
      <w:pPr>
        <w:rPr>
          <w:rFonts w:asciiTheme="majorBidi" w:hAnsiTheme="majorBidi" w:cstheme="majorBidi"/>
          <w:sz w:val="40"/>
          <w:szCs w:val="40"/>
        </w:rPr>
      </w:pPr>
    </w:p>
    <w:p w14:paraId="133D18FB" w14:textId="29F41746" w:rsidR="00BE261D" w:rsidRDefault="00BE261D" w:rsidP="003B404F">
      <w:pPr>
        <w:rPr>
          <w:rFonts w:asciiTheme="majorBidi" w:hAnsiTheme="majorBidi" w:cstheme="majorBidi"/>
          <w:sz w:val="40"/>
          <w:szCs w:val="40"/>
        </w:rPr>
      </w:pPr>
    </w:p>
    <w:p w14:paraId="142D93DA" w14:textId="338DC73F" w:rsidR="00BE261D" w:rsidRDefault="00BE261D" w:rsidP="003B404F">
      <w:pPr>
        <w:rPr>
          <w:rFonts w:asciiTheme="majorBidi" w:hAnsiTheme="majorBidi" w:cstheme="majorBidi"/>
          <w:sz w:val="40"/>
          <w:szCs w:val="40"/>
        </w:rPr>
      </w:pPr>
    </w:p>
    <w:p w14:paraId="61218670" w14:textId="77777777" w:rsidR="00BE261D" w:rsidRDefault="00BE261D" w:rsidP="003B404F">
      <w:pPr>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327"/>
        <w:gridCol w:w="4943"/>
      </w:tblGrid>
      <w:tr w:rsidR="00920FFC" w14:paraId="2BABE0DE" w14:textId="77777777" w:rsidTr="0048739F">
        <w:tc>
          <w:tcPr>
            <w:tcW w:w="8270" w:type="dxa"/>
            <w:gridSpan w:val="2"/>
          </w:tcPr>
          <w:p w14:paraId="0E59F22A" w14:textId="7E408926" w:rsidR="00920FFC" w:rsidRDefault="00920FFC" w:rsidP="0048739F">
            <w:pPr>
              <w:rPr>
                <w:rFonts w:asciiTheme="majorBidi" w:hAnsiTheme="majorBidi" w:cstheme="majorBidi"/>
                <w:sz w:val="40"/>
                <w:szCs w:val="40"/>
              </w:rPr>
            </w:pPr>
            <w:r>
              <w:rPr>
                <w:rFonts w:asciiTheme="majorBidi" w:hAnsiTheme="majorBidi" w:cstheme="majorBidi"/>
                <w:sz w:val="40"/>
                <w:szCs w:val="40"/>
              </w:rPr>
              <w:lastRenderedPageBreak/>
              <w:t xml:space="preserve">Class name: </w:t>
            </w:r>
            <w:r w:rsidRPr="007D7207">
              <w:rPr>
                <w:rFonts w:asciiTheme="majorBidi" w:hAnsiTheme="majorBidi" w:cstheme="majorBidi"/>
                <w:sz w:val="40"/>
                <w:szCs w:val="40"/>
              </w:rPr>
              <w:t>advertiser</w:t>
            </w:r>
          </w:p>
        </w:tc>
      </w:tr>
      <w:tr w:rsidR="00920FFC" w14:paraId="2003A5F7" w14:textId="77777777" w:rsidTr="0048739F">
        <w:trPr>
          <w:trHeight w:val="930"/>
        </w:trPr>
        <w:tc>
          <w:tcPr>
            <w:tcW w:w="8270" w:type="dxa"/>
            <w:gridSpan w:val="2"/>
          </w:tcPr>
          <w:p w14:paraId="7BDE738B" w14:textId="63A9CA18" w:rsidR="00920FFC" w:rsidRDefault="00920FFC" w:rsidP="0048739F">
            <w:pPr>
              <w:rPr>
                <w:rFonts w:asciiTheme="majorBidi" w:hAnsiTheme="majorBidi" w:cstheme="majorBidi"/>
                <w:sz w:val="40"/>
                <w:szCs w:val="40"/>
              </w:rPr>
            </w:pPr>
            <w:r>
              <w:rPr>
                <w:rFonts w:asciiTheme="majorBidi" w:hAnsiTheme="majorBidi" w:cstheme="majorBidi"/>
                <w:sz w:val="40"/>
                <w:szCs w:val="40"/>
              </w:rPr>
              <w:t>Description:</w:t>
            </w:r>
            <w:r w:rsidR="00677B9D">
              <w:rPr>
                <w:rFonts w:asciiTheme="majorBidi" w:hAnsiTheme="majorBidi" w:cstheme="majorBidi"/>
                <w:sz w:val="40"/>
                <w:szCs w:val="40"/>
              </w:rPr>
              <w:t xml:space="preserve"> This class represents </w:t>
            </w:r>
            <w:r w:rsidR="00ED1C6F">
              <w:rPr>
                <w:rFonts w:asciiTheme="majorBidi" w:hAnsiTheme="majorBidi" w:cstheme="majorBidi"/>
                <w:sz w:val="40"/>
                <w:szCs w:val="40"/>
              </w:rPr>
              <w:t>an advertiser</w:t>
            </w:r>
          </w:p>
        </w:tc>
      </w:tr>
      <w:tr w:rsidR="00920FFC" w:rsidRPr="00E4578C" w14:paraId="444309E0" w14:textId="77777777" w:rsidTr="0048739F">
        <w:tc>
          <w:tcPr>
            <w:tcW w:w="3327" w:type="dxa"/>
          </w:tcPr>
          <w:p w14:paraId="4702C1FB" w14:textId="77777777" w:rsidR="00920FFC" w:rsidRPr="00E4578C" w:rsidRDefault="00920FFC" w:rsidP="0048739F">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4FD89E70" w14:textId="77777777" w:rsidR="00920FFC" w:rsidRPr="00E4578C" w:rsidRDefault="00920FFC" w:rsidP="0048739F">
            <w:pPr>
              <w:rPr>
                <w:rFonts w:asciiTheme="majorBidi" w:hAnsiTheme="majorBidi" w:cstheme="majorBidi"/>
                <w:b/>
                <w:bCs/>
                <w:sz w:val="40"/>
                <w:szCs w:val="40"/>
              </w:rPr>
            </w:pPr>
            <w:r w:rsidRPr="00E4578C">
              <w:rPr>
                <w:b/>
                <w:bCs/>
              </w:rPr>
              <w:t>Attributes (fields)</w:t>
            </w:r>
          </w:p>
        </w:tc>
      </w:tr>
      <w:tr w:rsidR="00920FFC" w:rsidRPr="00021D7B" w14:paraId="20C881E4" w14:textId="77777777" w:rsidTr="0048739F">
        <w:tc>
          <w:tcPr>
            <w:tcW w:w="3327" w:type="dxa"/>
          </w:tcPr>
          <w:p w14:paraId="5ADEB263" w14:textId="055296F9" w:rsidR="002F5E71" w:rsidRPr="00677B9D" w:rsidRDefault="002F5E71" w:rsidP="0048739F">
            <w:pPr>
              <w:rPr>
                <w:rFonts w:asciiTheme="majorBidi" w:hAnsiTheme="majorBidi" w:cstheme="majorBidi"/>
                <w:sz w:val="28"/>
                <w:szCs w:val="28"/>
                <w:rtl/>
              </w:rPr>
            </w:pPr>
            <w:r w:rsidRPr="00677B9D">
              <w:rPr>
                <w:rFonts w:asciiTheme="majorBidi" w:hAnsiTheme="majorBidi" w:cstheme="majorBidi"/>
                <w:sz w:val="28"/>
                <w:szCs w:val="28"/>
              </w:rPr>
              <w:t>#ID</w:t>
            </w:r>
          </w:p>
        </w:tc>
        <w:tc>
          <w:tcPr>
            <w:tcW w:w="4943" w:type="dxa"/>
          </w:tcPr>
          <w:p w14:paraId="2C6E5BE7" w14:textId="77777777" w:rsidR="00920FFC" w:rsidRPr="00021D7B" w:rsidRDefault="00920FFC" w:rsidP="0048739F">
            <w:pPr>
              <w:rPr>
                <w:rFonts w:asciiTheme="majorBidi" w:hAnsiTheme="majorBidi" w:cstheme="majorBidi"/>
                <w:sz w:val="24"/>
                <w:szCs w:val="24"/>
              </w:rPr>
            </w:pPr>
            <w:r>
              <w:rPr>
                <w:rFonts w:asciiTheme="majorBidi" w:hAnsiTheme="majorBidi" w:cstheme="majorBidi"/>
                <w:sz w:val="24"/>
                <w:szCs w:val="24"/>
              </w:rPr>
              <w:t>Int id</w:t>
            </w:r>
          </w:p>
        </w:tc>
      </w:tr>
      <w:tr w:rsidR="00677B9D" w:rsidRPr="00021D7B" w14:paraId="76E51035" w14:textId="77777777" w:rsidTr="0048739F">
        <w:tc>
          <w:tcPr>
            <w:tcW w:w="3327" w:type="dxa"/>
          </w:tcPr>
          <w:p w14:paraId="472BBA8E" w14:textId="6CCB579A" w:rsidR="00677B9D" w:rsidRPr="00677B9D" w:rsidRDefault="00677B9D" w:rsidP="00677B9D">
            <w:pPr>
              <w:rPr>
                <w:rFonts w:asciiTheme="majorBidi" w:hAnsiTheme="majorBidi" w:cstheme="majorBidi"/>
                <w:sz w:val="28"/>
                <w:szCs w:val="28"/>
                <w:rtl/>
              </w:rPr>
            </w:pPr>
            <w:r w:rsidRPr="00677B9D">
              <w:rPr>
                <w:rFonts w:asciiTheme="majorBidi" w:hAnsiTheme="majorBidi" w:cstheme="majorBidi"/>
                <w:sz w:val="28"/>
                <w:szCs w:val="28"/>
              </w:rPr>
              <w:t>Object that represents a person</w:t>
            </w:r>
          </w:p>
        </w:tc>
        <w:tc>
          <w:tcPr>
            <w:tcW w:w="4943" w:type="dxa"/>
          </w:tcPr>
          <w:p w14:paraId="73A0B24C" w14:textId="272B3D43" w:rsidR="00677B9D" w:rsidRPr="00021D7B" w:rsidRDefault="00677B9D" w:rsidP="00677B9D">
            <w:pPr>
              <w:rPr>
                <w:rFonts w:asciiTheme="majorBidi" w:hAnsiTheme="majorBidi" w:cstheme="majorBidi"/>
                <w:sz w:val="24"/>
                <w:szCs w:val="24"/>
              </w:rPr>
            </w:pPr>
            <w:r>
              <w:rPr>
                <w:rFonts w:asciiTheme="majorBidi" w:hAnsiTheme="majorBidi" w:cstheme="majorBidi"/>
                <w:sz w:val="24"/>
                <w:szCs w:val="24"/>
              </w:rPr>
              <w:t xml:space="preserve">Person </w:t>
            </w:r>
            <w:proofErr w:type="spellStart"/>
            <w:r>
              <w:rPr>
                <w:rFonts w:asciiTheme="majorBidi" w:hAnsiTheme="majorBidi" w:cstheme="majorBidi"/>
                <w:sz w:val="24"/>
                <w:szCs w:val="24"/>
              </w:rPr>
              <w:t>person</w:t>
            </w:r>
            <w:proofErr w:type="spellEnd"/>
          </w:p>
        </w:tc>
      </w:tr>
      <w:tr w:rsidR="003B404F" w:rsidRPr="00021D7B" w14:paraId="33C6E6F1" w14:textId="77777777" w:rsidTr="0048739F">
        <w:tc>
          <w:tcPr>
            <w:tcW w:w="3327" w:type="dxa"/>
          </w:tcPr>
          <w:p w14:paraId="2A3FA18A" w14:textId="77777777" w:rsidR="003B404F" w:rsidRPr="00677B9D" w:rsidRDefault="003B404F" w:rsidP="00677B9D">
            <w:pPr>
              <w:rPr>
                <w:rFonts w:asciiTheme="majorBidi" w:hAnsiTheme="majorBidi" w:cstheme="majorBidi"/>
                <w:sz w:val="28"/>
                <w:szCs w:val="28"/>
              </w:rPr>
            </w:pPr>
          </w:p>
        </w:tc>
        <w:tc>
          <w:tcPr>
            <w:tcW w:w="4943" w:type="dxa"/>
          </w:tcPr>
          <w:p w14:paraId="6624FB3B" w14:textId="5C5E85B8" w:rsidR="003B404F" w:rsidRDefault="003B404F" w:rsidP="00677B9D">
            <w:pPr>
              <w:rPr>
                <w:rFonts w:asciiTheme="majorBidi" w:hAnsiTheme="majorBidi" w:cstheme="majorBidi"/>
                <w:sz w:val="24"/>
                <w:szCs w:val="24"/>
              </w:rPr>
            </w:pPr>
            <w:r>
              <w:rPr>
                <w:rFonts w:asciiTheme="majorBidi" w:hAnsiTheme="majorBidi" w:cstheme="majorBidi"/>
                <w:sz w:val="24"/>
                <w:szCs w:val="24"/>
              </w:rPr>
              <w:t>List &lt;</w:t>
            </w:r>
            <w:r>
              <w:t xml:space="preserve"> </w:t>
            </w:r>
            <w:r w:rsidRPr="003B404F">
              <w:rPr>
                <w:rFonts w:asciiTheme="majorBidi" w:hAnsiTheme="majorBidi" w:cstheme="majorBidi"/>
                <w:sz w:val="24"/>
                <w:szCs w:val="24"/>
              </w:rPr>
              <w:t>advertisement</w:t>
            </w:r>
            <w:r>
              <w:rPr>
                <w:rFonts w:asciiTheme="majorBidi" w:hAnsiTheme="majorBidi" w:cstheme="majorBidi"/>
                <w:sz w:val="24"/>
                <w:szCs w:val="24"/>
              </w:rPr>
              <w:t xml:space="preserve">&gt; </w:t>
            </w:r>
            <w:r w:rsidRPr="003B404F">
              <w:rPr>
                <w:rFonts w:asciiTheme="majorBidi" w:hAnsiTheme="majorBidi" w:cstheme="majorBidi"/>
                <w:sz w:val="24"/>
                <w:szCs w:val="24"/>
              </w:rPr>
              <w:t>advertisement</w:t>
            </w:r>
            <w:r>
              <w:rPr>
                <w:rFonts w:asciiTheme="majorBidi" w:hAnsiTheme="majorBidi" w:cstheme="majorBidi"/>
                <w:sz w:val="24"/>
                <w:szCs w:val="24"/>
              </w:rPr>
              <w:t>s</w:t>
            </w:r>
          </w:p>
        </w:tc>
      </w:tr>
      <w:tr w:rsidR="00677B9D" w:rsidRPr="00E4578C" w14:paraId="5EA6548E" w14:textId="77777777" w:rsidTr="0048739F">
        <w:tc>
          <w:tcPr>
            <w:tcW w:w="3327" w:type="dxa"/>
          </w:tcPr>
          <w:p w14:paraId="4190EB90" w14:textId="77777777" w:rsidR="00677B9D" w:rsidRDefault="00677B9D" w:rsidP="00677B9D">
            <w:pPr>
              <w:rPr>
                <w:rFonts w:asciiTheme="majorBidi" w:hAnsiTheme="majorBidi" w:cstheme="majorBidi"/>
                <w:sz w:val="40"/>
                <w:szCs w:val="40"/>
                <w:rtl/>
              </w:rPr>
            </w:pPr>
          </w:p>
        </w:tc>
        <w:tc>
          <w:tcPr>
            <w:tcW w:w="4943" w:type="dxa"/>
          </w:tcPr>
          <w:p w14:paraId="6FA9C2E2" w14:textId="77777777" w:rsidR="00677B9D" w:rsidRPr="00E4578C" w:rsidRDefault="00677B9D" w:rsidP="00677B9D">
            <w:pPr>
              <w:rPr>
                <w:rFonts w:asciiTheme="majorBidi" w:hAnsiTheme="majorBidi" w:cstheme="majorBidi"/>
                <w:b/>
                <w:bCs/>
                <w:sz w:val="40"/>
                <w:szCs w:val="40"/>
              </w:rPr>
            </w:pPr>
            <w:r w:rsidRPr="00E4578C">
              <w:rPr>
                <w:b/>
                <w:bCs/>
              </w:rPr>
              <w:t>Methods (operations)</w:t>
            </w:r>
          </w:p>
        </w:tc>
      </w:tr>
      <w:tr w:rsidR="00677B9D" w14:paraId="5E12A4E0" w14:textId="77777777" w:rsidTr="0048739F">
        <w:tc>
          <w:tcPr>
            <w:tcW w:w="3327" w:type="dxa"/>
          </w:tcPr>
          <w:p w14:paraId="2E06C08D" w14:textId="77777777" w:rsidR="00677B9D" w:rsidRDefault="00677B9D" w:rsidP="00677B9D">
            <w:pPr>
              <w:rPr>
                <w:rFonts w:asciiTheme="majorBidi" w:hAnsiTheme="majorBidi" w:cstheme="majorBidi"/>
                <w:sz w:val="40"/>
                <w:szCs w:val="40"/>
                <w:rtl/>
              </w:rPr>
            </w:pPr>
          </w:p>
        </w:tc>
        <w:tc>
          <w:tcPr>
            <w:tcW w:w="4943" w:type="dxa"/>
          </w:tcPr>
          <w:p w14:paraId="5415A974" w14:textId="04948BBB" w:rsidR="00677B9D" w:rsidRPr="003B404F" w:rsidRDefault="00677B9D" w:rsidP="00677B9D">
            <w:pPr>
              <w:rPr>
                <w:rFonts w:asciiTheme="majorBidi" w:hAnsiTheme="majorBidi" w:cstheme="majorBidi"/>
                <w:sz w:val="24"/>
                <w:szCs w:val="24"/>
                <w:rtl/>
              </w:rPr>
            </w:pPr>
            <w:r w:rsidRPr="003B404F">
              <w:rPr>
                <w:rFonts w:asciiTheme="majorBidi" w:hAnsiTheme="majorBidi" w:cstheme="majorBidi"/>
                <w:sz w:val="24"/>
                <w:szCs w:val="24"/>
              </w:rPr>
              <w:t xml:space="preserve"> </w:t>
            </w:r>
            <w:r w:rsidR="003B404F" w:rsidRPr="003B404F">
              <w:rPr>
                <w:rFonts w:asciiTheme="majorBidi" w:hAnsiTheme="majorBidi" w:cstheme="majorBidi"/>
                <w:sz w:val="24"/>
                <w:szCs w:val="24"/>
              </w:rPr>
              <w:t xml:space="preserve">Get </w:t>
            </w:r>
            <w:r w:rsidR="003B404F" w:rsidRPr="003B404F">
              <w:rPr>
                <w:rFonts w:asciiTheme="majorBidi" w:hAnsiTheme="majorBidi" w:cstheme="majorBidi"/>
                <w:sz w:val="24"/>
                <w:szCs w:val="24"/>
              </w:rPr>
              <w:t>advertisement</w:t>
            </w:r>
            <w:r w:rsidR="003B404F">
              <w:rPr>
                <w:rFonts w:asciiTheme="majorBidi" w:hAnsiTheme="majorBidi" w:cstheme="majorBidi"/>
                <w:sz w:val="24"/>
                <w:szCs w:val="24"/>
              </w:rPr>
              <w:t>s</w:t>
            </w:r>
            <w:r w:rsidR="003B404F">
              <w:rPr>
                <w:rFonts w:asciiTheme="majorBidi" w:hAnsiTheme="majorBidi" w:cstheme="majorBidi"/>
                <w:sz w:val="24"/>
                <w:szCs w:val="24"/>
              </w:rPr>
              <w:t xml:space="preserve"> ()</w:t>
            </w:r>
          </w:p>
        </w:tc>
      </w:tr>
    </w:tbl>
    <w:p w14:paraId="6980D435" w14:textId="77777777" w:rsidR="00920FFC" w:rsidRDefault="00920FFC" w:rsidP="00187636">
      <w:pPr>
        <w:ind w:left="360"/>
        <w:rPr>
          <w:rFonts w:asciiTheme="majorBidi" w:hAnsiTheme="majorBidi" w:cstheme="majorBidi"/>
          <w:sz w:val="40"/>
          <w:szCs w:val="40"/>
        </w:rPr>
      </w:pPr>
    </w:p>
    <w:p w14:paraId="66F14EFD" w14:textId="77777777" w:rsidR="006917BC" w:rsidRDefault="006917BC" w:rsidP="00187636">
      <w:pPr>
        <w:ind w:left="360"/>
        <w:rPr>
          <w:rFonts w:asciiTheme="majorBidi" w:hAnsiTheme="majorBidi" w:cstheme="majorBidi"/>
          <w:sz w:val="40"/>
          <w:szCs w:val="40"/>
          <w:rtl/>
        </w:rPr>
      </w:pPr>
    </w:p>
    <w:tbl>
      <w:tblPr>
        <w:tblStyle w:val="TableGrid"/>
        <w:bidiVisual/>
        <w:tblW w:w="0" w:type="auto"/>
        <w:tblInd w:w="360" w:type="dxa"/>
        <w:tblLook w:val="04A0" w:firstRow="1" w:lastRow="0" w:firstColumn="1" w:lastColumn="0" w:noHBand="0" w:noVBand="1"/>
      </w:tblPr>
      <w:tblGrid>
        <w:gridCol w:w="3327"/>
        <w:gridCol w:w="4943"/>
      </w:tblGrid>
      <w:tr w:rsidR="00E9773E" w14:paraId="62859285" w14:textId="77777777" w:rsidTr="004A5FBA">
        <w:tc>
          <w:tcPr>
            <w:tcW w:w="8270" w:type="dxa"/>
            <w:gridSpan w:val="2"/>
          </w:tcPr>
          <w:p w14:paraId="572C88B6" w14:textId="515709A3" w:rsidR="00E9773E" w:rsidRDefault="00E9773E" w:rsidP="004A5FBA">
            <w:pPr>
              <w:rPr>
                <w:rFonts w:asciiTheme="majorBidi" w:hAnsiTheme="majorBidi" w:cstheme="majorBidi"/>
                <w:sz w:val="40"/>
                <w:szCs w:val="40"/>
              </w:rPr>
            </w:pPr>
            <w:r>
              <w:rPr>
                <w:rFonts w:asciiTheme="majorBidi" w:hAnsiTheme="majorBidi" w:cstheme="majorBidi"/>
                <w:sz w:val="40"/>
                <w:szCs w:val="40"/>
              </w:rPr>
              <w:t>Class name: member</w:t>
            </w:r>
            <w:r>
              <w:rPr>
                <w:rFonts w:asciiTheme="majorBidi" w:hAnsiTheme="majorBidi" w:cstheme="majorBidi"/>
                <w:sz w:val="28"/>
                <w:szCs w:val="28"/>
              </w:rPr>
              <w:t xml:space="preserve"> </w:t>
            </w:r>
          </w:p>
        </w:tc>
      </w:tr>
      <w:tr w:rsidR="00E9773E" w14:paraId="3B9F7FD2" w14:textId="77777777" w:rsidTr="004A5FBA">
        <w:trPr>
          <w:trHeight w:val="930"/>
        </w:trPr>
        <w:tc>
          <w:tcPr>
            <w:tcW w:w="8270" w:type="dxa"/>
            <w:gridSpan w:val="2"/>
          </w:tcPr>
          <w:p w14:paraId="3952E171" w14:textId="11BA24A8" w:rsidR="00E9773E" w:rsidRDefault="00E9773E" w:rsidP="004A5FBA">
            <w:pPr>
              <w:rPr>
                <w:rFonts w:asciiTheme="majorBidi" w:hAnsiTheme="majorBidi" w:cstheme="majorBidi"/>
                <w:sz w:val="40"/>
                <w:szCs w:val="40"/>
              </w:rPr>
            </w:pPr>
            <w:r>
              <w:rPr>
                <w:rFonts w:asciiTheme="majorBidi" w:hAnsiTheme="majorBidi" w:cstheme="majorBidi"/>
                <w:sz w:val="40"/>
                <w:szCs w:val="40"/>
              </w:rPr>
              <w:t>Description:</w:t>
            </w:r>
            <w:r w:rsidR="00ED1C6F">
              <w:rPr>
                <w:rFonts w:asciiTheme="majorBidi" w:hAnsiTheme="majorBidi" w:cstheme="majorBidi"/>
                <w:sz w:val="40"/>
                <w:szCs w:val="40"/>
              </w:rPr>
              <w:t xml:space="preserve"> This class represents a member</w:t>
            </w:r>
          </w:p>
        </w:tc>
      </w:tr>
      <w:tr w:rsidR="00E9773E" w:rsidRPr="00E4578C" w14:paraId="20AB98A2" w14:textId="77777777" w:rsidTr="004A5FBA">
        <w:tc>
          <w:tcPr>
            <w:tcW w:w="3327" w:type="dxa"/>
          </w:tcPr>
          <w:p w14:paraId="70F777F9" w14:textId="77777777" w:rsidR="00E9773E" w:rsidRPr="00E4578C" w:rsidRDefault="00E9773E" w:rsidP="004A5FBA">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60C27FBE" w14:textId="77777777" w:rsidR="00E9773E" w:rsidRPr="00E4578C" w:rsidRDefault="00E9773E" w:rsidP="004A5FBA">
            <w:pPr>
              <w:rPr>
                <w:rFonts w:asciiTheme="majorBidi" w:hAnsiTheme="majorBidi" w:cstheme="majorBidi"/>
                <w:b/>
                <w:bCs/>
                <w:sz w:val="40"/>
                <w:szCs w:val="40"/>
              </w:rPr>
            </w:pPr>
            <w:r w:rsidRPr="00E4578C">
              <w:rPr>
                <w:b/>
                <w:bCs/>
              </w:rPr>
              <w:t>Attributes (fields)</w:t>
            </w:r>
          </w:p>
        </w:tc>
      </w:tr>
      <w:tr w:rsidR="00ED1C6F" w:rsidRPr="00021D7B" w14:paraId="69138F13" w14:textId="77777777" w:rsidTr="004A5FBA">
        <w:tc>
          <w:tcPr>
            <w:tcW w:w="3327" w:type="dxa"/>
          </w:tcPr>
          <w:p w14:paraId="720B34F2" w14:textId="02877E58" w:rsidR="00ED1C6F" w:rsidRDefault="00ED1C6F" w:rsidP="00ED1C6F">
            <w:pPr>
              <w:rPr>
                <w:rFonts w:asciiTheme="majorBidi" w:hAnsiTheme="majorBidi" w:cstheme="majorBidi"/>
                <w:sz w:val="40"/>
                <w:szCs w:val="40"/>
                <w:rtl/>
              </w:rPr>
            </w:pPr>
            <w:r w:rsidRPr="00677B9D">
              <w:rPr>
                <w:rFonts w:asciiTheme="majorBidi" w:hAnsiTheme="majorBidi" w:cstheme="majorBidi"/>
                <w:sz w:val="28"/>
                <w:szCs w:val="28"/>
              </w:rPr>
              <w:t>#ID</w:t>
            </w:r>
          </w:p>
        </w:tc>
        <w:tc>
          <w:tcPr>
            <w:tcW w:w="4943" w:type="dxa"/>
          </w:tcPr>
          <w:p w14:paraId="32FB2DAA" w14:textId="73488A5D" w:rsidR="00ED1C6F" w:rsidRPr="00021D7B" w:rsidRDefault="00ED1C6F" w:rsidP="00ED1C6F">
            <w:pPr>
              <w:rPr>
                <w:rFonts w:asciiTheme="majorBidi" w:hAnsiTheme="majorBidi" w:cstheme="majorBidi"/>
                <w:sz w:val="24"/>
                <w:szCs w:val="24"/>
              </w:rPr>
            </w:pPr>
            <w:r>
              <w:rPr>
                <w:rFonts w:asciiTheme="majorBidi" w:hAnsiTheme="majorBidi" w:cstheme="majorBidi"/>
                <w:sz w:val="24"/>
                <w:szCs w:val="24"/>
              </w:rPr>
              <w:t>Int id</w:t>
            </w:r>
          </w:p>
        </w:tc>
      </w:tr>
      <w:tr w:rsidR="00ED1C6F" w:rsidRPr="00021D7B" w14:paraId="1D0EB2B3" w14:textId="77777777" w:rsidTr="004A5FBA">
        <w:tc>
          <w:tcPr>
            <w:tcW w:w="3327" w:type="dxa"/>
          </w:tcPr>
          <w:p w14:paraId="2E64AE36" w14:textId="2306AE64" w:rsidR="00ED1C6F" w:rsidRDefault="00ED1C6F" w:rsidP="00ED1C6F">
            <w:pPr>
              <w:rPr>
                <w:rFonts w:asciiTheme="majorBidi" w:hAnsiTheme="majorBidi" w:cstheme="majorBidi"/>
                <w:sz w:val="40"/>
                <w:szCs w:val="40"/>
                <w:rtl/>
              </w:rPr>
            </w:pPr>
            <w:r w:rsidRPr="00677B9D">
              <w:rPr>
                <w:rFonts w:asciiTheme="majorBidi" w:hAnsiTheme="majorBidi" w:cstheme="majorBidi"/>
                <w:sz w:val="28"/>
                <w:szCs w:val="28"/>
              </w:rPr>
              <w:t>Object that represents a person</w:t>
            </w:r>
          </w:p>
        </w:tc>
        <w:tc>
          <w:tcPr>
            <w:tcW w:w="4943" w:type="dxa"/>
          </w:tcPr>
          <w:p w14:paraId="677C0D14" w14:textId="4531AAF1" w:rsidR="00ED1C6F" w:rsidRPr="00021D7B" w:rsidRDefault="00ED1C6F" w:rsidP="00ED1C6F">
            <w:pPr>
              <w:rPr>
                <w:rFonts w:asciiTheme="majorBidi" w:hAnsiTheme="majorBidi" w:cstheme="majorBidi"/>
                <w:sz w:val="24"/>
                <w:szCs w:val="24"/>
              </w:rPr>
            </w:pPr>
            <w:r>
              <w:rPr>
                <w:rFonts w:asciiTheme="majorBidi" w:hAnsiTheme="majorBidi" w:cstheme="majorBidi"/>
                <w:sz w:val="24"/>
                <w:szCs w:val="24"/>
              </w:rPr>
              <w:t xml:space="preserve">Person </w:t>
            </w:r>
            <w:proofErr w:type="spellStart"/>
            <w:r>
              <w:rPr>
                <w:rFonts w:asciiTheme="majorBidi" w:hAnsiTheme="majorBidi" w:cstheme="majorBidi"/>
                <w:sz w:val="24"/>
                <w:szCs w:val="24"/>
              </w:rPr>
              <w:t>person</w:t>
            </w:r>
            <w:proofErr w:type="spellEnd"/>
          </w:p>
        </w:tc>
      </w:tr>
      <w:tr w:rsidR="00DB7F77" w:rsidRPr="00021D7B" w14:paraId="3684CC4D" w14:textId="77777777" w:rsidTr="004A5FBA">
        <w:tc>
          <w:tcPr>
            <w:tcW w:w="3327" w:type="dxa"/>
          </w:tcPr>
          <w:p w14:paraId="22D88435" w14:textId="607C9DE5" w:rsidR="00DB7F77" w:rsidRPr="00677B9D" w:rsidRDefault="00DB7F77" w:rsidP="00DB7F77">
            <w:pPr>
              <w:rPr>
                <w:rFonts w:asciiTheme="majorBidi" w:hAnsiTheme="majorBidi" w:cstheme="majorBidi"/>
                <w:sz w:val="28"/>
                <w:szCs w:val="28"/>
              </w:rPr>
            </w:pPr>
            <w:r>
              <w:rPr>
                <w:rFonts w:asciiTheme="majorBidi" w:hAnsiTheme="majorBidi" w:cstheme="majorBidi"/>
                <w:sz w:val="28"/>
                <w:szCs w:val="28"/>
              </w:rPr>
              <w:t>timespan</w:t>
            </w:r>
          </w:p>
        </w:tc>
        <w:tc>
          <w:tcPr>
            <w:tcW w:w="4943" w:type="dxa"/>
          </w:tcPr>
          <w:p w14:paraId="6754AD2F" w14:textId="03CB7C07" w:rsidR="00DB7F77" w:rsidRPr="00DB7F77" w:rsidRDefault="00DB7F77" w:rsidP="00DB7F77">
            <w:pPr>
              <w:rPr>
                <w:rFonts w:asciiTheme="majorBidi" w:hAnsiTheme="majorBidi" w:cstheme="majorBidi"/>
                <w:sz w:val="24"/>
                <w:szCs w:val="24"/>
              </w:rPr>
            </w:pPr>
            <w:proofErr w:type="spellStart"/>
            <w:r w:rsidRPr="00DB7F77">
              <w:rPr>
                <w:rFonts w:asciiTheme="majorBidi" w:hAnsiTheme="majorBidi" w:cstheme="majorBidi"/>
                <w:sz w:val="24"/>
                <w:szCs w:val="24"/>
              </w:rPr>
              <w:t>register_date</w:t>
            </w:r>
            <w:proofErr w:type="spellEnd"/>
          </w:p>
        </w:tc>
      </w:tr>
      <w:tr w:rsidR="00DB7F77" w:rsidRPr="00021D7B" w14:paraId="143DE81B" w14:textId="77777777" w:rsidTr="004A5FBA">
        <w:tc>
          <w:tcPr>
            <w:tcW w:w="3327" w:type="dxa"/>
          </w:tcPr>
          <w:p w14:paraId="1F9E72DA" w14:textId="77777777" w:rsidR="00DB7F77" w:rsidRPr="00677B9D" w:rsidRDefault="00DB7F77" w:rsidP="00DB7F77">
            <w:pPr>
              <w:rPr>
                <w:rFonts w:asciiTheme="majorBidi" w:hAnsiTheme="majorBidi" w:cstheme="majorBidi"/>
                <w:sz w:val="28"/>
                <w:szCs w:val="28"/>
              </w:rPr>
            </w:pPr>
          </w:p>
        </w:tc>
        <w:tc>
          <w:tcPr>
            <w:tcW w:w="4943" w:type="dxa"/>
          </w:tcPr>
          <w:p w14:paraId="1CA8D69C" w14:textId="3061D649" w:rsidR="00DB7F77" w:rsidRPr="00DB7F77" w:rsidRDefault="00DB7F77" w:rsidP="00DB7F77">
            <w:pPr>
              <w:rPr>
                <w:rFonts w:asciiTheme="majorBidi" w:hAnsiTheme="majorBidi" w:cstheme="majorBidi"/>
                <w:sz w:val="24"/>
                <w:szCs w:val="24"/>
              </w:rPr>
            </w:pPr>
            <w:proofErr w:type="spellStart"/>
            <w:r w:rsidRPr="00DB7F77">
              <w:rPr>
                <w:rFonts w:asciiTheme="majorBidi" w:hAnsiTheme="majorBidi" w:cstheme="majorBidi"/>
                <w:sz w:val="24"/>
                <w:szCs w:val="24"/>
              </w:rPr>
              <w:t>time_spent</w:t>
            </w:r>
            <w:proofErr w:type="spellEnd"/>
          </w:p>
        </w:tc>
      </w:tr>
      <w:tr w:rsidR="00E9773E" w:rsidRPr="00E4578C" w14:paraId="693EC012" w14:textId="77777777" w:rsidTr="004A5FBA">
        <w:tc>
          <w:tcPr>
            <w:tcW w:w="3327" w:type="dxa"/>
          </w:tcPr>
          <w:p w14:paraId="52306941" w14:textId="77777777" w:rsidR="00E9773E" w:rsidRDefault="00E9773E" w:rsidP="00187636">
            <w:pPr>
              <w:rPr>
                <w:rFonts w:asciiTheme="majorBidi" w:hAnsiTheme="majorBidi" w:cstheme="majorBidi"/>
                <w:sz w:val="40"/>
                <w:szCs w:val="40"/>
                <w:rtl/>
              </w:rPr>
            </w:pPr>
          </w:p>
        </w:tc>
        <w:tc>
          <w:tcPr>
            <w:tcW w:w="4943" w:type="dxa"/>
          </w:tcPr>
          <w:p w14:paraId="2642BC4E" w14:textId="77777777" w:rsidR="00E9773E" w:rsidRPr="00E4578C" w:rsidRDefault="00E9773E" w:rsidP="004A5FBA">
            <w:pPr>
              <w:rPr>
                <w:rFonts w:asciiTheme="majorBidi" w:hAnsiTheme="majorBidi" w:cstheme="majorBidi"/>
                <w:b/>
                <w:bCs/>
                <w:sz w:val="40"/>
                <w:szCs w:val="40"/>
              </w:rPr>
            </w:pPr>
            <w:r w:rsidRPr="00E4578C">
              <w:rPr>
                <w:b/>
                <w:bCs/>
              </w:rPr>
              <w:t>Methods (operations)</w:t>
            </w:r>
          </w:p>
        </w:tc>
      </w:tr>
      <w:tr w:rsidR="00DB7F77" w14:paraId="51E126AA" w14:textId="77777777" w:rsidTr="004A5FBA">
        <w:tc>
          <w:tcPr>
            <w:tcW w:w="3327" w:type="dxa"/>
          </w:tcPr>
          <w:p w14:paraId="275B542C" w14:textId="77777777" w:rsidR="00DB7F77" w:rsidRDefault="00DB7F77" w:rsidP="00DB7F77">
            <w:pPr>
              <w:rPr>
                <w:rFonts w:asciiTheme="majorBidi" w:hAnsiTheme="majorBidi" w:cstheme="majorBidi"/>
                <w:sz w:val="40"/>
                <w:szCs w:val="40"/>
                <w:rtl/>
              </w:rPr>
            </w:pPr>
          </w:p>
        </w:tc>
        <w:tc>
          <w:tcPr>
            <w:tcW w:w="4943" w:type="dxa"/>
          </w:tcPr>
          <w:p w14:paraId="75B8E975" w14:textId="5F22FACF" w:rsidR="00DB7F77" w:rsidRDefault="00DB7F77" w:rsidP="00DB7F77">
            <w:pPr>
              <w:rPr>
                <w:rFonts w:asciiTheme="majorBidi" w:hAnsiTheme="majorBidi" w:cstheme="majorBidi"/>
                <w:sz w:val="40"/>
                <w:szCs w:val="40"/>
                <w:rtl/>
              </w:rPr>
            </w:pPr>
            <w:proofErr w:type="spellStart"/>
            <w:r>
              <w:rPr>
                <w:rFonts w:asciiTheme="majorBidi" w:hAnsiTheme="majorBidi" w:cstheme="majorBidi"/>
                <w:sz w:val="24"/>
                <w:szCs w:val="24"/>
              </w:rPr>
              <w:t>getT</w:t>
            </w:r>
            <w:r w:rsidRPr="00DB7F77">
              <w:rPr>
                <w:rFonts w:asciiTheme="majorBidi" w:hAnsiTheme="majorBidi" w:cstheme="majorBidi"/>
                <w:sz w:val="24"/>
                <w:szCs w:val="24"/>
              </w:rPr>
              <w:t>ime_</w:t>
            </w:r>
            <w:proofErr w:type="gramStart"/>
            <w:r w:rsidRPr="00DB7F77">
              <w:rPr>
                <w:rFonts w:asciiTheme="majorBidi" w:hAnsiTheme="majorBidi" w:cstheme="majorBidi"/>
                <w:sz w:val="24"/>
                <w:szCs w:val="24"/>
              </w:rPr>
              <w:t>spen</w:t>
            </w:r>
            <w:r>
              <w:rPr>
                <w:rFonts w:asciiTheme="majorBidi" w:hAnsiTheme="majorBidi" w:cstheme="majorBidi"/>
                <w:sz w:val="24"/>
                <w:szCs w:val="24"/>
              </w:rPr>
              <w:t>t</w:t>
            </w:r>
            <w:proofErr w:type="spellEnd"/>
            <w:r>
              <w:rPr>
                <w:rFonts w:asciiTheme="majorBidi" w:hAnsiTheme="majorBidi" w:cstheme="majorBidi"/>
                <w:sz w:val="24"/>
                <w:szCs w:val="24"/>
              </w:rPr>
              <w:t>(</w:t>
            </w:r>
            <w:proofErr w:type="gramEnd"/>
            <w:r>
              <w:rPr>
                <w:rFonts w:asciiTheme="majorBidi" w:hAnsiTheme="majorBidi" w:cstheme="majorBidi"/>
                <w:sz w:val="24"/>
                <w:szCs w:val="24"/>
              </w:rPr>
              <w:t>)</w:t>
            </w:r>
          </w:p>
        </w:tc>
      </w:tr>
    </w:tbl>
    <w:p w14:paraId="52256F4B" w14:textId="77777777" w:rsidR="00446952" w:rsidRDefault="00446952" w:rsidP="00562238">
      <w:pPr>
        <w:rPr>
          <w:rFonts w:asciiTheme="majorBidi" w:hAnsiTheme="majorBidi" w:cstheme="majorBidi"/>
          <w:sz w:val="40"/>
          <w:szCs w:val="40"/>
        </w:rPr>
      </w:pPr>
    </w:p>
    <w:p w14:paraId="3097D905" w14:textId="1FEF98AB" w:rsidR="00446952" w:rsidRDefault="00446952" w:rsidP="00187636">
      <w:pPr>
        <w:ind w:left="360"/>
        <w:rPr>
          <w:rFonts w:asciiTheme="majorBidi" w:hAnsiTheme="majorBidi" w:cstheme="majorBidi"/>
          <w:sz w:val="40"/>
          <w:szCs w:val="40"/>
        </w:rPr>
      </w:pPr>
    </w:p>
    <w:p w14:paraId="45C096D6" w14:textId="08676ADC" w:rsidR="00BE261D" w:rsidRDefault="00BE261D" w:rsidP="00187636">
      <w:pPr>
        <w:ind w:left="360"/>
        <w:rPr>
          <w:rFonts w:asciiTheme="majorBidi" w:hAnsiTheme="majorBidi" w:cstheme="majorBidi"/>
          <w:sz w:val="40"/>
          <w:szCs w:val="40"/>
        </w:rPr>
      </w:pPr>
    </w:p>
    <w:p w14:paraId="027B289B" w14:textId="49D17C01" w:rsidR="00BE261D" w:rsidRDefault="00BE261D" w:rsidP="00187636">
      <w:pPr>
        <w:ind w:left="360"/>
        <w:rPr>
          <w:rFonts w:asciiTheme="majorBidi" w:hAnsiTheme="majorBidi" w:cstheme="majorBidi"/>
          <w:sz w:val="40"/>
          <w:szCs w:val="40"/>
        </w:rPr>
      </w:pPr>
    </w:p>
    <w:p w14:paraId="048F06F7" w14:textId="77777777" w:rsidR="00BE261D" w:rsidRDefault="00BE261D" w:rsidP="00187636">
      <w:pPr>
        <w:ind w:left="360"/>
        <w:rPr>
          <w:rFonts w:asciiTheme="majorBidi" w:hAnsiTheme="majorBidi" w:cstheme="majorBidi"/>
          <w:sz w:val="40"/>
          <w:szCs w:val="40"/>
          <w:rtl/>
        </w:rPr>
      </w:pPr>
    </w:p>
    <w:tbl>
      <w:tblPr>
        <w:tblStyle w:val="TableGrid"/>
        <w:bidiVisual/>
        <w:tblW w:w="0" w:type="auto"/>
        <w:tblInd w:w="360" w:type="dxa"/>
        <w:tblLook w:val="04A0" w:firstRow="1" w:lastRow="0" w:firstColumn="1" w:lastColumn="0" w:noHBand="0" w:noVBand="1"/>
      </w:tblPr>
      <w:tblGrid>
        <w:gridCol w:w="3327"/>
        <w:gridCol w:w="4943"/>
      </w:tblGrid>
      <w:tr w:rsidR="00E9773E" w14:paraId="3E34D91D" w14:textId="77777777" w:rsidTr="004A5FBA">
        <w:tc>
          <w:tcPr>
            <w:tcW w:w="8270" w:type="dxa"/>
            <w:gridSpan w:val="2"/>
          </w:tcPr>
          <w:p w14:paraId="79188F0D" w14:textId="70E9E383" w:rsidR="00E9773E" w:rsidRDefault="00E9773E" w:rsidP="004A5FBA">
            <w:pPr>
              <w:rPr>
                <w:rFonts w:asciiTheme="majorBidi" w:hAnsiTheme="majorBidi" w:cstheme="majorBidi"/>
                <w:sz w:val="40"/>
                <w:szCs w:val="40"/>
              </w:rPr>
            </w:pPr>
            <w:r>
              <w:rPr>
                <w:rFonts w:asciiTheme="majorBidi" w:hAnsiTheme="majorBidi" w:cstheme="majorBidi"/>
                <w:sz w:val="40"/>
                <w:szCs w:val="40"/>
              </w:rPr>
              <w:lastRenderedPageBreak/>
              <w:t>Class name: post</w:t>
            </w:r>
            <w:r>
              <w:rPr>
                <w:rFonts w:asciiTheme="majorBidi" w:hAnsiTheme="majorBidi" w:cstheme="majorBidi"/>
                <w:sz w:val="28"/>
                <w:szCs w:val="28"/>
              </w:rPr>
              <w:t xml:space="preserve"> </w:t>
            </w:r>
          </w:p>
        </w:tc>
      </w:tr>
      <w:tr w:rsidR="00E9773E" w14:paraId="3EE751A7" w14:textId="77777777" w:rsidTr="004A5FBA">
        <w:trPr>
          <w:trHeight w:val="930"/>
        </w:trPr>
        <w:tc>
          <w:tcPr>
            <w:tcW w:w="8270" w:type="dxa"/>
            <w:gridSpan w:val="2"/>
          </w:tcPr>
          <w:p w14:paraId="0C79FCE3" w14:textId="73C935E6" w:rsidR="00E9773E" w:rsidRDefault="00E9773E" w:rsidP="004A5FBA">
            <w:pPr>
              <w:rPr>
                <w:rFonts w:asciiTheme="majorBidi" w:hAnsiTheme="majorBidi" w:cstheme="majorBidi"/>
                <w:sz w:val="40"/>
                <w:szCs w:val="40"/>
              </w:rPr>
            </w:pPr>
            <w:r>
              <w:rPr>
                <w:rFonts w:asciiTheme="majorBidi" w:hAnsiTheme="majorBidi" w:cstheme="majorBidi"/>
                <w:sz w:val="40"/>
                <w:szCs w:val="40"/>
              </w:rPr>
              <w:t>Description:</w:t>
            </w:r>
            <w:r w:rsidR="00634645">
              <w:rPr>
                <w:rFonts w:asciiTheme="majorBidi" w:hAnsiTheme="majorBidi" w:cstheme="majorBidi"/>
                <w:sz w:val="40"/>
                <w:szCs w:val="40"/>
              </w:rPr>
              <w:t xml:space="preserve"> This class represents a post.</w:t>
            </w:r>
          </w:p>
        </w:tc>
      </w:tr>
      <w:tr w:rsidR="00E9773E" w:rsidRPr="00E4578C" w14:paraId="64F62C69" w14:textId="77777777" w:rsidTr="004A5FBA">
        <w:tc>
          <w:tcPr>
            <w:tcW w:w="3327" w:type="dxa"/>
          </w:tcPr>
          <w:p w14:paraId="4B344E8E" w14:textId="77777777" w:rsidR="00E9773E" w:rsidRPr="00E4578C" w:rsidRDefault="00E9773E" w:rsidP="004A5FBA">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30B68417" w14:textId="77777777" w:rsidR="00E9773E" w:rsidRPr="00E4578C" w:rsidRDefault="00E9773E" w:rsidP="004A5FBA">
            <w:pPr>
              <w:rPr>
                <w:rFonts w:asciiTheme="majorBidi" w:hAnsiTheme="majorBidi" w:cstheme="majorBidi"/>
                <w:b/>
                <w:bCs/>
                <w:sz w:val="40"/>
                <w:szCs w:val="40"/>
              </w:rPr>
            </w:pPr>
            <w:r w:rsidRPr="00E4578C">
              <w:rPr>
                <w:b/>
                <w:bCs/>
              </w:rPr>
              <w:t>Attributes (fields)</w:t>
            </w:r>
          </w:p>
        </w:tc>
      </w:tr>
      <w:tr w:rsidR="00634645" w:rsidRPr="00021D7B" w14:paraId="0BA6D70D" w14:textId="77777777" w:rsidTr="004A5FBA">
        <w:tc>
          <w:tcPr>
            <w:tcW w:w="3327" w:type="dxa"/>
          </w:tcPr>
          <w:p w14:paraId="5312B1FA" w14:textId="461D6F17" w:rsidR="00634645" w:rsidRDefault="00634645" w:rsidP="00634645">
            <w:pPr>
              <w:rPr>
                <w:rFonts w:asciiTheme="majorBidi" w:hAnsiTheme="majorBidi" w:cstheme="majorBidi"/>
                <w:sz w:val="40"/>
                <w:szCs w:val="40"/>
                <w:rtl/>
              </w:rPr>
            </w:pPr>
            <w:r w:rsidRPr="00677B9D">
              <w:rPr>
                <w:rFonts w:asciiTheme="majorBidi" w:hAnsiTheme="majorBidi" w:cstheme="majorBidi"/>
                <w:sz w:val="28"/>
                <w:szCs w:val="28"/>
              </w:rPr>
              <w:t>#ID</w:t>
            </w:r>
          </w:p>
        </w:tc>
        <w:tc>
          <w:tcPr>
            <w:tcW w:w="4943" w:type="dxa"/>
          </w:tcPr>
          <w:p w14:paraId="0F42AB00" w14:textId="46FD6A48" w:rsidR="00634645" w:rsidRPr="00021D7B" w:rsidRDefault="00634645" w:rsidP="00634645">
            <w:pPr>
              <w:rPr>
                <w:rFonts w:asciiTheme="majorBidi" w:hAnsiTheme="majorBidi" w:cstheme="majorBidi"/>
                <w:sz w:val="24"/>
                <w:szCs w:val="24"/>
              </w:rPr>
            </w:pPr>
            <w:r w:rsidRPr="00A901F7">
              <w:rPr>
                <w:rFonts w:asciiTheme="majorBidi" w:hAnsiTheme="majorBidi" w:cstheme="majorBidi"/>
                <w:sz w:val="24"/>
                <w:szCs w:val="24"/>
              </w:rPr>
              <w:t xml:space="preserve">Int </w:t>
            </w:r>
            <w:proofErr w:type="spellStart"/>
            <w:r w:rsidRPr="00A901F7">
              <w:rPr>
                <w:rFonts w:asciiTheme="majorBidi" w:hAnsiTheme="majorBidi" w:cstheme="majorBidi"/>
                <w:sz w:val="24"/>
                <w:szCs w:val="24"/>
              </w:rPr>
              <w:t>post_id</w:t>
            </w:r>
            <w:proofErr w:type="spellEnd"/>
          </w:p>
        </w:tc>
      </w:tr>
      <w:tr w:rsidR="00634645" w:rsidRPr="00021D7B" w14:paraId="609BC45A" w14:textId="77777777" w:rsidTr="004A5FBA">
        <w:tc>
          <w:tcPr>
            <w:tcW w:w="3327" w:type="dxa"/>
          </w:tcPr>
          <w:p w14:paraId="1A94BC1B" w14:textId="723BACFB" w:rsidR="00634645" w:rsidRDefault="00634645" w:rsidP="00634645">
            <w:pPr>
              <w:rPr>
                <w:rFonts w:asciiTheme="majorBidi" w:hAnsiTheme="majorBidi" w:cstheme="majorBidi"/>
                <w:sz w:val="40"/>
                <w:szCs w:val="40"/>
                <w:rtl/>
              </w:rPr>
            </w:pPr>
            <w:r w:rsidRPr="00677B9D">
              <w:rPr>
                <w:rFonts w:asciiTheme="majorBidi" w:hAnsiTheme="majorBidi" w:cstheme="majorBidi"/>
                <w:sz w:val="28"/>
                <w:szCs w:val="28"/>
              </w:rPr>
              <w:t>Object that represents a person</w:t>
            </w:r>
          </w:p>
        </w:tc>
        <w:tc>
          <w:tcPr>
            <w:tcW w:w="4943" w:type="dxa"/>
          </w:tcPr>
          <w:p w14:paraId="57011BFE" w14:textId="28381F24" w:rsidR="00634645" w:rsidRPr="00021D7B" w:rsidRDefault="00634645" w:rsidP="00634645">
            <w:pPr>
              <w:rPr>
                <w:rFonts w:asciiTheme="majorBidi" w:hAnsiTheme="majorBidi" w:cstheme="majorBidi"/>
                <w:sz w:val="24"/>
                <w:szCs w:val="24"/>
              </w:rPr>
            </w:pPr>
            <w:r w:rsidRPr="00A901F7">
              <w:rPr>
                <w:rFonts w:asciiTheme="majorBidi" w:hAnsiTheme="majorBidi" w:cstheme="majorBidi"/>
              </w:rPr>
              <w:t xml:space="preserve">Int </w:t>
            </w:r>
            <w:proofErr w:type="spellStart"/>
            <w:r w:rsidRPr="00A901F7">
              <w:rPr>
                <w:rFonts w:asciiTheme="majorBidi" w:hAnsiTheme="majorBidi" w:cstheme="majorBidi"/>
              </w:rPr>
              <w:t>member_id</w:t>
            </w:r>
            <w:proofErr w:type="spellEnd"/>
          </w:p>
        </w:tc>
      </w:tr>
      <w:tr w:rsidR="00E9773E" w14:paraId="3F747F95" w14:textId="77777777" w:rsidTr="004A5FBA">
        <w:tc>
          <w:tcPr>
            <w:tcW w:w="3327" w:type="dxa"/>
          </w:tcPr>
          <w:p w14:paraId="52C88BCF" w14:textId="1310A021" w:rsidR="00E9773E" w:rsidRPr="009F0ED6" w:rsidRDefault="00634645" w:rsidP="00187636">
            <w:pPr>
              <w:rPr>
                <w:rFonts w:asciiTheme="majorBidi" w:hAnsiTheme="majorBidi" w:cstheme="majorBidi"/>
                <w:sz w:val="28"/>
                <w:szCs w:val="28"/>
                <w:rtl/>
              </w:rPr>
            </w:pPr>
            <w:r w:rsidRPr="009F0ED6">
              <w:rPr>
                <w:rFonts w:asciiTheme="majorBidi" w:hAnsiTheme="majorBidi" w:cstheme="majorBidi"/>
                <w:sz w:val="28"/>
                <w:szCs w:val="28"/>
              </w:rPr>
              <w:t>When the post was created</w:t>
            </w:r>
          </w:p>
        </w:tc>
        <w:tc>
          <w:tcPr>
            <w:tcW w:w="4943" w:type="dxa"/>
          </w:tcPr>
          <w:p w14:paraId="72A8593D" w14:textId="19050EDD" w:rsidR="00E9773E" w:rsidRDefault="000813D8" w:rsidP="00187636">
            <w:pPr>
              <w:rPr>
                <w:rFonts w:asciiTheme="majorBidi" w:hAnsiTheme="majorBidi" w:cstheme="majorBidi"/>
                <w:sz w:val="40"/>
                <w:szCs w:val="40"/>
                <w:rtl/>
              </w:rPr>
            </w:pPr>
            <w:proofErr w:type="spellStart"/>
            <w:r>
              <w:rPr>
                <w:rFonts w:asciiTheme="majorBidi" w:hAnsiTheme="majorBidi" w:cstheme="majorBidi"/>
                <w:sz w:val="24"/>
                <w:szCs w:val="24"/>
              </w:rPr>
              <w:t>c</w:t>
            </w:r>
            <w:r w:rsidR="00187636" w:rsidRPr="00A901F7">
              <w:rPr>
                <w:rFonts w:asciiTheme="majorBidi" w:hAnsiTheme="majorBidi" w:cstheme="majorBidi"/>
                <w:sz w:val="24"/>
                <w:szCs w:val="24"/>
              </w:rPr>
              <w:t>reation_Date</w:t>
            </w:r>
            <w:proofErr w:type="spellEnd"/>
            <w:r w:rsidR="00187636" w:rsidRPr="00A901F7">
              <w:rPr>
                <w:rFonts w:asciiTheme="majorBidi" w:hAnsiTheme="majorBidi" w:cstheme="majorBidi"/>
                <w:sz w:val="24"/>
                <w:szCs w:val="24"/>
              </w:rPr>
              <w:t xml:space="preserve"> </w:t>
            </w:r>
          </w:p>
        </w:tc>
      </w:tr>
      <w:tr w:rsidR="00187636" w14:paraId="3F0E2230" w14:textId="77777777" w:rsidTr="00125908">
        <w:tc>
          <w:tcPr>
            <w:tcW w:w="3327" w:type="dxa"/>
          </w:tcPr>
          <w:p w14:paraId="0827B6C5" w14:textId="502BEC21" w:rsidR="00187636" w:rsidRPr="009F0ED6" w:rsidRDefault="001B367E" w:rsidP="00187636">
            <w:pPr>
              <w:rPr>
                <w:rFonts w:asciiTheme="majorBidi" w:hAnsiTheme="majorBidi" w:cstheme="majorBidi"/>
                <w:sz w:val="28"/>
                <w:szCs w:val="28"/>
                <w:rtl/>
              </w:rPr>
            </w:pPr>
            <w:r w:rsidRPr="009F0ED6">
              <w:rPr>
                <w:rFonts w:asciiTheme="majorBidi" w:hAnsiTheme="majorBidi" w:cstheme="majorBidi"/>
                <w:sz w:val="28"/>
                <w:szCs w:val="28"/>
              </w:rPr>
              <w:t>Data of post</w:t>
            </w:r>
          </w:p>
        </w:tc>
        <w:tc>
          <w:tcPr>
            <w:tcW w:w="4943" w:type="dxa"/>
          </w:tcPr>
          <w:p w14:paraId="769B4E0C" w14:textId="5BBD2A0B" w:rsidR="00187636" w:rsidRDefault="000813D8" w:rsidP="00187636">
            <w:pPr>
              <w:rPr>
                <w:rFonts w:asciiTheme="majorBidi" w:hAnsiTheme="majorBidi" w:cstheme="majorBidi"/>
                <w:sz w:val="40"/>
                <w:szCs w:val="40"/>
                <w:rtl/>
              </w:rPr>
            </w:pPr>
            <w:r>
              <w:rPr>
                <w:rFonts w:asciiTheme="majorBidi" w:hAnsiTheme="majorBidi" w:cstheme="majorBidi"/>
                <w:sz w:val="24"/>
                <w:szCs w:val="24"/>
              </w:rPr>
              <w:t>S</w:t>
            </w:r>
            <w:r w:rsidR="00187636" w:rsidRPr="00A901F7">
              <w:rPr>
                <w:rFonts w:asciiTheme="majorBidi" w:hAnsiTheme="majorBidi" w:cstheme="majorBidi"/>
                <w:sz w:val="24"/>
                <w:szCs w:val="24"/>
              </w:rPr>
              <w:t>tring data</w:t>
            </w:r>
          </w:p>
        </w:tc>
      </w:tr>
      <w:tr w:rsidR="00187636" w14:paraId="2533AB2F" w14:textId="77777777" w:rsidTr="00125908">
        <w:tc>
          <w:tcPr>
            <w:tcW w:w="3327" w:type="dxa"/>
          </w:tcPr>
          <w:p w14:paraId="1C4260C9" w14:textId="723D5C03" w:rsidR="00187636" w:rsidRPr="009F0ED6" w:rsidRDefault="001B367E" w:rsidP="00187636">
            <w:pPr>
              <w:rPr>
                <w:rFonts w:asciiTheme="majorBidi" w:hAnsiTheme="majorBidi" w:cstheme="majorBidi"/>
                <w:sz w:val="28"/>
                <w:szCs w:val="28"/>
                <w:rtl/>
              </w:rPr>
            </w:pPr>
            <w:r w:rsidRPr="009F0ED6">
              <w:rPr>
                <w:rFonts w:asciiTheme="majorBidi" w:hAnsiTheme="majorBidi" w:cstheme="majorBidi"/>
                <w:sz w:val="28"/>
                <w:szCs w:val="28"/>
              </w:rPr>
              <w:t xml:space="preserve">List of </w:t>
            </w:r>
            <w:r w:rsidR="00972A74" w:rsidRPr="009F0ED6">
              <w:rPr>
                <w:rFonts w:asciiTheme="majorBidi" w:hAnsiTheme="majorBidi" w:cstheme="majorBidi"/>
                <w:sz w:val="28"/>
                <w:szCs w:val="28"/>
              </w:rPr>
              <w:t>shares</w:t>
            </w:r>
          </w:p>
        </w:tc>
        <w:tc>
          <w:tcPr>
            <w:tcW w:w="4943" w:type="dxa"/>
          </w:tcPr>
          <w:p w14:paraId="3987AE3A" w14:textId="0D694F6C" w:rsidR="00187636" w:rsidRDefault="00187636" w:rsidP="00187636">
            <w:pPr>
              <w:rPr>
                <w:rFonts w:asciiTheme="majorBidi" w:hAnsiTheme="majorBidi" w:cstheme="majorBidi"/>
                <w:sz w:val="40"/>
                <w:szCs w:val="40"/>
                <w:rtl/>
              </w:rPr>
            </w:pPr>
            <w:r w:rsidRPr="00A901F7">
              <w:rPr>
                <w:rFonts w:asciiTheme="majorBidi" w:hAnsiTheme="majorBidi" w:cstheme="majorBidi"/>
                <w:sz w:val="24"/>
                <w:szCs w:val="24"/>
              </w:rPr>
              <w:t>List&lt;Share&gt; shares</w:t>
            </w:r>
          </w:p>
        </w:tc>
      </w:tr>
      <w:tr w:rsidR="00187636" w14:paraId="2E7E2D5A" w14:textId="77777777" w:rsidTr="00125908">
        <w:tc>
          <w:tcPr>
            <w:tcW w:w="3327" w:type="dxa"/>
          </w:tcPr>
          <w:p w14:paraId="4A3AE1D2" w14:textId="0CDBE00E" w:rsidR="00187636" w:rsidRPr="009F0ED6" w:rsidRDefault="00972A74" w:rsidP="00187636">
            <w:pPr>
              <w:rPr>
                <w:rFonts w:asciiTheme="majorBidi" w:hAnsiTheme="majorBidi" w:cstheme="majorBidi"/>
                <w:sz w:val="28"/>
                <w:szCs w:val="28"/>
                <w:rtl/>
              </w:rPr>
            </w:pPr>
            <w:r w:rsidRPr="009F0ED6">
              <w:rPr>
                <w:rFonts w:asciiTheme="majorBidi" w:hAnsiTheme="majorBidi" w:cstheme="majorBidi"/>
                <w:sz w:val="28"/>
                <w:szCs w:val="28"/>
              </w:rPr>
              <w:t>List of likes</w:t>
            </w:r>
          </w:p>
        </w:tc>
        <w:tc>
          <w:tcPr>
            <w:tcW w:w="4943" w:type="dxa"/>
          </w:tcPr>
          <w:p w14:paraId="4FF61486" w14:textId="17D1D4ED" w:rsidR="00187636" w:rsidRDefault="00187636" w:rsidP="00187636">
            <w:pPr>
              <w:rPr>
                <w:rFonts w:asciiTheme="majorBidi" w:hAnsiTheme="majorBidi" w:cstheme="majorBidi"/>
                <w:sz w:val="40"/>
                <w:szCs w:val="40"/>
                <w:rtl/>
              </w:rPr>
            </w:pPr>
            <w:r w:rsidRPr="00A901F7">
              <w:rPr>
                <w:rFonts w:asciiTheme="majorBidi" w:hAnsiTheme="majorBidi" w:cstheme="majorBidi"/>
                <w:sz w:val="24"/>
                <w:szCs w:val="24"/>
              </w:rPr>
              <w:t>List &lt;like&gt; likes</w:t>
            </w:r>
          </w:p>
        </w:tc>
      </w:tr>
      <w:tr w:rsidR="00E9773E" w:rsidRPr="00E4578C" w14:paraId="6436172D" w14:textId="77777777" w:rsidTr="004A5FBA">
        <w:tc>
          <w:tcPr>
            <w:tcW w:w="3327" w:type="dxa"/>
          </w:tcPr>
          <w:p w14:paraId="734F4BDF" w14:textId="5FAE3D67" w:rsidR="00E9773E" w:rsidRPr="009F0ED6" w:rsidRDefault="009F0ED6" w:rsidP="00187636">
            <w:pPr>
              <w:rPr>
                <w:rFonts w:asciiTheme="majorBidi" w:hAnsiTheme="majorBidi" w:cstheme="majorBidi"/>
                <w:sz w:val="28"/>
                <w:szCs w:val="28"/>
                <w:rtl/>
              </w:rPr>
            </w:pPr>
            <w:r w:rsidRPr="009F0ED6">
              <w:rPr>
                <w:rFonts w:asciiTheme="majorBidi" w:hAnsiTheme="majorBidi" w:cstheme="majorBidi"/>
                <w:sz w:val="28"/>
                <w:szCs w:val="28"/>
              </w:rPr>
              <w:t>List of views</w:t>
            </w:r>
          </w:p>
        </w:tc>
        <w:tc>
          <w:tcPr>
            <w:tcW w:w="4943" w:type="dxa"/>
          </w:tcPr>
          <w:p w14:paraId="441E948F" w14:textId="6E7BBAA1" w:rsidR="00E9773E" w:rsidRPr="00E4578C" w:rsidRDefault="00187636" w:rsidP="004A5FBA">
            <w:pPr>
              <w:rPr>
                <w:rFonts w:asciiTheme="majorBidi" w:hAnsiTheme="majorBidi" w:cstheme="majorBidi"/>
                <w:b/>
                <w:bCs/>
                <w:sz w:val="40"/>
                <w:szCs w:val="40"/>
              </w:rPr>
            </w:pPr>
            <w:r w:rsidRPr="00A901F7">
              <w:rPr>
                <w:rFonts w:asciiTheme="majorBidi" w:hAnsiTheme="majorBidi" w:cstheme="majorBidi"/>
                <w:sz w:val="24"/>
                <w:szCs w:val="24"/>
              </w:rPr>
              <w:t>List &lt;view&gt; views</w:t>
            </w:r>
          </w:p>
        </w:tc>
      </w:tr>
      <w:tr w:rsidR="00E9773E" w14:paraId="293EE55E" w14:textId="77777777" w:rsidTr="004A5FBA">
        <w:tc>
          <w:tcPr>
            <w:tcW w:w="3327" w:type="dxa"/>
          </w:tcPr>
          <w:p w14:paraId="0A240267" w14:textId="77777777" w:rsidR="00E9773E" w:rsidRDefault="00E9773E" w:rsidP="00187636">
            <w:pPr>
              <w:rPr>
                <w:rFonts w:asciiTheme="majorBidi" w:hAnsiTheme="majorBidi" w:cstheme="majorBidi"/>
                <w:sz w:val="40"/>
                <w:szCs w:val="40"/>
                <w:rtl/>
              </w:rPr>
            </w:pPr>
          </w:p>
        </w:tc>
        <w:tc>
          <w:tcPr>
            <w:tcW w:w="4943" w:type="dxa"/>
          </w:tcPr>
          <w:p w14:paraId="227CCFDC" w14:textId="39A6AF8B" w:rsidR="00E9773E" w:rsidRDefault="00187636" w:rsidP="004A5FBA">
            <w:pPr>
              <w:rPr>
                <w:rFonts w:asciiTheme="majorBidi" w:hAnsiTheme="majorBidi" w:cstheme="majorBidi"/>
                <w:sz w:val="40"/>
                <w:szCs w:val="40"/>
                <w:rtl/>
              </w:rPr>
            </w:pPr>
            <w:r w:rsidRPr="00E4578C">
              <w:rPr>
                <w:b/>
                <w:bCs/>
              </w:rPr>
              <w:t>Methods (operations)</w:t>
            </w:r>
          </w:p>
        </w:tc>
      </w:tr>
    </w:tbl>
    <w:p w14:paraId="5AE28269" w14:textId="3EB1DE72" w:rsidR="00064DE0" w:rsidRDefault="00064DE0" w:rsidP="00187636">
      <w:pPr>
        <w:ind w:left="360"/>
        <w:rPr>
          <w:rFonts w:asciiTheme="majorBidi" w:hAnsiTheme="majorBidi" w:cstheme="majorBidi"/>
          <w:sz w:val="40"/>
          <w:szCs w:val="40"/>
          <w:rtl/>
        </w:rPr>
      </w:pPr>
    </w:p>
    <w:p w14:paraId="48AF8F42" w14:textId="29D52EB4" w:rsidR="00064DE0" w:rsidRDefault="00064DE0" w:rsidP="00187636">
      <w:pPr>
        <w:ind w:left="360"/>
        <w:rPr>
          <w:rFonts w:asciiTheme="majorBidi" w:hAnsiTheme="majorBidi" w:cstheme="majorBidi"/>
          <w:sz w:val="40"/>
          <w:szCs w:val="40"/>
        </w:rPr>
      </w:pPr>
    </w:p>
    <w:p w14:paraId="726D71D9" w14:textId="77777777" w:rsidR="00562238" w:rsidRDefault="00562238" w:rsidP="00187636">
      <w:pPr>
        <w:ind w:left="360"/>
        <w:rPr>
          <w:rFonts w:asciiTheme="majorBidi" w:hAnsiTheme="majorBidi" w:cstheme="majorBidi"/>
          <w:sz w:val="40"/>
          <w:szCs w:val="40"/>
          <w:rtl/>
        </w:rPr>
      </w:pPr>
    </w:p>
    <w:tbl>
      <w:tblPr>
        <w:tblStyle w:val="TableGrid"/>
        <w:bidiVisual/>
        <w:tblW w:w="0" w:type="auto"/>
        <w:tblInd w:w="360" w:type="dxa"/>
        <w:tblLook w:val="04A0" w:firstRow="1" w:lastRow="0" w:firstColumn="1" w:lastColumn="0" w:noHBand="0" w:noVBand="1"/>
      </w:tblPr>
      <w:tblGrid>
        <w:gridCol w:w="3327"/>
        <w:gridCol w:w="4943"/>
      </w:tblGrid>
      <w:tr w:rsidR="00E9773E" w14:paraId="7DAD665B" w14:textId="77777777" w:rsidTr="004A5FBA">
        <w:tc>
          <w:tcPr>
            <w:tcW w:w="8270" w:type="dxa"/>
            <w:gridSpan w:val="2"/>
          </w:tcPr>
          <w:p w14:paraId="57CA0EFA" w14:textId="68FAAEE8" w:rsidR="00E9773E" w:rsidRDefault="00E9773E" w:rsidP="004A5FBA">
            <w:pPr>
              <w:rPr>
                <w:rFonts w:asciiTheme="majorBidi" w:hAnsiTheme="majorBidi" w:cstheme="majorBidi"/>
                <w:sz w:val="40"/>
                <w:szCs w:val="40"/>
              </w:rPr>
            </w:pPr>
            <w:r>
              <w:rPr>
                <w:rFonts w:asciiTheme="majorBidi" w:hAnsiTheme="majorBidi" w:cstheme="majorBidi"/>
                <w:sz w:val="40"/>
                <w:szCs w:val="40"/>
              </w:rPr>
              <w:t>Class name: page</w:t>
            </w:r>
            <w:r>
              <w:rPr>
                <w:rFonts w:asciiTheme="majorBidi" w:hAnsiTheme="majorBidi" w:cstheme="majorBidi"/>
                <w:sz w:val="28"/>
                <w:szCs w:val="28"/>
              </w:rPr>
              <w:t xml:space="preserve"> </w:t>
            </w:r>
          </w:p>
        </w:tc>
      </w:tr>
      <w:tr w:rsidR="00E9773E" w14:paraId="33C24527" w14:textId="77777777" w:rsidTr="004A5FBA">
        <w:trPr>
          <w:trHeight w:val="930"/>
        </w:trPr>
        <w:tc>
          <w:tcPr>
            <w:tcW w:w="8270" w:type="dxa"/>
            <w:gridSpan w:val="2"/>
          </w:tcPr>
          <w:p w14:paraId="003CB397" w14:textId="04FA57C7" w:rsidR="00E9773E" w:rsidRDefault="00E9773E" w:rsidP="004A5FBA">
            <w:pPr>
              <w:rPr>
                <w:rFonts w:asciiTheme="majorBidi" w:hAnsiTheme="majorBidi" w:cstheme="majorBidi"/>
                <w:sz w:val="40"/>
                <w:szCs w:val="40"/>
              </w:rPr>
            </w:pPr>
            <w:r>
              <w:rPr>
                <w:rFonts w:asciiTheme="majorBidi" w:hAnsiTheme="majorBidi" w:cstheme="majorBidi"/>
                <w:sz w:val="40"/>
                <w:szCs w:val="40"/>
              </w:rPr>
              <w:t>Description:</w:t>
            </w:r>
            <w:r w:rsidR="009A12FD">
              <w:rPr>
                <w:rFonts w:asciiTheme="majorBidi" w:hAnsiTheme="majorBidi" w:cstheme="majorBidi"/>
                <w:sz w:val="40"/>
                <w:szCs w:val="40"/>
              </w:rPr>
              <w:t xml:space="preserve"> This class represents a page in the network.</w:t>
            </w:r>
          </w:p>
        </w:tc>
      </w:tr>
      <w:tr w:rsidR="00E9773E" w:rsidRPr="00E4578C" w14:paraId="254D976A" w14:textId="77777777" w:rsidTr="004A5FBA">
        <w:tc>
          <w:tcPr>
            <w:tcW w:w="3327" w:type="dxa"/>
          </w:tcPr>
          <w:p w14:paraId="3EE3C3D5" w14:textId="77777777" w:rsidR="00E9773E" w:rsidRPr="00E4578C" w:rsidRDefault="00E9773E" w:rsidP="004A5FBA">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42DCA25D" w14:textId="77777777" w:rsidR="00E9773E" w:rsidRPr="00E4578C" w:rsidRDefault="00E9773E" w:rsidP="004A5FBA">
            <w:pPr>
              <w:rPr>
                <w:rFonts w:asciiTheme="majorBidi" w:hAnsiTheme="majorBidi" w:cstheme="majorBidi"/>
                <w:b/>
                <w:bCs/>
                <w:sz w:val="40"/>
                <w:szCs w:val="40"/>
              </w:rPr>
            </w:pPr>
            <w:r w:rsidRPr="00E4578C">
              <w:rPr>
                <w:b/>
                <w:bCs/>
              </w:rPr>
              <w:t>Attributes (fields)</w:t>
            </w:r>
          </w:p>
        </w:tc>
      </w:tr>
      <w:tr w:rsidR="009A12FD" w:rsidRPr="00021D7B" w14:paraId="7BCF5CAC" w14:textId="77777777" w:rsidTr="004A5FBA">
        <w:tc>
          <w:tcPr>
            <w:tcW w:w="3327" w:type="dxa"/>
          </w:tcPr>
          <w:p w14:paraId="2CB677E1" w14:textId="0CBEB5C3" w:rsidR="009A12FD" w:rsidRDefault="009A12FD" w:rsidP="009A12FD">
            <w:pPr>
              <w:rPr>
                <w:rFonts w:asciiTheme="majorBidi" w:hAnsiTheme="majorBidi" w:cstheme="majorBidi"/>
                <w:sz w:val="40"/>
                <w:szCs w:val="40"/>
                <w:rtl/>
              </w:rPr>
            </w:pPr>
            <w:r w:rsidRPr="00677B9D">
              <w:rPr>
                <w:rFonts w:asciiTheme="majorBidi" w:hAnsiTheme="majorBidi" w:cstheme="majorBidi"/>
                <w:sz w:val="28"/>
                <w:szCs w:val="28"/>
              </w:rPr>
              <w:t>#ID</w:t>
            </w:r>
          </w:p>
        </w:tc>
        <w:tc>
          <w:tcPr>
            <w:tcW w:w="4943" w:type="dxa"/>
          </w:tcPr>
          <w:p w14:paraId="6F21B951" w14:textId="77777777" w:rsidR="009A12FD" w:rsidRPr="00021D7B" w:rsidRDefault="009A12FD" w:rsidP="009A12FD">
            <w:pPr>
              <w:rPr>
                <w:rFonts w:asciiTheme="majorBidi" w:hAnsiTheme="majorBidi" w:cstheme="majorBidi"/>
                <w:sz w:val="24"/>
                <w:szCs w:val="24"/>
              </w:rPr>
            </w:pPr>
            <w:r>
              <w:rPr>
                <w:rFonts w:asciiTheme="majorBidi" w:hAnsiTheme="majorBidi" w:cstheme="majorBidi"/>
                <w:sz w:val="24"/>
                <w:szCs w:val="24"/>
              </w:rPr>
              <w:t>Int id</w:t>
            </w:r>
          </w:p>
        </w:tc>
      </w:tr>
      <w:tr w:rsidR="009A12FD" w:rsidRPr="00021D7B" w14:paraId="778CF374" w14:textId="77777777" w:rsidTr="004A5FBA">
        <w:tc>
          <w:tcPr>
            <w:tcW w:w="3327" w:type="dxa"/>
          </w:tcPr>
          <w:p w14:paraId="5D232340" w14:textId="13160028" w:rsidR="009A12FD" w:rsidRDefault="009A12FD" w:rsidP="009A12FD">
            <w:pPr>
              <w:rPr>
                <w:rFonts w:asciiTheme="majorBidi" w:hAnsiTheme="majorBidi" w:cstheme="majorBidi"/>
                <w:sz w:val="40"/>
                <w:szCs w:val="40"/>
              </w:rPr>
            </w:pPr>
            <w:r w:rsidRPr="00677B9D">
              <w:rPr>
                <w:rFonts w:asciiTheme="majorBidi" w:hAnsiTheme="majorBidi" w:cstheme="majorBidi"/>
                <w:sz w:val="28"/>
                <w:szCs w:val="28"/>
              </w:rPr>
              <w:t>Object that represents a person</w:t>
            </w:r>
            <w:r>
              <w:rPr>
                <w:rFonts w:asciiTheme="majorBidi" w:hAnsiTheme="majorBidi" w:cstheme="majorBidi"/>
                <w:sz w:val="28"/>
                <w:szCs w:val="28"/>
              </w:rPr>
              <w:t xml:space="preserve"> </w:t>
            </w:r>
            <w:r w:rsidR="000F0026">
              <w:rPr>
                <w:rFonts w:asciiTheme="majorBidi" w:hAnsiTheme="majorBidi" w:cstheme="majorBidi"/>
                <w:sz w:val="28"/>
                <w:szCs w:val="28"/>
              </w:rPr>
              <w:t xml:space="preserve">who is the owner </w:t>
            </w:r>
            <w:r w:rsidR="00CC79B3">
              <w:rPr>
                <w:rFonts w:asciiTheme="majorBidi" w:hAnsiTheme="majorBidi" w:cstheme="majorBidi"/>
                <w:sz w:val="28"/>
                <w:szCs w:val="28"/>
              </w:rPr>
              <w:t>of the page.</w:t>
            </w:r>
          </w:p>
        </w:tc>
        <w:tc>
          <w:tcPr>
            <w:tcW w:w="4943" w:type="dxa"/>
          </w:tcPr>
          <w:p w14:paraId="280C3654" w14:textId="6333741E" w:rsidR="009A12FD" w:rsidRPr="00021D7B" w:rsidRDefault="009A12FD" w:rsidP="009A12FD">
            <w:pPr>
              <w:rPr>
                <w:rFonts w:asciiTheme="majorBidi" w:hAnsiTheme="majorBidi" w:cstheme="majorBidi"/>
                <w:sz w:val="24"/>
                <w:szCs w:val="24"/>
              </w:rPr>
            </w:pPr>
            <w:r>
              <w:rPr>
                <w:rFonts w:asciiTheme="majorBidi" w:hAnsiTheme="majorBidi" w:cstheme="majorBidi"/>
                <w:sz w:val="24"/>
                <w:szCs w:val="24"/>
              </w:rPr>
              <w:t xml:space="preserve">Person </w:t>
            </w:r>
            <w:proofErr w:type="spellStart"/>
            <w:r>
              <w:rPr>
                <w:rFonts w:asciiTheme="majorBidi" w:hAnsiTheme="majorBidi" w:cstheme="majorBidi"/>
                <w:sz w:val="24"/>
                <w:szCs w:val="24"/>
              </w:rPr>
              <w:t>person</w:t>
            </w:r>
            <w:proofErr w:type="spellEnd"/>
          </w:p>
        </w:tc>
      </w:tr>
      <w:tr w:rsidR="00E9773E" w14:paraId="58250287" w14:textId="77777777" w:rsidTr="004A5FBA">
        <w:tc>
          <w:tcPr>
            <w:tcW w:w="3327" w:type="dxa"/>
          </w:tcPr>
          <w:p w14:paraId="75649928" w14:textId="3AA8747A" w:rsidR="00E9773E" w:rsidRPr="00A2172B" w:rsidRDefault="005D7B57" w:rsidP="00187636">
            <w:pPr>
              <w:rPr>
                <w:rFonts w:asciiTheme="majorBidi" w:hAnsiTheme="majorBidi" w:cstheme="majorBidi"/>
                <w:sz w:val="28"/>
                <w:szCs w:val="28"/>
                <w:rtl/>
              </w:rPr>
            </w:pPr>
            <w:r>
              <w:rPr>
                <w:rFonts w:asciiTheme="majorBidi" w:hAnsiTheme="majorBidi" w:cstheme="majorBidi"/>
                <w:sz w:val="28"/>
                <w:szCs w:val="28"/>
              </w:rPr>
              <w:t>The</w:t>
            </w:r>
            <w:r w:rsidR="00C33973" w:rsidRPr="00A2172B">
              <w:rPr>
                <w:rFonts w:asciiTheme="majorBidi" w:hAnsiTheme="majorBidi" w:cstheme="majorBidi"/>
                <w:sz w:val="28"/>
                <w:szCs w:val="28"/>
              </w:rPr>
              <w:t xml:space="preserve"> members who are </w:t>
            </w:r>
            <w:r w:rsidR="00A2172B" w:rsidRPr="00A2172B">
              <w:rPr>
                <w:rFonts w:asciiTheme="majorBidi" w:hAnsiTheme="majorBidi" w:cstheme="majorBidi"/>
                <w:sz w:val="28"/>
                <w:szCs w:val="28"/>
              </w:rPr>
              <w:t>affiliated to the page.</w:t>
            </w:r>
          </w:p>
        </w:tc>
        <w:tc>
          <w:tcPr>
            <w:tcW w:w="4943" w:type="dxa"/>
          </w:tcPr>
          <w:p w14:paraId="2F5482A7" w14:textId="057F2F89" w:rsidR="00E9773E" w:rsidRPr="00A2172B" w:rsidRDefault="00C42528" w:rsidP="00187636">
            <w:pPr>
              <w:rPr>
                <w:rFonts w:asciiTheme="majorBidi" w:hAnsiTheme="majorBidi" w:cstheme="majorBidi"/>
                <w:sz w:val="28"/>
                <w:szCs w:val="28"/>
              </w:rPr>
            </w:pPr>
            <w:r w:rsidRPr="00A2172B">
              <w:rPr>
                <w:rFonts w:asciiTheme="majorBidi" w:hAnsiTheme="majorBidi" w:cstheme="majorBidi"/>
                <w:sz w:val="28"/>
                <w:szCs w:val="28"/>
              </w:rPr>
              <w:t>List</w:t>
            </w:r>
            <w:r w:rsidR="00CC79B3" w:rsidRPr="00A2172B">
              <w:rPr>
                <w:rFonts w:asciiTheme="majorBidi" w:hAnsiTheme="majorBidi" w:cstheme="majorBidi"/>
                <w:sz w:val="28"/>
                <w:szCs w:val="28"/>
              </w:rPr>
              <w:t>&lt;</w:t>
            </w:r>
            <w:r w:rsidRPr="00A2172B">
              <w:rPr>
                <w:rFonts w:asciiTheme="majorBidi" w:hAnsiTheme="majorBidi" w:cstheme="majorBidi"/>
                <w:sz w:val="28"/>
                <w:szCs w:val="28"/>
              </w:rPr>
              <w:t>Person</w:t>
            </w:r>
            <w:r w:rsidR="00CC79B3" w:rsidRPr="00A2172B">
              <w:rPr>
                <w:rFonts w:asciiTheme="majorBidi" w:hAnsiTheme="majorBidi" w:cstheme="majorBidi"/>
                <w:sz w:val="28"/>
                <w:szCs w:val="28"/>
              </w:rPr>
              <w:t>&gt;</w:t>
            </w:r>
            <w:r w:rsidRPr="00A2172B">
              <w:rPr>
                <w:rFonts w:asciiTheme="majorBidi" w:hAnsiTheme="majorBidi" w:cstheme="majorBidi"/>
                <w:sz w:val="28"/>
                <w:szCs w:val="28"/>
              </w:rPr>
              <w:t xml:space="preserve"> </w:t>
            </w:r>
            <w:r w:rsidR="00C33973" w:rsidRPr="00A2172B">
              <w:rPr>
                <w:rFonts w:asciiTheme="majorBidi" w:hAnsiTheme="majorBidi" w:cstheme="majorBidi"/>
                <w:sz w:val="28"/>
                <w:szCs w:val="28"/>
              </w:rPr>
              <w:t>members</w:t>
            </w:r>
          </w:p>
        </w:tc>
      </w:tr>
      <w:tr w:rsidR="00E9773E" w:rsidRPr="00E4578C" w14:paraId="5D5E0F41" w14:textId="77777777" w:rsidTr="004A5FBA">
        <w:tc>
          <w:tcPr>
            <w:tcW w:w="3327" w:type="dxa"/>
          </w:tcPr>
          <w:p w14:paraId="1EDEE849" w14:textId="77777777" w:rsidR="00E9773E" w:rsidRDefault="00E9773E" w:rsidP="00187636">
            <w:pPr>
              <w:rPr>
                <w:rFonts w:asciiTheme="majorBidi" w:hAnsiTheme="majorBidi" w:cstheme="majorBidi"/>
                <w:sz w:val="40"/>
                <w:szCs w:val="40"/>
                <w:rtl/>
              </w:rPr>
            </w:pPr>
          </w:p>
        </w:tc>
        <w:tc>
          <w:tcPr>
            <w:tcW w:w="4943" w:type="dxa"/>
          </w:tcPr>
          <w:p w14:paraId="6881F9EE" w14:textId="77777777" w:rsidR="00E9773E" w:rsidRPr="00E4578C" w:rsidRDefault="00E9773E" w:rsidP="004A5FBA">
            <w:pPr>
              <w:rPr>
                <w:rFonts w:asciiTheme="majorBidi" w:hAnsiTheme="majorBidi" w:cstheme="majorBidi"/>
                <w:b/>
                <w:bCs/>
                <w:sz w:val="40"/>
                <w:szCs w:val="40"/>
              </w:rPr>
            </w:pPr>
            <w:r w:rsidRPr="00E4578C">
              <w:rPr>
                <w:b/>
                <w:bCs/>
              </w:rPr>
              <w:t>Methods (operations)</w:t>
            </w:r>
          </w:p>
        </w:tc>
      </w:tr>
      <w:tr w:rsidR="00E9773E" w14:paraId="70960DA9" w14:textId="77777777" w:rsidTr="004A5FBA">
        <w:tc>
          <w:tcPr>
            <w:tcW w:w="3327" w:type="dxa"/>
          </w:tcPr>
          <w:p w14:paraId="7C7C0AC0" w14:textId="77777777" w:rsidR="00E9773E" w:rsidRDefault="00E9773E" w:rsidP="00187636">
            <w:pPr>
              <w:rPr>
                <w:rFonts w:asciiTheme="majorBidi" w:hAnsiTheme="majorBidi" w:cstheme="majorBidi"/>
                <w:sz w:val="40"/>
                <w:szCs w:val="40"/>
                <w:rtl/>
              </w:rPr>
            </w:pPr>
          </w:p>
        </w:tc>
        <w:tc>
          <w:tcPr>
            <w:tcW w:w="4943" w:type="dxa"/>
          </w:tcPr>
          <w:p w14:paraId="3DB5554C" w14:textId="77777777" w:rsidR="00E9773E" w:rsidRDefault="00E9773E" w:rsidP="004A5FBA">
            <w:pPr>
              <w:rPr>
                <w:rFonts w:asciiTheme="majorBidi" w:hAnsiTheme="majorBidi" w:cstheme="majorBidi"/>
                <w:sz w:val="40"/>
                <w:szCs w:val="40"/>
                <w:rtl/>
              </w:rPr>
            </w:pPr>
            <w:r w:rsidRPr="00AD092B">
              <w:rPr>
                <w:rFonts w:asciiTheme="majorBidi" w:hAnsiTheme="majorBidi" w:cstheme="majorBidi"/>
                <w:sz w:val="28"/>
                <w:szCs w:val="28"/>
              </w:rPr>
              <w:t xml:space="preserve"> </w:t>
            </w:r>
          </w:p>
        </w:tc>
      </w:tr>
    </w:tbl>
    <w:p w14:paraId="335FA2A8" w14:textId="76EFDDA5" w:rsidR="00064DE0" w:rsidRDefault="00064DE0" w:rsidP="00E9773E">
      <w:pPr>
        <w:ind w:left="360"/>
        <w:rPr>
          <w:rFonts w:asciiTheme="majorBidi" w:hAnsiTheme="majorBidi" w:cstheme="majorBidi"/>
          <w:sz w:val="40"/>
          <w:szCs w:val="40"/>
        </w:rPr>
      </w:pPr>
    </w:p>
    <w:p w14:paraId="194A0219" w14:textId="77777777" w:rsidR="00446952" w:rsidRDefault="00446952" w:rsidP="00E9773E">
      <w:pPr>
        <w:ind w:left="360"/>
        <w:rPr>
          <w:rFonts w:asciiTheme="majorBidi" w:hAnsiTheme="majorBidi" w:cstheme="majorBidi"/>
          <w:sz w:val="40"/>
          <w:szCs w:val="40"/>
        </w:rPr>
      </w:pPr>
    </w:p>
    <w:p w14:paraId="15E90A61" w14:textId="77777777" w:rsidR="00446952" w:rsidRDefault="00446952" w:rsidP="00E9773E">
      <w:pPr>
        <w:ind w:left="360"/>
        <w:rPr>
          <w:rFonts w:asciiTheme="majorBidi" w:hAnsiTheme="majorBidi" w:cstheme="majorBidi"/>
          <w:sz w:val="40"/>
          <w:szCs w:val="40"/>
          <w:rtl/>
        </w:rPr>
      </w:pPr>
    </w:p>
    <w:tbl>
      <w:tblPr>
        <w:tblStyle w:val="TableGrid"/>
        <w:bidiVisual/>
        <w:tblW w:w="0" w:type="auto"/>
        <w:tblInd w:w="360" w:type="dxa"/>
        <w:tblLook w:val="04A0" w:firstRow="1" w:lastRow="0" w:firstColumn="1" w:lastColumn="0" w:noHBand="0" w:noVBand="1"/>
      </w:tblPr>
      <w:tblGrid>
        <w:gridCol w:w="3327"/>
        <w:gridCol w:w="4943"/>
      </w:tblGrid>
      <w:tr w:rsidR="00E9773E" w14:paraId="3453A4FC" w14:textId="77777777" w:rsidTr="004A5FBA">
        <w:tc>
          <w:tcPr>
            <w:tcW w:w="8270" w:type="dxa"/>
            <w:gridSpan w:val="2"/>
          </w:tcPr>
          <w:p w14:paraId="1C2AE303" w14:textId="43D7152C" w:rsidR="00E9773E" w:rsidRDefault="00E9773E" w:rsidP="004A5FBA">
            <w:pPr>
              <w:rPr>
                <w:rFonts w:asciiTheme="majorBidi" w:hAnsiTheme="majorBidi" w:cstheme="majorBidi"/>
                <w:sz w:val="40"/>
                <w:szCs w:val="40"/>
              </w:rPr>
            </w:pPr>
            <w:r>
              <w:rPr>
                <w:rFonts w:asciiTheme="majorBidi" w:hAnsiTheme="majorBidi" w:cstheme="majorBidi"/>
                <w:sz w:val="40"/>
                <w:szCs w:val="40"/>
              </w:rPr>
              <w:t>Class name: group</w:t>
            </w:r>
            <w:r>
              <w:rPr>
                <w:rFonts w:asciiTheme="majorBidi" w:hAnsiTheme="majorBidi" w:cstheme="majorBidi"/>
                <w:sz w:val="28"/>
                <w:szCs w:val="28"/>
              </w:rPr>
              <w:t xml:space="preserve"> </w:t>
            </w:r>
          </w:p>
        </w:tc>
      </w:tr>
      <w:tr w:rsidR="00E9773E" w14:paraId="303943E6" w14:textId="77777777" w:rsidTr="004A5FBA">
        <w:trPr>
          <w:trHeight w:val="930"/>
        </w:trPr>
        <w:tc>
          <w:tcPr>
            <w:tcW w:w="8270" w:type="dxa"/>
            <w:gridSpan w:val="2"/>
          </w:tcPr>
          <w:p w14:paraId="07ED288C" w14:textId="75C2EBFC" w:rsidR="00E9773E" w:rsidRDefault="00E9773E" w:rsidP="004A5FBA">
            <w:pPr>
              <w:rPr>
                <w:rFonts w:asciiTheme="majorBidi" w:hAnsiTheme="majorBidi" w:cstheme="majorBidi"/>
                <w:sz w:val="40"/>
                <w:szCs w:val="40"/>
              </w:rPr>
            </w:pPr>
            <w:r>
              <w:rPr>
                <w:rFonts w:asciiTheme="majorBidi" w:hAnsiTheme="majorBidi" w:cstheme="majorBidi"/>
                <w:sz w:val="40"/>
                <w:szCs w:val="40"/>
              </w:rPr>
              <w:t>Description:</w:t>
            </w:r>
            <w:r w:rsidR="008B440E">
              <w:rPr>
                <w:rFonts w:asciiTheme="majorBidi" w:hAnsiTheme="majorBidi" w:cstheme="majorBidi"/>
                <w:sz w:val="40"/>
                <w:szCs w:val="40"/>
              </w:rPr>
              <w:t xml:space="preserve"> This class represents a group in the network.</w:t>
            </w:r>
          </w:p>
        </w:tc>
      </w:tr>
      <w:tr w:rsidR="00E9773E" w:rsidRPr="00E4578C" w14:paraId="1F952FFC" w14:textId="77777777" w:rsidTr="004A5FBA">
        <w:tc>
          <w:tcPr>
            <w:tcW w:w="3327" w:type="dxa"/>
          </w:tcPr>
          <w:p w14:paraId="1FEE9B82" w14:textId="77777777" w:rsidR="00E9773E" w:rsidRPr="00E4578C" w:rsidRDefault="00E9773E" w:rsidP="004A5FBA">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1FD0929C" w14:textId="77777777" w:rsidR="00E9773E" w:rsidRPr="00E4578C" w:rsidRDefault="00E9773E" w:rsidP="004A5FBA">
            <w:pPr>
              <w:rPr>
                <w:rFonts w:asciiTheme="majorBidi" w:hAnsiTheme="majorBidi" w:cstheme="majorBidi"/>
                <w:b/>
                <w:bCs/>
                <w:sz w:val="40"/>
                <w:szCs w:val="40"/>
              </w:rPr>
            </w:pPr>
            <w:r w:rsidRPr="00E4578C">
              <w:rPr>
                <w:b/>
                <w:bCs/>
              </w:rPr>
              <w:t>Attributes (fields)</w:t>
            </w:r>
          </w:p>
        </w:tc>
      </w:tr>
      <w:tr w:rsidR="005D7B57" w:rsidRPr="00021D7B" w14:paraId="25E9129A" w14:textId="77777777" w:rsidTr="004A5FBA">
        <w:tc>
          <w:tcPr>
            <w:tcW w:w="3327" w:type="dxa"/>
          </w:tcPr>
          <w:p w14:paraId="395E8AB3" w14:textId="2AC4A2EE" w:rsidR="005D7B57" w:rsidRDefault="005D7B57" w:rsidP="005D7B57">
            <w:pPr>
              <w:rPr>
                <w:rFonts w:asciiTheme="majorBidi" w:hAnsiTheme="majorBidi" w:cstheme="majorBidi"/>
                <w:sz w:val="40"/>
                <w:szCs w:val="40"/>
                <w:rtl/>
              </w:rPr>
            </w:pPr>
            <w:r w:rsidRPr="00677B9D">
              <w:rPr>
                <w:rFonts w:asciiTheme="majorBidi" w:hAnsiTheme="majorBidi" w:cstheme="majorBidi"/>
                <w:sz w:val="28"/>
                <w:szCs w:val="28"/>
              </w:rPr>
              <w:t>#ID</w:t>
            </w:r>
          </w:p>
        </w:tc>
        <w:tc>
          <w:tcPr>
            <w:tcW w:w="4943" w:type="dxa"/>
          </w:tcPr>
          <w:p w14:paraId="7AFBB8AF" w14:textId="77777777" w:rsidR="005D7B57" w:rsidRPr="00021D7B" w:rsidRDefault="005D7B57" w:rsidP="005D7B57">
            <w:pPr>
              <w:rPr>
                <w:rFonts w:asciiTheme="majorBidi" w:hAnsiTheme="majorBidi" w:cstheme="majorBidi"/>
                <w:sz w:val="24"/>
                <w:szCs w:val="24"/>
              </w:rPr>
            </w:pPr>
            <w:r>
              <w:rPr>
                <w:rFonts w:asciiTheme="majorBidi" w:hAnsiTheme="majorBidi" w:cstheme="majorBidi"/>
                <w:sz w:val="24"/>
                <w:szCs w:val="24"/>
              </w:rPr>
              <w:t>Int id</w:t>
            </w:r>
          </w:p>
        </w:tc>
      </w:tr>
      <w:tr w:rsidR="005D7B57" w:rsidRPr="00021D7B" w14:paraId="257752A7" w14:textId="77777777" w:rsidTr="004A5FBA">
        <w:tc>
          <w:tcPr>
            <w:tcW w:w="3327" w:type="dxa"/>
          </w:tcPr>
          <w:p w14:paraId="797B6FB0" w14:textId="70348E10" w:rsidR="005D7B57" w:rsidRDefault="005D7B57" w:rsidP="005D7B57">
            <w:pPr>
              <w:rPr>
                <w:rFonts w:asciiTheme="majorBidi" w:hAnsiTheme="majorBidi" w:cstheme="majorBidi"/>
                <w:sz w:val="40"/>
                <w:szCs w:val="40"/>
                <w:rtl/>
              </w:rPr>
            </w:pPr>
            <w:r w:rsidRPr="00677B9D">
              <w:rPr>
                <w:rFonts w:asciiTheme="majorBidi" w:hAnsiTheme="majorBidi" w:cstheme="majorBidi"/>
                <w:sz w:val="28"/>
                <w:szCs w:val="28"/>
              </w:rPr>
              <w:t>Object that represents a person</w:t>
            </w:r>
            <w:r>
              <w:rPr>
                <w:rFonts w:asciiTheme="majorBidi" w:hAnsiTheme="majorBidi" w:cstheme="majorBidi"/>
                <w:sz w:val="28"/>
                <w:szCs w:val="28"/>
              </w:rPr>
              <w:t xml:space="preserve"> who is the owner of the group.</w:t>
            </w:r>
          </w:p>
        </w:tc>
        <w:tc>
          <w:tcPr>
            <w:tcW w:w="4943" w:type="dxa"/>
          </w:tcPr>
          <w:p w14:paraId="0F78B9A9" w14:textId="1BD29C51" w:rsidR="005D7B57" w:rsidRPr="00021D7B" w:rsidRDefault="005D7B57" w:rsidP="005D7B57">
            <w:pPr>
              <w:rPr>
                <w:rFonts w:asciiTheme="majorBidi" w:hAnsiTheme="majorBidi" w:cstheme="majorBidi"/>
                <w:sz w:val="24"/>
                <w:szCs w:val="24"/>
              </w:rPr>
            </w:pPr>
            <w:r>
              <w:rPr>
                <w:rFonts w:asciiTheme="majorBidi" w:hAnsiTheme="majorBidi" w:cstheme="majorBidi"/>
                <w:sz w:val="24"/>
                <w:szCs w:val="24"/>
              </w:rPr>
              <w:t xml:space="preserve">Person </w:t>
            </w:r>
            <w:proofErr w:type="spellStart"/>
            <w:r>
              <w:rPr>
                <w:rFonts w:asciiTheme="majorBidi" w:hAnsiTheme="majorBidi" w:cstheme="majorBidi"/>
                <w:sz w:val="24"/>
                <w:szCs w:val="24"/>
              </w:rPr>
              <w:t>person</w:t>
            </w:r>
            <w:proofErr w:type="spellEnd"/>
          </w:p>
        </w:tc>
      </w:tr>
      <w:tr w:rsidR="005D7B57" w14:paraId="6FB3DCAB" w14:textId="77777777" w:rsidTr="004A5FBA">
        <w:tc>
          <w:tcPr>
            <w:tcW w:w="3327" w:type="dxa"/>
          </w:tcPr>
          <w:p w14:paraId="6DAA845E" w14:textId="349CFF1C" w:rsidR="005D7B57" w:rsidRDefault="005D7B57" w:rsidP="005D7B57">
            <w:pPr>
              <w:rPr>
                <w:rFonts w:asciiTheme="majorBidi" w:hAnsiTheme="majorBidi" w:cstheme="majorBidi"/>
                <w:sz w:val="40"/>
                <w:szCs w:val="40"/>
                <w:rtl/>
              </w:rPr>
            </w:pPr>
            <w:r>
              <w:rPr>
                <w:rFonts w:asciiTheme="majorBidi" w:hAnsiTheme="majorBidi" w:cstheme="majorBidi"/>
                <w:sz w:val="28"/>
                <w:szCs w:val="28"/>
              </w:rPr>
              <w:t>The</w:t>
            </w:r>
            <w:r w:rsidRPr="00A2172B">
              <w:rPr>
                <w:rFonts w:asciiTheme="majorBidi" w:hAnsiTheme="majorBidi" w:cstheme="majorBidi"/>
                <w:sz w:val="28"/>
                <w:szCs w:val="28"/>
              </w:rPr>
              <w:t xml:space="preserve"> members who are affiliated to the </w:t>
            </w:r>
            <w:r>
              <w:rPr>
                <w:rFonts w:asciiTheme="majorBidi" w:hAnsiTheme="majorBidi" w:cstheme="majorBidi"/>
                <w:sz w:val="28"/>
                <w:szCs w:val="28"/>
              </w:rPr>
              <w:t>group</w:t>
            </w:r>
            <w:r w:rsidRPr="00A2172B">
              <w:rPr>
                <w:rFonts w:asciiTheme="majorBidi" w:hAnsiTheme="majorBidi" w:cstheme="majorBidi"/>
                <w:sz w:val="28"/>
                <w:szCs w:val="28"/>
              </w:rPr>
              <w:t>.</w:t>
            </w:r>
          </w:p>
        </w:tc>
        <w:tc>
          <w:tcPr>
            <w:tcW w:w="4943" w:type="dxa"/>
          </w:tcPr>
          <w:p w14:paraId="41A4F0BA" w14:textId="2A06FE3F" w:rsidR="005D7B57" w:rsidRPr="00A3614C" w:rsidRDefault="005D7B57" w:rsidP="005D7B57">
            <w:pPr>
              <w:rPr>
                <w:rFonts w:asciiTheme="majorBidi" w:hAnsiTheme="majorBidi" w:cstheme="majorBidi"/>
                <w:sz w:val="28"/>
                <w:szCs w:val="28"/>
                <w:rtl/>
              </w:rPr>
            </w:pPr>
            <w:r w:rsidRPr="00A3614C">
              <w:rPr>
                <w:rFonts w:asciiTheme="majorBidi" w:hAnsiTheme="majorBidi" w:cstheme="majorBidi"/>
                <w:sz w:val="28"/>
                <w:szCs w:val="28"/>
              </w:rPr>
              <w:t>List&lt;Person&gt; members</w:t>
            </w:r>
          </w:p>
        </w:tc>
      </w:tr>
      <w:tr w:rsidR="00E9773E" w:rsidRPr="00E4578C" w14:paraId="2FE8902F" w14:textId="77777777" w:rsidTr="004A5FBA">
        <w:tc>
          <w:tcPr>
            <w:tcW w:w="3327" w:type="dxa"/>
          </w:tcPr>
          <w:p w14:paraId="622588CD" w14:textId="77777777" w:rsidR="00E9773E" w:rsidRDefault="00E9773E" w:rsidP="00187636">
            <w:pPr>
              <w:rPr>
                <w:rFonts w:asciiTheme="majorBidi" w:hAnsiTheme="majorBidi" w:cstheme="majorBidi"/>
                <w:sz w:val="40"/>
                <w:szCs w:val="40"/>
                <w:rtl/>
              </w:rPr>
            </w:pPr>
          </w:p>
        </w:tc>
        <w:tc>
          <w:tcPr>
            <w:tcW w:w="4943" w:type="dxa"/>
          </w:tcPr>
          <w:p w14:paraId="54FE03E7" w14:textId="77777777" w:rsidR="00E9773E" w:rsidRPr="00E4578C" w:rsidRDefault="00E9773E" w:rsidP="004A5FBA">
            <w:pPr>
              <w:rPr>
                <w:rFonts w:asciiTheme="majorBidi" w:hAnsiTheme="majorBidi" w:cstheme="majorBidi"/>
                <w:b/>
                <w:bCs/>
                <w:sz w:val="40"/>
                <w:szCs w:val="40"/>
              </w:rPr>
            </w:pPr>
            <w:r w:rsidRPr="00E4578C">
              <w:rPr>
                <w:b/>
                <w:bCs/>
              </w:rPr>
              <w:t>Methods (operations)</w:t>
            </w:r>
          </w:p>
        </w:tc>
      </w:tr>
      <w:tr w:rsidR="00E9773E" w14:paraId="75CF893D" w14:textId="77777777" w:rsidTr="004A5FBA">
        <w:tc>
          <w:tcPr>
            <w:tcW w:w="3327" w:type="dxa"/>
          </w:tcPr>
          <w:p w14:paraId="07F017B2" w14:textId="77777777" w:rsidR="00E9773E" w:rsidRDefault="00E9773E" w:rsidP="00187636">
            <w:pPr>
              <w:rPr>
                <w:rFonts w:asciiTheme="majorBidi" w:hAnsiTheme="majorBidi" w:cstheme="majorBidi"/>
                <w:sz w:val="40"/>
                <w:szCs w:val="40"/>
                <w:rtl/>
              </w:rPr>
            </w:pPr>
          </w:p>
        </w:tc>
        <w:tc>
          <w:tcPr>
            <w:tcW w:w="4943" w:type="dxa"/>
          </w:tcPr>
          <w:p w14:paraId="20C9B91E" w14:textId="77777777" w:rsidR="00E9773E" w:rsidRDefault="00E9773E" w:rsidP="004A5FBA">
            <w:pPr>
              <w:rPr>
                <w:rFonts w:asciiTheme="majorBidi" w:hAnsiTheme="majorBidi" w:cstheme="majorBidi"/>
                <w:sz w:val="40"/>
                <w:szCs w:val="40"/>
                <w:rtl/>
              </w:rPr>
            </w:pPr>
            <w:r w:rsidRPr="00AD092B">
              <w:rPr>
                <w:rFonts w:asciiTheme="majorBidi" w:hAnsiTheme="majorBidi" w:cstheme="majorBidi"/>
                <w:sz w:val="28"/>
                <w:szCs w:val="28"/>
              </w:rPr>
              <w:t xml:space="preserve"> </w:t>
            </w:r>
          </w:p>
        </w:tc>
      </w:tr>
    </w:tbl>
    <w:p w14:paraId="6BCECB91" w14:textId="12502433" w:rsidR="00A901F7" w:rsidRDefault="00A901F7" w:rsidP="00187636">
      <w:pPr>
        <w:ind w:left="360"/>
        <w:rPr>
          <w:rFonts w:ascii="Segoe UI" w:hAnsi="Segoe UI" w:cs="Segoe UI"/>
          <w:color w:val="212529"/>
          <w:shd w:val="clear" w:color="auto" w:fill="E6E6FC"/>
        </w:rPr>
      </w:pPr>
    </w:p>
    <w:p w14:paraId="27897333" w14:textId="7E5CD7C0" w:rsidR="009B0EC7" w:rsidRDefault="009B0EC7" w:rsidP="00187636">
      <w:pPr>
        <w:ind w:left="360"/>
        <w:rPr>
          <w:rFonts w:ascii="Segoe UI" w:hAnsi="Segoe UI" w:cs="Segoe UI"/>
          <w:color w:val="212529"/>
          <w:shd w:val="clear" w:color="auto" w:fill="E6E6FC"/>
        </w:rPr>
      </w:pPr>
    </w:p>
    <w:p w14:paraId="4ACDCA8C" w14:textId="77777777" w:rsidR="00562238" w:rsidRDefault="00562238" w:rsidP="00187636">
      <w:pPr>
        <w:ind w:left="360"/>
        <w:rPr>
          <w:rFonts w:ascii="Segoe UI" w:hAnsi="Segoe UI" w:cs="Segoe UI"/>
          <w:color w:val="212529"/>
          <w:shd w:val="clear" w:color="auto" w:fill="E6E6FC"/>
        </w:rPr>
      </w:pPr>
    </w:p>
    <w:tbl>
      <w:tblPr>
        <w:tblStyle w:val="TableGrid"/>
        <w:bidiVisual/>
        <w:tblW w:w="0" w:type="auto"/>
        <w:tblInd w:w="360" w:type="dxa"/>
        <w:tblLook w:val="04A0" w:firstRow="1" w:lastRow="0" w:firstColumn="1" w:lastColumn="0" w:noHBand="0" w:noVBand="1"/>
      </w:tblPr>
      <w:tblGrid>
        <w:gridCol w:w="3327"/>
        <w:gridCol w:w="4943"/>
      </w:tblGrid>
      <w:tr w:rsidR="009B0EC7" w14:paraId="28A9C8FC" w14:textId="77777777" w:rsidTr="00F47C64">
        <w:tc>
          <w:tcPr>
            <w:tcW w:w="8270" w:type="dxa"/>
            <w:gridSpan w:val="2"/>
          </w:tcPr>
          <w:p w14:paraId="4960FBD4" w14:textId="3154A511" w:rsidR="009B0EC7" w:rsidRDefault="009B0EC7" w:rsidP="00F47C64">
            <w:pPr>
              <w:rPr>
                <w:rFonts w:asciiTheme="majorBidi" w:hAnsiTheme="majorBidi" w:cstheme="majorBidi"/>
                <w:sz w:val="40"/>
                <w:szCs w:val="40"/>
              </w:rPr>
            </w:pPr>
            <w:r>
              <w:rPr>
                <w:rFonts w:asciiTheme="majorBidi" w:hAnsiTheme="majorBidi" w:cstheme="majorBidi"/>
                <w:sz w:val="40"/>
                <w:szCs w:val="40"/>
              </w:rPr>
              <w:t xml:space="preserve">Class name: </w:t>
            </w:r>
            <w:r w:rsidRPr="003D6BD1">
              <w:rPr>
                <w:rFonts w:asciiTheme="majorBidi" w:hAnsiTheme="majorBidi" w:cstheme="majorBidi"/>
                <w:sz w:val="32"/>
                <w:szCs w:val="32"/>
              </w:rPr>
              <w:t>Advertisement</w:t>
            </w:r>
          </w:p>
        </w:tc>
      </w:tr>
      <w:tr w:rsidR="009B0EC7" w14:paraId="7DA5F9ED" w14:textId="77777777" w:rsidTr="00F47C64">
        <w:trPr>
          <w:trHeight w:val="930"/>
        </w:trPr>
        <w:tc>
          <w:tcPr>
            <w:tcW w:w="8270" w:type="dxa"/>
            <w:gridSpan w:val="2"/>
          </w:tcPr>
          <w:p w14:paraId="149044A4" w14:textId="489D6343" w:rsidR="009B0EC7" w:rsidRDefault="009B0EC7" w:rsidP="00F47C64">
            <w:pPr>
              <w:rPr>
                <w:rFonts w:asciiTheme="majorBidi" w:hAnsiTheme="majorBidi" w:cstheme="majorBidi"/>
                <w:sz w:val="40"/>
                <w:szCs w:val="40"/>
              </w:rPr>
            </w:pPr>
            <w:r>
              <w:rPr>
                <w:rFonts w:asciiTheme="majorBidi" w:hAnsiTheme="majorBidi" w:cstheme="majorBidi"/>
                <w:sz w:val="40"/>
                <w:szCs w:val="40"/>
              </w:rPr>
              <w:t>Description:</w:t>
            </w:r>
            <w:r w:rsidR="00842CD3">
              <w:rPr>
                <w:rFonts w:asciiTheme="majorBidi" w:hAnsiTheme="majorBidi" w:cstheme="majorBidi"/>
                <w:sz w:val="40"/>
                <w:szCs w:val="40"/>
              </w:rPr>
              <w:t xml:space="preserve"> This class represents a single ad</w:t>
            </w:r>
          </w:p>
        </w:tc>
      </w:tr>
      <w:tr w:rsidR="009B0EC7" w:rsidRPr="00E4578C" w14:paraId="59A23FB4" w14:textId="77777777" w:rsidTr="00F47C64">
        <w:tc>
          <w:tcPr>
            <w:tcW w:w="3327" w:type="dxa"/>
          </w:tcPr>
          <w:p w14:paraId="6371FBB2" w14:textId="77777777" w:rsidR="009B0EC7" w:rsidRPr="00E4578C" w:rsidRDefault="009B0EC7" w:rsidP="00F47C64">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26D1CC95" w14:textId="77777777" w:rsidR="009B0EC7" w:rsidRPr="00E4578C" w:rsidRDefault="009B0EC7" w:rsidP="00F47C64">
            <w:pPr>
              <w:rPr>
                <w:rFonts w:asciiTheme="majorBidi" w:hAnsiTheme="majorBidi" w:cstheme="majorBidi"/>
                <w:b/>
                <w:bCs/>
                <w:sz w:val="40"/>
                <w:szCs w:val="40"/>
              </w:rPr>
            </w:pPr>
            <w:r w:rsidRPr="00E4578C">
              <w:rPr>
                <w:b/>
                <w:bCs/>
              </w:rPr>
              <w:t>Attributes (fields)</w:t>
            </w:r>
          </w:p>
        </w:tc>
      </w:tr>
      <w:tr w:rsidR="00842CD3" w:rsidRPr="00021D7B" w14:paraId="33B381AA" w14:textId="77777777" w:rsidTr="00F47C64">
        <w:tc>
          <w:tcPr>
            <w:tcW w:w="3327" w:type="dxa"/>
          </w:tcPr>
          <w:p w14:paraId="4072B27C" w14:textId="3EA03AFC" w:rsidR="00842CD3" w:rsidRDefault="00842CD3" w:rsidP="00842CD3">
            <w:pPr>
              <w:rPr>
                <w:rFonts w:asciiTheme="majorBidi" w:hAnsiTheme="majorBidi" w:cstheme="majorBidi"/>
                <w:sz w:val="40"/>
                <w:szCs w:val="40"/>
                <w:rtl/>
              </w:rPr>
            </w:pPr>
            <w:r w:rsidRPr="00677B9D">
              <w:rPr>
                <w:rFonts w:asciiTheme="majorBidi" w:hAnsiTheme="majorBidi" w:cstheme="majorBidi"/>
                <w:sz w:val="28"/>
                <w:szCs w:val="28"/>
              </w:rPr>
              <w:t>#ID</w:t>
            </w:r>
          </w:p>
        </w:tc>
        <w:tc>
          <w:tcPr>
            <w:tcW w:w="4943" w:type="dxa"/>
          </w:tcPr>
          <w:p w14:paraId="0B360D93" w14:textId="77777777" w:rsidR="00842CD3" w:rsidRPr="00021D7B" w:rsidRDefault="00842CD3" w:rsidP="00842CD3">
            <w:pPr>
              <w:rPr>
                <w:rFonts w:asciiTheme="majorBidi" w:hAnsiTheme="majorBidi" w:cstheme="majorBidi"/>
                <w:sz w:val="24"/>
                <w:szCs w:val="24"/>
              </w:rPr>
            </w:pPr>
            <w:r>
              <w:rPr>
                <w:rFonts w:asciiTheme="majorBidi" w:hAnsiTheme="majorBidi" w:cstheme="majorBidi"/>
                <w:sz w:val="24"/>
                <w:szCs w:val="24"/>
              </w:rPr>
              <w:t>Int id</w:t>
            </w:r>
          </w:p>
        </w:tc>
      </w:tr>
      <w:tr w:rsidR="00842CD3" w:rsidRPr="00021D7B" w14:paraId="7882EC4D" w14:textId="77777777" w:rsidTr="00F47C64">
        <w:tc>
          <w:tcPr>
            <w:tcW w:w="3327" w:type="dxa"/>
          </w:tcPr>
          <w:p w14:paraId="0882389E" w14:textId="496280F2" w:rsidR="00842CD3" w:rsidRDefault="00842CD3" w:rsidP="00842CD3">
            <w:pPr>
              <w:rPr>
                <w:rFonts w:asciiTheme="majorBidi" w:hAnsiTheme="majorBidi" w:cstheme="majorBidi"/>
                <w:sz w:val="40"/>
                <w:szCs w:val="40"/>
              </w:rPr>
            </w:pPr>
            <w:r w:rsidRPr="00677B9D">
              <w:rPr>
                <w:rFonts w:asciiTheme="majorBidi" w:hAnsiTheme="majorBidi" w:cstheme="majorBidi"/>
                <w:sz w:val="28"/>
                <w:szCs w:val="28"/>
              </w:rPr>
              <w:t>Object that represents a person</w:t>
            </w:r>
            <w:r>
              <w:rPr>
                <w:rFonts w:asciiTheme="majorBidi" w:hAnsiTheme="majorBidi" w:cstheme="majorBidi"/>
                <w:sz w:val="28"/>
                <w:szCs w:val="28"/>
              </w:rPr>
              <w:t xml:space="preserve"> who is the owner of the ad.</w:t>
            </w:r>
          </w:p>
        </w:tc>
        <w:tc>
          <w:tcPr>
            <w:tcW w:w="4943" w:type="dxa"/>
          </w:tcPr>
          <w:p w14:paraId="06C2C16B" w14:textId="483ED9EC" w:rsidR="00842CD3" w:rsidRPr="00021D7B" w:rsidRDefault="00842CD3" w:rsidP="00842CD3">
            <w:pPr>
              <w:rPr>
                <w:rFonts w:asciiTheme="majorBidi" w:hAnsiTheme="majorBidi" w:cstheme="majorBidi"/>
                <w:sz w:val="24"/>
                <w:szCs w:val="24"/>
              </w:rPr>
            </w:pPr>
            <w:r>
              <w:rPr>
                <w:rFonts w:asciiTheme="majorBidi" w:hAnsiTheme="majorBidi" w:cstheme="majorBidi"/>
                <w:sz w:val="24"/>
                <w:szCs w:val="24"/>
              </w:rPr>
              <w:t xml:space="preserve">Person </w:t>
            </w:r>
            <w:proofErr w:type="spellStart"/>
            <w:r>
              <w:rPr>
                <w:rFonts w:asciiTheme="majorBidi" w:hAnsiTheme="majorBidi" w:cstheme="majorBidi"/>
                <w:sz w:val="24"/>
                <w:szCs w:val="24"/>
              </w:rPr>
              <w:t>person</w:t>
            </w:r>
            <w:proofErr w:type="spellEnd"/>
          </w:p>
        </w:tc>
      </w:tr>
      <w:tr w:rsidR="009B0EC7" w:rsidRPr="00E4578C" w14:paraId="1F22040A" w14:textId="77777777" w:rsidTr="00F47C64">
        <w:tc>
          <w:tcPr>
            <w:tcW w:w="3327" w:type="dxa"/>
          </w:tcPr>
          <w:p w14:paraId="5375D1C1" w14:textId="77777777" w:rsidR="009B0EC7" w:rsidRDefault="009B0EC7" w:rsidP="00F47C64">
            <w:pPr>
              <w:rPr>
                <w:rFonts w:asciiTheme="majorBidi" w:hAnsiTheme="majorBidi" w:cstheme="majorBidi"/>
                <w:sz w:val="40"/>
                <w:szCs w:val="40"/>
                <w:rtl/>
              </w:rPr>
            </w:pPr>
          </w:p>
        </w:tc>
        <w:tc>
          <w:tcPr>
            <w:tcW w:w="4943" w:type="dxa"/>
          </w:tcPr>
          <w:p w14:paraId="69FCB7BF" w14:textId="77777777" w:rsidR="009B0EC7" w:rsidRPr="00E4578C" w:rsidRDefault="009B0EC7" w:rsidP="00F47C64">
            <w:pPr>
              <w:rPr>
                <w:rFonts w:asciiTheme="majorBidi" w:hAnsiTheme="majorBidi" w:cstheme="majorBidi"/>
                <w:b/>
                <w:bCs/>
                <w:sz w:val="40"/>
                <w:szCs w:val="40"/>
              </w:rPr>
            </w:pPr>
            <w:r w:rsidRPr="00E4578C">
              <w:rPr>
                <w:b/>
                <w:bCs/>
              </w:rPr>
              <w:t>Methods (operations)</w:t>
            </w:r>
          </w:p>
        </w:tc>
      </w:tr>
      <w:tr w:rsidR="009B0EC7" w14:paraId="34586B85" w14:textId="77777777" w:rsidTr="00F47C64">
        <w:tc>
          <w:tcPr>
            <w:tcW w:w="3327" w:type="dxa"/>
          </w:tcPr>
          <w:p w14:paraId="7701AB74" w14:textId="77777777" w:rsidR="009B0EC7" w:rsidRDefault="009B0EC7" w:rsidP="00F47C64">
            <w:pPr>
              <w:rPr>
                <w:rFonts w:asciiTheme="majorBidi" w:hAnsiTheme="majorBidi" w:cstheme="majorBidi"/>
                <w:sz w:val="40"/>
                <w:szCs w:val="40"/>
                <w:rtl/>
              </w:rPr>
            </w:pPr>
          </w:p>
        </w:tc>
        <w:tc>
          <w:tcPr>
            <w:tcW w:w="4943" w:type="dxa"/>
          </w:tcPr>
          <w:p w14:paraId="161B6758" w14:textId="77777777" w:rsidR="009B0EC7" w:rsidRDefault="009B0EC7" w:rsidP="00F47C64">
            <w:pPr>
              <w:rPr>
                <w:rFonts w:asciiTheme="majorBidi" w:hAnsiTheme="majorBidi" w:cstheme="majorBidi"/>
                <w:sz w:val="40"/>
                <w:szCs w:val="40"/>
                <w:rtl/>
              </w:rPr>
            </w:pPr>
            <w:r w:rsidRPr="00AD092B">
              <w:rPr>
                <w:rFonts w:asciiTheme="majorBidi" w:hAnsiTheme="majorBidi" w:cstheme="majorBidi"/>
                <w:sz w:val="28"/>
                <w:szCs w:val="28"/>
              </w:rPr>
              <w:t xml:space="preserve"> </w:t>
            </w:r>
          </w:p>
        </w:tc>
      </w:tr>
    </w:tbl>
    <w:p w14:paraId="696E5933" w14:textId="77777777" w:rsidR="009B0EC7" w:rsidRDefault="009B0EC7" w:rsidP="00187636">
      <w:pPr>
        <w:ind w:left="360"/>
        <w:rPr>
          <w:rFonts w:ascii="Segoe UI" w:hAnsi="Segoe UI" w:cs="Segoe UI"/>
          <w:color w:val="212529"/>
          <w:shd w:val="clear" w:color="auto" w:fill="E6E6FC"/>
        </w:rPr>
      </w:pPr>
    </w:p>
    <w:p w14:paraId="7B243099" w14:textId="36695E16" w:rsidR="00602F0E" w:rsidRDefault="00602F0E" w:rsidP="00187636">
      <w:pPr>
        <w:ind w:left="360"/>
        <w:rPr>
          <w:rFonts w:ascii="Segoe UI" w:hAnsi="Segoe UI" w:cs="Segoe UI"/>
          <w:color w:val="212529"/>
          <w:shd w:val="clear" w:color="auto" w:fill="E6E6FC"/>
        </w:rPr>
      </w:pPr>
    </w:p>
    <w:p w14:paraId="034B3941" w14:textId="77777777" w:rsidR="00602F0E" w:rsidRDefault="00602F0E" w:rsidP="00187636">
      <w:pPr>
        <w:ind w:left="360"/>
        <w:rPr>
          <w:rFonts w:ascii="Segoe UI" w:hAnsi="Segoe UI" w:cs="Segoe UI"/>
          <w:color w:val="212529"/>
          <w:shd w:val="clear" w:color="auto" w:fill="E6E6FC"/>
        </w:rPr>
      </w:pPr>
    </w:p>
    <w:p w14:paraId="29CE1E90" w14:textId="77777777" w:rsidR="006849D0" w:rsidRDefault="006849D0" w:rsidP="00187636">
      <w:pPr>
        <w:ind w:left="360"/>
        <w:rPr>
          <w:rFonts w:ascii="Segoe UI" w:hAnsi="Segoe UI" w:cs="Segoe UI"/>
          <w:color w:val="212529"/>
          <w:shd w:val="clear" w:color="auto" w:fill="E6E6FC"/>
        </w:rPr>
      </w:pPr>
    </w:p>
    <w:p w14:paraId="72FB5850" w14:textId="77777777" w:rsidR="006849D0" w:rsidRDefault="006849D0" w:rsidP="00187636">
      <w:pPr>
        <w:ind w:left="360"/>
        <w:rPr>
          <w:rFonts w:ascii="Segoe UI" w:hAnsi="Segoe UI" w:cs="Segoe UI"/>
          <w:color w:val="212529"/>
          <w:shd w:val="clear" w:color="auto" w:fill="E6E6FC"/>
        </w:rPr>
      </w:pPr>
    </w:p>
    <w:tbl>
      <w:tblPr>
        <w:tblStyle w:val="TableGrid"/>
        <w:bidiVisual/>
        <w:tblW w:w="0" w:type="auto"/>
        <w:tblInd w:w="360" w:type="dxa"/>
        <w:tblLook w:val="04A0" w:firstRow="1" w:lastRow="0" w:firstColumn="1" w:lastColumn="0" w:noHBand="0" w:noVBand="1"/>
      </w:tblPr>
      <w:tblGrid>
        <w:gridCol w:w="3327"/>
        <w:gridCol w:w="4943"/>
      </w:tblGrid>
      <w:tr w:rsidR="00F15EF1" w14:paraId="189CFD86" w14:textId="77777777" w:rsidTr="00ED2909">
        <w:tc>
          <w:tcPr>
            <w:tcW w:w="8270" w:type="dxa"/>
            <w:gridSpan w:val="2"/>
          </w:tcPr>
          <w:p w14:paraId="78B6D1D6" w14:textId="4FC6CC94" w:rsidR="00F15EF1" w:rsidRDefault="00F15EF1" w:rsidP="00ED2909">
            <w:pPr>
              <w:rPr>
                <w:rFonts w:asciiTheme="majorBidi" w:hAnsiTheme="majorBidi" w:cstheme="majorBidi"/>
                <w:sz w:val="40"/>
                <w:szCs w:val="40"/>
              </w:rPr>
            </w:pPr>
            <w:r>
              <w:rPr>
                <w:rFonts w:asciiTheme="majorBidi" w:hAnsiTheme="majorBidi" w:cstheme="majorBidi"/>
                <w:sz w:val="40"/>
                <w:szCs w:val="40"/>
              </w:rPr>
              <w:lastRenderedPageBreak/>
              <w:t xml:space="preserve">Class name: </w:t>
            </w:r>
            <w:proofErr w:type="spellStart"/>
            <w:r w:rsidRPr="00F15EF1">
              <w:rPr>
                <w:rFonts w:asciiTheme="majorBidi" w:hAnsiTheme="majorBidi" w:cstheme="majorBidi"/>
                <w:sz w:val="40"/>
                <w:szCs w:val="40"/>
              </w:rPr>
              <w:t>Read</w:t>
            </w:r>
            <w:r>
              <w:rPr>
                <w:rFonts w:asciiTheme="majorBidi" w:hAnsiTheme="majorBidi" w:cstheme="majorBidi"/>
                <w:sz w:val="40"/>
                <w:szCs w:val="40"/>
              </w:rPr>
              <w:t>DB</w:t>
            </w:r>
            <w:r w:rsidRPr="00F15EF1">
              <w:rPr>
                <w:rFonts w:asciiTheme="majorBidi" w:hAnsiTheme="majorBidi" w:cstheme="majorBidi"/>
                <w:sz w:val="40"/>
                <w:szCs w:val="40"/>
              </w:rPr>
              <w:t>File</w:t>
            </w:r>
            <w:proofErr w:type="spellEnd"/>
          </w:p>
        </w:tc>
      </w:tr>
      <w:tr w:rsidR="00F15EF1" w14:paraId="52A586F5" w14:textId="77777777" w:rsidTr="00ED2909">
        <w:trPr>
          <w:trHeight w:val="930"/>
        </w:trPr>
        <w:tc>
          <w:tcPr>
            <w:tcW w:w="8270" w:type="dxa"/>
            <w:gridSpan w:val="2"/>
          </w:tcPr>
          <w:p w14:paraId="59B6BE0B" w14:textId="74139ED6" w:rsidR="00F15EF1" w:rsidRDefault="00F15EF1" w:rsidP="00ED2909">
            <w:pPr>
              <w:rPr>
                <w:rFonts w:asciiTheme="majorBidi" w:hAnsiTheme="majorBidi" w:cstheme="majorBidi"/>
                <w:sz w:val="40"/>
                <w:szCs w:val="40"/>
              </w:rPr>
            </w:pPr>
            <w:r>
              <w:rPr>
                <w:rFonts w:asciiTheme="majorBidi" w:hAnsiTheme="majorBidi" w:cstheme="majorBidi"/>
                <w:sz w:val="40"/>
                <w:szCs w:val="40"/>
              </w:rPr>
              <w:t>Description:</w:t>
            </w:r>
            <w:r w:rsidR="0050538F">
              <w:rPr>
                <w:rFonts w:asciiTheme="majorBidi" w:hAnsiTheme="majorBidi" w:cstheme="majorBidi"/>
                <w:sz w:val="40"/>
                <w:szCs w:val="40"/>
              </w:rPr>
              <w:t xml:space="preserve"> read the database and create a network</w:t>
            </w:r>
          </w:p>
        </w:tc>
      </w:tr>
      <w:tr w:rsidR="00F15EF1" w:rsidRPr="00E4578C" w14:paraId="4CD2BBD2" w14:textId="77777777" w:rsidTr="00ED2909">
        <w:tc>
          <w:tcPr>
            <w:tcW w:w="3327" w:type="dxa"/>
          </w:tcPr>
          <w:p w14:paraId="3337527A" w14:textId="77777777" w:rsidR="00F15EF1" w:rsidRPr="00E4578C" w:rsidRDefault="00F15EF1" w:rsidP="00ED2909">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6C63D441" w14:textId="77777777" w:rsidR="00F15EF1" w:rsidRPr="00E4578C" w:rsidRDefault="00F15EF1" w:rsidP="00ED2909">
            <w:pPr>
              <w:rPr>
                <w:rFonts w:asciiTheme="majorBidi" w:hAnsiTheme="majorBidi" w:cstheme="majorBidi"/>
                <w:b/>
                <w:bCs/>
                <w:sz w:val="40"/>
                <w:szCs w:val="40"/>
              </w:rPr>
            </w:pPr>
            <w:r w:rsidRPr="00E4578C">
              <w:rPr>
                <w:b/>
                <w:bCs/>
              </w:rPr>
              <w:t>Attributes (fields)</w:t>
            </w:r>
          </w:p>
        </w:tc>
      </w:tr>
      <w:tr w:rsidR="00F15EF1" w:rsidRPr="00021D7B" w14:paraId="6F66A659" w14:textId="77777777" w:rsidTr="00ED2909">
        <w:tc>
          <w:tcPr>
            <w:tcW w:w="3327" w:type="dxa"/>
          </w:tcPr>
          <w:p w14:paraId="4B7C4B05" w14:textId="3B10C124" w:rsidR="00F15EF1" w:rsidRPr="00131575" w:rsidRDefault="001645C7" w:rsidP="00ED2909">
            <w:pPr>
              <w:rPr>
                <w:rFonts w:asciiTheme="majorBidi" w:hAnsiTheme="majorBidi" w:cstheme="majorBidi"/>
                <w:sz w:val="28"/>
                <w:szCs w:val="28"/>
                <w:rtl/>
              </w:rPr>
            </w:pPr>
            <w:r w:rsidRPr="00131575">
              <w:rPr>
                <w:rFonts w:asciiTheme="majorBidi" w:hAnsiTheme="majorBidi" w:cstheme="majorBidi"/>
                <w:sz w:val="28"/>
                <w:szCs w:val="28"/>
              </w:rPr>
              <w:t>This object</w:t>
            </w:r>
            <w:r w:rsidR="00D57391" w:rsidRPr="00131575">
              <w:rPr>
                <w:rFonts w:asciiTheme="majorBidi" w:hAnsiTheme="majorBidi" w:cstheme="majorBidi"/>
                <w:sz w:val="28"/>
                <w:szCs w:val="28"/>
              </w:rPr>
              <w:t xml:space="preserve"> re</w:t>
            </w:r>
            <w:r w:rsidR="00131575" w:rsidRPr="00131575">
              <w:rPr>
                <w:rFonts w:asciiTheme="majorBidi" w:hAnsiTheme="majorBidi" w:cstheme="majorBidi"/>
                <w:sz w:val="28"/>
                <w:szCs w:val="28"/>
              </w:rPr>
              <w:t>presents the entire network</w:t>
            </w:r>
          </w:p>
        </w:tc>
        <w:tc>
          <w:tcPr>
            <w:tcW w:w="4943" w:type="dxa"/>
          </w:tcPr>
          <w:p w14:paraId="7A56CF96" w14:textId="4B4AA438" w:rsidR="00F15EF1" w:rsidRPr="00021D7B" w:rsidRDefault="0050538F" w:rsidP="00ED2909">
            <w:pPr>
              <w:rPr>
                <w:rFonts w:asciiTheme="majorBidi" w:hAnsiTheme="majorBidi" w:cstheme="majorBidi"/>
                <w:sz w:val="24"/>
                <w:szCs w:val="24"/>
              </w:rPr>
            </w:pPr>
            <w:r>
              <w:rPr>
                <w:rFonts w:asciiTheme="majorBidi" w:hAnsiTheme="majorBidi" w:cstheme="majorBidi"/>
                <w:sz w:val="24"/>
                <w:szCs w:val="24"/>
              </w:rPr>
              <w:t xml:space="preserve">Network </w:t>
            </w:r>
            <w:proofErr w:type="spellStart"/>
            <w:r>
              <w:rPr>
                <w:rFonts w:asciiTheme="majorBidi" w:hAnsiTheme="majorBidi" w:cstheme="majorBidi"/>
                <w:sz w:val="24"/>
                <w:szCs w:val="24"/>
              </w:rPr>
              <w:t>network</w:t>
            </w:r>
            <w:proofErr w:type="spellEnd"/>
          </w:p>
        </w:tc>
      </w:tr>
      <w:tr w:rsidR="00F15EF1" w:rsidRPr="00021D7B" w14:paraId="67AA45F7" w14:textId="77777777" w:rsidTr="00ED2909">
        <w:tc>
          <w:tcPr>
            <w:tcW w:w="3327" w:type="dxa"/>
          </w:tcPr>
          <w:p w14:paraId="5008A416" w14:textId="77777777" w:rsidR="00F15EF1" w:rsidRDefault="00F15EF1" w:rsidP="00ED2909">
            <w:pPr>
              <w:rPr>
                <w:rFonts w:asciiTheme="majorBidi" w:hAnsiTheme="majorBidi" w:cstheme="majorBidi"/>
                <w:sz w:val="40"/>
                <w:szCs w:val="40"/>
                <w:rtl/>
              </w:rPr>
            </w:pPr>
          </w:p>
        </w:tc>
        <w:tc>
          <w:tcPr>
            <w:tcW w:w="4943" w:type="dxa"/>
          </w:tcPr>
          <w:p w14:paraId="768BAE4A" w14:textId="77777777" w:rsidR="00F15EF1" w:rsidRPr="00021D7B" w:rsidRDefault="00F15EF1" w:rsidP="00923DBE">
            <w:pPr>
              <w:rPr>
                <w:rFonts w:asciiTheme="majorBidi" w:hAnsiTheme="majorBidi" w:cstheme="majorBidi"/>
                <w:sz w:val="24"/>
                <w:szCs w:val="24"/>
              </w:rPr>
            </w:pPr>
          </w:p>
        </w:tc>
      </w:tr>
      <w:tr w:rsidR="00F15EF1" w:rsidRPr="00E4578C" w14:paraId="00178A9E" w14:textId="77777777" w:rsidTr="00ED2909">
        <w:tc>
          <w:tcPr>
            <w:tcW w:w="3327" w:type="dxa"/>
          </w:tcPr>
          <w:p w14:paraId="0F712BAF" w14:textId="77777777" w:rsidR="00F15EF1" w:rsidRDefault="00F15EF1" w:rsidP="00ED2909">
            <w:pPr>
              <w:rPr>
                <w:rFonts w:asciiTheme="majorBidi" w:hAnsiTheme="majorBidi" w:cstheme="majorBidi"/>
                <w:sz w:val="40"/>
                <w:szCs w:val="40"/>
                <w:rtl/>
              </w:rPr>
            </w:pPr>
          </w:p>
        </w:tc>
        <w:tc>
          <w:tcPr>
            <w:tcW w:w="4943" w:type="dxa"/>
          </w:tcPr>
          <w:p w14:paraId="03A58622" w14:textId="77777777" w:rsidR="00F15EF1" w:rsidRPr="00E4578C" w:rsidRDefault="00F15EF1" w:rsidP="00ED2909">
            <w:pPr>
              <w:rPr>
                <w:rFonts w:asciiTheme="majorBidi" w:hAnsiTheme="majorBidi" w:cstheme="majorBidi"/>
                <w:b/>
                <w:bCs/>
                <w:sz w:val="40"/>
                <w:szCs w:val="40"/>
              </w:rPr>
            </w:pPr>
            <w:r w:rsidRPr="00E4578C">
              <w:rPr>
                <w:b/>
                <w:bCs/>
              </w:rPr>
              <w:t>Methods (operations)</w:t>
            </w:r>
          </w:p>
        </w:tc>
      </w:tr>
      <w:tr w:rsidR="00F15EF1" w14:paraId="6A5277CC" w14:textId="77777777" w:rsidTr="00ED2909">
        <w:tc>
          <w:tcPr>
            <w:tcW w:w="3327" w:type="dxa"/>
          </w:tcPr>
          <w:p w14:paraId="222D6EB8" w14:textId="66BA7613" w:rsidR="00F15EF1" w:rsidRPr="001B4263" w:rsidRDefault="00A6471D" w:rsidP="00ED2909">
            <w:pPr>
              <w:rPr>
                <w:rFonts w:asciiTheme="majorBidi" w:hAnsiTheme="majorBidi" w:cstheme="majorBidi"/>
                <w:sz w:val="28"/>
                <w:szCs w:val="28"/>
                <w:rtl/>
              </w:rPr>
            </w:pPr>
            <w:r w:rsidRPr="001B4263">
              <w:rPr>
                <w:rFonts w:asciiTheme="majorBidi" w:hAnsiTheme="majorBidi" w:cstheme="majorBidi"/>
                <w:sz w:val="28"/>
                <w:szCs w:val="28"/>
              </w:rPr>
              <w:t xml:space="preserve">Goes through the table </w:t>
            </w:r>
            <w:r w:rsidR="008310C9" w:rsidRPr="001B4263">
              <w:rPr>
                <w:rFonts w:asciiTheme="majorBidi" w:hAnsiTheme="majorBidi" w:cstheme="majorBidi"/>
                <w:sz w:val="28"/>
                <w:szCs w:val="28"/>
              </w:rPr>
              <w:t>that has all the posts</w:t>
            </w:r>
            <w:r w:rsidR="001B65CE" w:rsidRPr="001B4263">
              <w:rPr>
                <w:rFonts w:asciiTheme="majorBidi" w:hAnsiTheme="majorBidi" w:cstheme="majorBidi"/>
                <w:sz w:val="28"/>
                <w:szCs w:val="28"/>
              </w:rPr>
              <w:t xml:space="preserve"> and </w:t>
            </w:r>
            <w:r w:rsidR="001B4263" w:rsidRPr="001B4263">
              <w:rPr>
                <w:rFonts w:asciiTheme="majorBidi" w:hAnsiTheme="majorBidi" w:cstheme="majorBidi"/>
                <w:sz w:val="28"/>
                <w:szCs w:val="28"/>
              </w:rPr>
              <w:t>adds them to the network</w:t>
            </w:r>
          </w:p>
        </w:tc>
        <w:tc>
          <w:tcPr>
            <w:tcW w:w="4943" w:type="dxa"/>
          </w:tcPr>
          <w:p w14:paraId="43FD5FD6" w14:textId="2D285AFC" w:rsidR="00F15EF1" w:rsidRPr="00216BCB" w:rsidRDefault="00F15EF1" w:rsidP="00ED2909">
            <w:pPr>
              <w:rPr>
                <w:rFonts w:asciiTheme="majorBidi" w:hAnsiTheme="majorBidi" w:cstheme="majorBidi"/>
                <w:sz w:val="28"/>
                <w:szCs w:val="28"/>
                <w:rtl/>
              </w:rPr>
            </w:pPr>
            <w:r w:rsidRPr="00AD092B">
              <w:rPr>
                <w:rFonts w:asciiTheme="majorBidi" w:hAnsiTheme="majorBidi" w:cstheme="majorBidi"/>
                <w:sz w:val="28"/>
                <w:szCs w:val="28"/>
              </w:rPr>
              <w:t xml:space="preserve"> </w:t>
            </w:r>
            <w:proofErr w:type="spellStart"/>
            <w:r w:rsidRPr="00216BCB">
              <w:rPr>
                <w:rFonts w:asciiTheme="majorBidi" w:hAnsiTheme="majorBidi" w:cstheme="majorBidi"/>
                <w:sz w:val="28"/>
                <w:szCs w:val="28"/>
              </w:rPr>
              <w:t>read</w:t>
            </w:r>
            <w:r w:rsidR="0057477C" w:rsidRPr="00216BCB">
              <w:rPr>
                <w:rFonts w:asciiTheme="majorBidi" w:hAnsiTheme="majorBidi" w:cstheme="majorBidi"/>
                <w:sz w:val="28"/>
                <w:szCs w:val="28"/>
              </w:rPr>
              <w:t>PostTable</w:t>
            </w:r>
            <w:proofErr w:type="spellEnd"/>
          </w:p>
        </w:tc>
      </w:tr>
      <w:tr w:rsidR="001B4263" w14:paraId="4223A252" w14:textId="77777777" w:rsidTr="00ED2909">
        <w:tc>
          <w:tcPr>
            <w:tcW w:w="3327" w:type="dxa"/>
          </w:tcPr>
          <w:p w14:paraId="783B06DC" w14:textId="37C7EAE8" w:rsidR="001B4263" w:rsidRPr="001B4263" w:rsidRDefault="001B4263" w:rsidP="001B4263">
            <w:pPr>
              <w:rPr>
                <w:rFonts w:asciiTheme="majorBidi" w:hAnsiTheme="majorBidi" w:cstheme="majorBidi"/>
                <w:sz w:val="28"/>
                <w:szCs w:val="28"/>
                <w:rtl/>
              </w:rPr>
            </w:pPr>
            <w:r w:rsidRPr="001B4263">
              <w:rPr>
                <w:rFonts w:asciiTheme="majorBidi" w:hAnsiTheme="majorBidi" w:cstheme="majorBidi"/>
                <w:sz w:val="28"/>
                <w:szCs w:val="28"/>
              </w:rPr>
              <w:t>Goes through the table that has all the members and adds them to the network</w:t>
            </w:r>
          </w:p>
        </w:tc>
        <w:tc>
          <w:tcPr>
            <w:tcW w:w="4943" w:type="dxa"/>
          </w:tcPr>
          <w:p w14:paraId="0B832B5F" w14:textId="5B3E3D9D" w:rsidR="001B4263" w:rsidRPr="00AD092B" w:rsidRDefault="001B4263" w:rsidP="001B4263">
            <w:pPr>
              <w:rPr>
                <w:rFonts w:asciiTheme="majorBidi" w:hAnsiTheme="majorBidi" w:cstheme="majorBidi"/>
                <w:sz w:val="28"/>
                <w:szCs w:val="28"/>
              </w:rPr>
            </w:pPr>
            <w:proofErr w:type="spellStart"/>
            <w:r>
              <w:rPr>
                <w:rFonts w:asciiTheme="majorBidi" w:hAnsiTheme="majorBidi" w:cstheme="majorBidi"/>
                <w:sz w:val="28"/>
                <w:szCs w:val="28"/>
              </w:rPr>
              <w:t>readMemberTable</w:t>
            </w:r>
            <w:proofErr w:type="spellEnd"/>
          </w:p>
        </w:tc>
      </w:tr>
      <w:tr w:rsidR="001B4263" w14:paraId="720482ED" w14:textId="77777777" w:rsidTr="00ED2909">
        <w:tc>
          <w:tcPr>
            <w:tcW w:w="3327" w:type="dxa"/>
          </w:tcPr>
          <w:p w14:paraId="6C16F037" w14:textId="77777777" w:rsidR="001B4263" w:rsidRDefault="001B4263" w:rsidP="001B4263">
            <w:pPr>
              <w:rPr>
                <w:rFonts w:asciiTheme="majorBidi" w:hAnsiTheme="majorBidi" w:cstheme="majorBidi"/>
                <w:sz w:val="40"/>
                <w:szCs w:val="40"/>
                <w:rtl/>
              </w:rPr>
            </w:pPr>
          </w:p>
        </w:tc>
        <w:tc>
          <w:tcPr>
            <w:tcW w:w="4943" w:type="dxa"/>
          </w:tcPr>
          <w:p w14:paraId="470A524F" w14:textId="2288D149" w:rsidR="001B4263" w:rsidRPr="00923DBE" w:rsidRDefault="001B4263" w:rsidP="001B4263">
            <w:pPr>
              <w:rPr>
                <w:rFonts w:asciiTheme="majorBidi" w:hAnsiTheme="majorBidi" w:cstheme="majorBidi"/>
                <w:sz w:val="36"/>
                <w:szCs w:val="36"/>
              </w:rPr>
            </w:pPr>
          </w:p>
        </w:tc>
      </w:tr>
    </w:tbl>
    <w:p w14:paraId="3E96B227" w14:textId="77777777" w:rsidR="00F15EF1" w:rsidRDefault="00F15EF1" w:rsidP="00562238">
      <w:pPr>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327"/>
        <w:gridCol w:w="4943"/>
      </w:tblGrid>
      <w:tr w:rsidR="00A901F7" w14:paraId="34E16E23" w14:textId="77777777" w:rsidTr="0044737F">
        <w:tc>
          <w:tcPr>
            <w:tcW w:w="8270" w:type="dxa"/>
            <w:gridSpan w:val="2"/>
          </w:tcPr>
          <w:p w14:paraId="4F095A7E" w14:textId="644F8946" w:rsidR="00A901F7" w:rsidRDefault="00A901F7" w:rsidP="0044737F">
            <w:pPr>
              <w:rPr>
                <w:rFonts w:asciiTheme="majorBidi" w:hAnsiTheme="majorBidi" w:cstheme="majorBidi"/>
                <w:sz w:val="40"/>
                <w:szCs w:val="40"/>
              </w:rPr>
            </w:pPr>
            <w:r>
              <w:rPr>
                <w:rFonts w:asciiTheme="majorBidi" w:hAnsiTheme="majorBidi" w:cstheme="majorBidi"/>
                <w:sz w:val="40"/>
                <w:szCs w:val="40"/>
              </w:rPr>
              <w:t>Class name: network</w:t>
            </w:r>
            <w:r>
              <w:rPr>
                <w:rFonts w:asciiTheme="majorBidi" w:hAnsiTheme="majorBidi" w:cstheme="majorBidi"/>
                <w:sz w:val="28"/>
                <w:szCs w:val="28"/>
              </w:rPr>
              <w:t xml:space="preserve"> </w:t>
            </w:r>
          </w:p>
        </w:tc>
      </w:tr>
      <w:tr w:rsidR="00A901F7" w14:paraId="25D06B61" w14:textId="77777777" w:rsidTr="0044737F">
        <w:trPr>
          <w:trHeight w:val="930"/>
        </w:trPr>
        <w:tc>
          <w:tcPr>
            <w:tcW w:w="8270" w:type="dxa"/>
            <w:gridSpan w:val="2"/>
          </w:tcPr>
          <w:p w14:paraId="474B10CD" w14:textId="45EF944C" w:rsidR="00A901F7" w:rsidRDefault="00A901F7" w:rsidP="0044737F">
            <w:pPr>
              <w:rPr>
                <w:rFonts w:asciiTheme="majorBidi" w:hAnsiTheme="majorBidi" w:cstheme="majorBidi"/>
                <w:sz w:val="40"/>
                <w:szCs w:val="40"/>
              </w:rPr>
            </w:pPr>
            <w:r>
              <w:rPr>
                <w:rFonts w:asciiTheme="majorBidi" w:hAnsiTheme="majorBidi" w:cstheme="majorBidi"/>
                <w:sz w:val="40"/>
                <w:szCs w:val="40"/>
              </w:rPr>
              <w:t>Description:</w:t>
            </w:r>
            <w:r w:rsidR="00EC0345">
              <w:rPr>
                <w:rFonts w:asciiTheme="majorBidi" w:hAnsiTheme="majorBidi" w:cstheme="majorBidi"/>
                <w:sz w:val="40"/>
                <w:szCs w:val="40"/>
              </w:rPr>
              <w:t xml:space="preserve"> This class represents the entire network.</w:t>
            </w:r>
          </w:p>
        </w:tc>
      </w:tr>
      <w:tr w:rsidR="00A901F7" w:rsidRPr="00E4578C" w14:paraId="370F8FB3" w14:textId="77777777" w:rsidTr="0044737F">
        <w:tc>
          <w:tcPr>
            <w:tcW w:w="3327" w:type="dxa"/>
          </w:tcPr>
          <w:p w14:paraId="47B43916" w14:textId="77777777" w:rsidR="00A901F7" w:rsidRPr="00E4578C" w:rsidRDefault="00A901F7" w:rsidP="0044737F">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67FEDA74" w14:textId="77777777" w:rsidR="00A901F7" w:rsidRPr="00E4578C" w:rsidRDefault="00A901F7" w:rsidP="0044737F">
            <w:pPr>
              <w:rPr>
                <w:rFonts w:asciiTheme="majorBidi" w:hAnsiTheme="majorBidi" w:cstheme="majorBidi"/>
                <w:b/>
                <w:bCs/>
                <w:sz w:val="40"/>
                <w:szCs w:val="40"/>
              </w:rPr>
            </w:pPr>
            <w:r w:rsidRPr="00E4578C">
              <w:rPr>
                <w:b/>
                <w:bCs/>
              </w:rPr>
              <w:t>Attributes (fields)</w:t>
            </w:r>
          </w:p>
        </w:tc>
      </w:tr>
      <w:tr w:rsidR="0008420E" w:rsidRPr="00021D7B" w14:paraId="2D6C74D3" w14:textId="77777777" w:rsidTr="0044737F">
        <w:tc>
          <w:tcPr>
            <w:tcW w:w="3327" w:type="dxa"/>
          </w:tcPr>
          <w:p w14:paraId="6B088DA8" w14:textId="04525CEC" w:rsidR="0008420E" w:rsidRPr="009A6E85" w:rsidRDefault="00F20215" w:rsidP="0008420E">
            <w:pPr>
              <w:rPr>
                <w:rFonts w:asciiTheme="majorBidi" w:hAnsiTheme="majorBidi" w:cstheme="majorBidi"/>
                <w:sz w:val="28"/>
                <w:szCs w:val="28"/>
                <w:rtl/>
              </w:rPr>
            </w:pPr>
            <w:r>
              <w:rPr>
                <w:rFonts w:asciiTheme="majorBidi" w:hAnsiTheme="majorBidi" w:cstheme="majorBidi"/>
                <w:sz w:val="28"/>
                <w:szCs w:val="28"/>
              </w:rPr>
              <w:t>Name of the network</w:t>
            </w:r>
          </w:p>
        </w:tc>
        <w:tc>
          <w:tcPr>
            <w:tcW w:w="4943" w:type="dxa"/>
          </w:tcPr>
          <w:p w14:paraId="422F58BF" w14:textId="32E6F775" w:rsidR="0008420E" w:rsidRPr="00021D7B" w:rsidRDefault="00EA645F" w:rsidP="0008420E">
            <w:pPr>
              <w:rPr>
                <w:rFonts w:asciiTheme="majorBidi" w:hAnsiTheme="majorBidi" w:cstheme="majorBidi"/>
                <w:sz w:val="24"/>
                <w:szCs w:val="24"/>
              </w:rPr>
            </w:pPr>
            <w:r>
              <w:rPr>
                <w:rFonts w:asciiTheme="majorBidi" w:hAnsiTheme="majorBidi" w:cstheme="majorBidi"/>
                <w:sz w:val="24"/>
                <w:szCs w:val="24"/>
              </w:rPr>
              <w:t>String name</w:t>
            </w:r>
          </w:p>
        </w:tc>
      </w:tr>
      <w:tr w:rsidR="0008420E" w:rsidRPr="00021D7B" w14:paraId="1ADDCB78" w14:textId="77777777" w:rsidTr="0044737F">
        <w:tc>
          <w:tcPr>
            <w:tcW w:w="3327" w:type="dxa"/>
          </w:tcPr>
          <w:p w14:paraId="34CA8989" w14:textId="27DEBCC7" w:rsidR="0008420E" w:rsidRPr="009A6E85" w:rsidRDefault="006328E9" w:rsidP="0008420E">
            <w:pPr>
              <w:rPr>
                <w:rFonts w:asciiTheme="majorBidi" w:hAnsiTheme="majorBidi" w:cstheme="majorBidi"/>
                <w:sz w:val="28"/>
                <w:szCs w:val="28"/>
                <w:rtl/>
              </w:rPr>
            </w:pPr>
            <w:r w:rsidRPr="009A6E85">
              <w:rPr>
                <w:rFonts w:asciiTheme="majorBidi" w:hAnsiTheme="majorBidi" w:cstheme="majorBidi"/>
                <w:sz w:val="28"/>
                <w:szCs w:val="28"/>
              </w:rPr>
              <w:t xml:space="preserve">List of the </w:t>
            </w:r>
            <w:r w:rsidR="00EA645F" w:rsidRPr="009A6E85">
              <w:rPr>
                <w:rFonts w:asciiTheme="majorBidi" w:hAnsiTheme="majorBidi" w:cstheme="majorBidi"/>
                <w:sz w:val="28"/>
                <w:szCs w:val="28"/>
              </w:rPr>
              <w:t>members</w:t>
            </w:r>
          </w:p>
        </w:tc>
        <w:tc>
          <w:tcPr>
            <w:tcW w:w="4943" w:type="dxa"/>
          </w:tcPr>
          <w:p w14:paraId="590B202A" w14:textId="26FCD67E" w:rsidR="0008420E" w:rsidRPr="00021D7B" w:rsidRDefault="00EA645F" w:rsidP="0008420E">
            <w:pPr>
              <w:rPr>
                <w:rFonts w:asciiTheme="majorBidi" w:hAnsiTheme="majorBidi" w:cstheme="majorBidi"/>
                <w:sz w:val="24"/>
                <w:szCs w:val="24"/>
              </w:rPr>
            </w:pPr>
            <w:r w:rsidRPr="00A901F7">
              <w:rPr>
                <w:rFonts w:asciiTheme="majorBidi" w:hAnsiTheme="majorBidi" w:cstheme="majorBidi"/>
                <w:sz w:val="24"/>
                <w:szCs w:val="24"/>
              </w:rPr>
              <w:t>List&lt;</w:t>
            </w:r>
            <w:r>
              <w:rPr>
                <w:rFonts w:asciiTheme="majorBidi" w:hAnsiTheme="majorBidi" w:cstheme="majorBidi"/>
                <w:sz w:val="24"/>
                <w:szCs w:val="24"/>
              </w:rPr>
              <w:t>member</w:t>
            </w:r>
            <w:r w:rsidRPr="00A901F7">
              <w:rPr>
                <w:rFonts w:asciiTheme="majorBidi" w:hAnsiTheme="majorBidi" w:cstheme="majorBidi"/>
                <w:sz w:val="24"/>
                <w:szCs w:val="24"/>
              </w:rPr>
              <w:t xml:space="preserve">&gt; </w:t>
            </w:r>
            <w:r>
              <w:rPr>
                <w:rFonts w:asciiTheme="majorBidi" w:hAnsiTheme="majorBidi" w:cstheme="majorBidi"/>
                <w:sz w:val="24"/>
                <w:szCs w:val="24"/>
              </w:rPr>
              <w:t>members</w:t>
            </w:r>
          </w:p>
        </w:tc>
      </w:tr>
      <w:tr w:rsidR="0008420E" w14:paraId="566F3E53" w14:textId="77777777" w:rsidTr="0044737F">
        <w:tc>
          <w:tcPr>
            <w:tcW w:w="3327" w:type="dxa"/>
          </w:tcPr>
          <w:p w14:paraId="49D376C3" w14:textId="4CBD5C17" w:rsidR="0008420E" w:rsidRPr="009A6E85" w:rsidRDefault="00A056F7" w:rsidP="0008420E">
            <w:pPr>
              <w:rPr>
                <w:rFonts w:asciiTheme="majorBidi" w:hAnsiTheme="majorBidi" w:cstheme="majorBidi"/>
                <w:sz w:val="28"/>
                <w:szCs w:val="28"/>
                <w:rtl/>
              </w:rPr>
            </w:pPr>
            <w:r w:rsidRPr="009A6E85">
              <w:rPr>
                <w:rFonts w:asciiTheme="majorBidi" w:hAnsiTheme="majorBidi" w:cstheme="majorBidi"/>
                <w:sz w:val="28"/>
                <w:szCs w:val="28"/>
              </w:rPr>
              <w:t xml:space="preserve">List of the </w:t>
            </w:r>
            <w:r w:rsidR="00EA645F" w:rsidRPr="009A6E85">
              <w:rPr>
                <w:rFonts w:asciiTheme="majorBidi" w:hAnsiTheme="majorBidi" w:cstheme="majorBidi"/>
                <w:sz w:val="28"/>
                <w:szCs w:val="28"/>
              </w:rPr>
              <w:t>pages</w:t>
            </w:r>
          </w:p>
        </w:tc>
        <w:tc>
          <w:tcPr>
            <w:tcW w:w="4943" w:type="dxa"/>
          </w:tcPr>
          <w:p w14:paraId="507FEB35" w14:textId="1782C0AA" w:rsidR="0008420E" w:rsidRDefault="00EA645F" w:rsidP="0008420E">
            <w:pPr>
              <w:rPr>
                <w:rFonts w:asciiTheme="majorBidi" w:hAnsiTheme="majorBidi" w:cstheme="majorBidi"/>
                <w:sz w:val="40"/>
                <w:szCs w:val="40"/>
                <w:rtl/>
              </w:rPr>
            </w:pPr>
            <w:r w:rsidRPr="00A901F7">
              <w:rPr>
                <w:rFonts w:asciiTheme="majorBidi" w:hAnsiTheme="majorBidi" w:cstheme="majorBidi"/>
                <w:sz w:val="24"/>
                <w:szCs w:val="24"/>
              </w:rPr>
              <w:t>List &lt;</w:t>
            </w:r>
            <w:r>
              <w:rPr>
                <w:rFonts w:asciiTheme="majorBidi" w:hAnsiTheme="majorBidi" w:cstheme="majorBidi"/>
                <w:sz w:val="24"/>
                <w:szCs w:val="24"/>
              </w:rPr>
              <w:t>page</w:t>
            </w:r>
            <w:r w:rsidRPr="00A901F7">
              <w:rPr>
                <w:rFonts w:asciiTheme="majorBidi" w:hAnsiTheme="majorBidi" w:cstheme="majorBidi"/>
                <w:sz w:val="24"/>
                <w:szCs w:val="24"/>
              </w:rPr>
              <w:t xml:space="preserve">&gt; </w:t>
            </w:r>
            <w:r>
              <w:rPr>
                <w:rFonts w:asciiTheme="majorBidi" w:hAnsiTheme="majorBidi" w:cstheme="majorBidi"/>
                <w:sz w:val="24"/>
                <w:szCs w:val="24"/>
              </w:rPr>
              <w:t>pages</w:t>
            </w:r>
          </w:p>
        </w:tc>
      </w:tr>
      <w:tr w:rsidR="0008420E" w14:paraId="1A74361D" w14:textId="77777777" w:rsidTr="0044737F">
        <w:tc>
          <w:tcPr>
            <w:tcW w:w="3327" w:type="dxa"/>
          </w:tcPr>
          <w:p w14:paraId="4C2D851B" w14:textId="0E25F93A" w:rsidR="0008420E" w:rsidRPr="009A6E85" w:rsidRDefault="0019198D" w:rsidP="0008420E">
            <w:pPr>
              <w:rPr>
                <w:rFonts w:asciiTheme="majorBidi" w:hAnsiTheme="majorBidi" w:cstheme="majorBidi"/>
                <w:sz w:val="28"/>
                <w:szCs w:val="28"/>
                <w:rtl/>
              </w:rPr>
            </w:pPr>
            <w:r w:rsidRPr="009A6E85">
              <w:rPr>
                <w:rFonts w:asciiTheme="majorBidi" w:hAnsiTheme="majorBidi" w:cstheme="majorBidi"/>
                <w:sz w:val="28"/>
                <w:szCs w:val="28"/>
              </w:rPr>
              <w:t xml:space="preserve">List of the </w:t>
            </w:r>
            <w:r w:rsidR="00EA645F" w:rsidRPr="009A6E85">
              <w:rPr>
                <w:rFonts w:asciiTheme="majorBidi" w:hAnsiTheme="majorBidi" w:cstheme="majorBidi"/>
                <w:sz w:val="28"/>
                <w:szCs w:val="28"/>
              </w:rPr>
              <w:t>groups</w:t>
            </w:r>
          </w:p>
        </w:tc>
        <w:tc>
          <w:tcPr>
            <w:tcW w:w="4943" w:type="dxa"/>
          </w:tcPr>
          <w:p w14:paraId="095845A3" w14:textId="61D6D3C6" w:rsidR="0008420E" w:rsidRDefault="00EA645F" w:rsidP="0008420E">
            <w:pPr>
              <w:rPr>
                <w:rFonts w:asciiTheme="majorBidi" w:hAnsiTheme="majorBidi" w:cstheme="majorBidi"/>
                <w:sz w:val="40"/>
                <w:szCs w:val="40"/>
                <w:rtl/>
              </w:rPr>
            </w:pPr>
            <w:r w:rsidRPr="00A901F7">
              <w:rPr>
                <w:rFonts w:asciiTheme="majorBidi" w:hAnsiTheme="majorBidi" w:cstheme="majorBidi"/>
                <w:sz w:val="24"/>
                <w:szCs w:val="24"/>
              </w:rPr>
              <w:t>List &lt;</w:t>
            </w:r>
            <w:r>
              <w:rPr>
                <w:rFonts w:asciiTheme="majorBidi" w:hAnsiTheme="majorBidi" w:cstheme="majorBidi"/>
                <w:sz w:val="24"/>
                <w:szCs w:val="24"/>
              </w:rPr>
              <w:t>group</w:t>
            </w:r>
            <w:r w:rsidRPr="00A901F7">
              <w:rPr>
                <w:rFonts w:asciiTheme="majorBidi" w:hAnsiTheme="majorBidi" w:cstheme="majorBidi"/>
                <w:sz w:val="24"/>
                <w:szCs w:val="24"/>
              </w:rPr>
              <w:t xml:space="preserve">&gt; </w:t>
            </w:r>
            <w:r>
              <w:rPr>
                <w:rFonts w:asciiTheme="majorBidi" w:hAnsiTheme="majorBidi" w:cstheme="majorBidi"/>
                <w:sz w:val="24"/>
                <w:szCs w:val="24"/>
              </w:rPr>
              <w:t>groups</w:t>
            </w:r>
          </w:p>
        </w:tc>
      </w:tr>
      <w:tr w:rsidR="0008420E" w14:paraId="24BDF806" w14:textId="77777777" w:rsidTr="0044737F">
        <w:tc>
          <w:tcPr>
            <w:tcW w:w="3327" w:type="dxa"/>
          </w:tcPr>
          <w:p w14:paraId="774CBD57" w14:textId="09874B7E" w:rsidR="0008420E" w:rsidRPr="009A6E85" w:rsidRDefault="009A6E85" w:rsidP="0008420E">
            <w:pPr>
              <w:rPr>
                <w:rFonts w:asciiTheme="majorBidi" w:hAnsiTheme="majorBidi" w:cstheme="majorBidi"/>
                <w:sz w:val="28"/>
                <w:szCs w:val="28"/>
                <w:rtl/>
              </w:rPr>
            </w:pPr>
            <w:r w:rsidRPr="009A6E85">
              <w:rPr>
                <w:rFonts w:asciiTheme="majorBidi" w:hAnsiTheme="majorBidi" w:cstheme="majorBidi"/>
                <w:sz w:val="28"/>
                <w:szCs w:val="28"/>
              </w:rPr>
              <w:t xml:space="preserve">List of the </w:t>
            </w:r>
            <w:r w:rsidR="00EA645F" w:rsidRPr="009A6E85">
              <w:rPr>
                <w:rFonts w:asciiTheme="majorBidi" w:hAnsiTheme="majorBidi" w:cstheme="majorBidi"/>
                <w:sz w:val="28"/>
                <w:szCs w:val="28"/>
              </w:rPr>
              <w:t>posts</w:t>
            </w:r>
          </w:p>
        </w:tc>
        <w:tc>
          <w:tcPr>
            <w:tcW w:w="4943" w:type="dxa"/>
          </w:tcPr>
          <w:p w14:paraId="5608A565" w14:textId="2667DE37" w:rsidR="0008420E" w:rsidRDefault="00EA645F" w:rsidP="0008420E">
            <w:pPr>
              <w:rPr>
                <w:rFonts w:asciiTheme="majorBidi" w:hAnsiTheme="majorBidi" w:cstheme="majorBidi"/>
                <w:sz w:val="40"/>
                <w:szCs w:val="40"/>
                <w:rtl/>
              </w:rPr>
            </w:pPr>
            <w:r w:rsidRPr="00A901F7">
              <w:rPr>
                <w:rFonts w:asciiTheme="majorBidi" w:hAnsiTheme="majorBidi" w:cstheme="majorBidi"/>
                <w:sz w:val="24"/>
                <w:szCs w:val="24"/>
              </w:rPr>
              <w:t>List &lt;</w:t>
            </w:r>
            <w:r>
              <w:rPr>
                <w:rFonts w:asciiTheme="majorBidi" w:hAnsiTheme="majorBidi" w:cstheme="majorBidi"/>
                <w:sz w:val="24"/>
                <w:szCs w:val="24"/>
              </w:rPr>
              <w:t>post</w:t>
            </w:r>
            <w:r w:rsidRPr="00A901F7">
              <w:rPr>
                <w:rFonts w:asciiTheme="majorBidi" w:hAnsiTheme="majorBidi" w:cstheme="majorBidi"/>
                <w:sz w:val="24"/>
                <w:szCs w:val="24"/>
              </w:rPr>
              <w:t xml:space="preserve">&gt; </w:t>
            </w:r>
            <w:r>
              <w:rPr>
                <w:rFonts w:asciiTheme="majorBidi" w:hAnsiTheme="majorBidi" w:cstheme="majorBidi"/>
                <w:sz w:val="24"/>
                <w:szCs w:val="24"/>
              </w:rPr>
              <w:t>posts</w:t>
            </w:r>
          </w:p>
        </w:tc>
      </w:tr>
      <w:tr w:rsidR="0008420E" w14:paraId="6448FBA4" w14:textId="77777777" w:rsidTr="0044737F">
        <w:tc>
          <w:tcPr>
            <w:tcW w:w="3327" w:type="dxa"/>
          </w:tcPr>
          <w:p w14:paraId="26E0B9F9" w14:textId="79C4BBB8" w:rsidR="0008420E" w:rsidRDefault="00EA645F" w:rsidP="0008420E">
            <w:pPr>
              <w:rPr>
                <w:rFonts w:asciiTheme="majorBidi" w:hAnsiTheme="majorBidi" w:cstheme="majorBidi"/>
                <w:sz w:val="40"/>
                <w:szCs w:val="40"/>
                <w:rtl/>
              </w:rPr>
            </w:pPr>
            <w:r w:rsidRPr="009A6E85">
              <w:rPr>
                <w:rFonts w:asciiTheme="majorBidi" w:hAnsiTheme="majorBidi" w:cstheme="majorBidi"/>
                <w:sz w:val="28"/>
                <w:szCs w:val="28"/>
              </w:rPr>
              <w:t xml:space="preserve">List of the advertisements </w:t>
            </w:r>
          </w:p>
        </w:tc>
        <w:tc>
          <w:tcPr>
            <w:tcW w:w="4943" w:type="dxa"/>
          </w:tcPr>
          <w:p w14:paraId="164B5D5A" w14:textId="0B627696" w:rsidR="0008420E" w:rsidRDefault="00EA645F" w:rsidP="0008420E">
            <w:pPr>
              <w:rPr>
                <w:rFonts w:asciiTheme="majorBidi" w:hAnsiTheme="majorBidi" w:cstheme="majorBidi"/>
                <w:sz w:val="40"/>
                <w:szCs w:val="40"/>
                <w:rtl/>
              </w:rPr>
            </w:pPr>
            <w:r w:rsidRPr="00A901F7">
              <w:rPr>
                <w:rFonts w:asciiTheme="majorBidi" w:hAnsiTheme="majorBidi" w:cstheme="majorBidi"/>
                <w:sz w:val="24"/>
                <w:szCs w:val="24"/>
              </w:rPr>
              <w:t>List &lt;</w:t>
            </w:r>
            <w:r>
              <w:t xml:space="preserve"> </w:t>
            </w:r>
            <w:r w:rsidRPr="003D6BD1">
              <w:rPr>
                <w:rFonts w:asciiTheme="majorBidi" w:hAnsiTheme="majorBidi" w:cstheme="majorBidi"/>
                <w:sz w:val="24"/>
                <w:szCs w:val="24"/>
              </w:rPr>
              <w:t xml:space="preserve">Advertisement </w:t>
            </w:r>
            <w:r w:rsidRPr="00A901F7">
              <w:rPr>
                <w:rFonts w:asciiTheme="majorBidi" w:hAnsiTheme="majorBidi" w:cstheme="majorBidi"/>
                <w:sz w:val="24"/>
                <w:szCs w:val="24"/>
              </w:rPr>
              <w:t xml:space="preserve">&gt; </w:t>
            </w:r>
            <w:r w:rsidRPr="003D6BD1">
              <w:rPr>
                <w:rFonts w:asciiTheme="majorBidi" w:hAnsiTheme="majorBidi" w:cstheme="majorBidi"/>
                <w:sz w:val="24"/>
                <w:szCs w:val="24"/>
              </w:rPr>
              <w:t>Advertisemen</w:t>
            </w:r>
            <w:r>
              <w:rPr>
                <w:rFonts w:asciiTheme="majorBidi" w:hAnsiTheme="majorBidi" w:cstheme="majorBidi"/>
                <w:sz w:val="24"/>
                <w:szCs w:val="24"/>
              </w:rPr>
              <w:t>ts</w:t>
            </w:r>
          </w:p>
        </w:tc>
      </w:tr>
      <w:tr w:rsidR="0008420E" w:rsidRPr="00E4578C" w14:paraId="2B8064D1" w14:textId="77777777" w:rsidTr="0044737F">
        <w:tc>
          <w:tcPr>
            <w:tcW w:w="3327" w:type="dxa"/>
          </w:tcPr>
          <w:p w14:paraId="04B6C97A" w14:textId="77777777" w:rsidR="0008420E" w:rsidRDefault="0008420E" w:rsidP="0008420E">
            <w:pPr>
              <w:rPr>
                <w:rFonts w:asciiTheme="majorBidi" w:hAnsiTheme="majorBidi" w:cstheme="majorBidi"/>
                <w:sz w:val="40"/>
                <w:szCs w:val="40"/>
                <w:rtl/>
              </w:rPr>
            </w:pPr>
          </w:p>
        </w:tc>
        <w:tc>
          <w:tcPr>
            <w:tcW w:w="4943" w:type="dxa"/>
          </w:tcPr>
          <w:p w14:paraId="735C0032" w14:textId="77777777" w:rsidR="0008420E" w:rsidRPr="00E4578C" w:rsidRDefault="0008420E" w:rsidP="0008420E">
            <w:pPr>
              <w:rPr>
                <w:rFonts w:asciiTheme="majorBidi" w:hAnsiTheme="majorBidi" w:cstheme="majorBidi"/>
                <w:b/>
                <w:bCs/>
                <w:sz w:val="40"/>
                <w:szCs w:val="40"/>
              </w:rPr>
            </w:pPr>
            <w:r w:rsidRPr="00E4578C">
              <w:rPr>
                <w:b/>
                <w:bCs/>
              </w:rPr>
              <w:t>Methods (operations)</w:t>
            </w:r>
          </w:p>
        </w:tc>
      </w:tr>
      <w:tr w:rsidR="0008420E" w14:paraId="19C9223A" w14:textId="77777777" w:rsidTr="0044737F">
        <w:tc>
          <w:tcPr>
            <w:tcW w:w="3327" w:type="dxa"/>
          </w:tcPr>
          <w:p w14:paraId="77A87A11" w14:textId="04264DB5" w:rsidR="0008420E" w:rsidRPr="00F46265" w:rsidRDefault="00A535CE" w:rsidP="0008420E">
            <w:pPr>
              <w:rPr>
                <w:rFonts w:asciiTheme="majorBidi" w:hAnsiTheme="majorBidi" w:cstheme="majorBidi"/>
                <w:sz w:val="28"/>
                <w:szCs w:val="28"/>
                <w:rtl/>
              </w:rPr>
            </w:pPr>
            <w:r w:rsidRPr="00F46265">
              <w:rPr>
                <w:rFonts w:asciiTheme="majorBidi" w:hAnsiTheme="majorBidi" w:cstheme="majorBidi"/>
                <w:sz w:val="28"/>
                <w:szCs w:val="28"/>
              </w:rPr>
              <w:t xml:space="preserve">Insert </w:t>
            </w:r>
            <w:r w:rsidR="006B6413">
              <w:rPr>
                <w:rFonts w:asciiTheme="majorBidi" w:hAnsiTheme="majorBidi" w:cstheme="majorBidi"/>
                <w:sz w:val="28"/>
                <w:szCs w:val="28"/>
              </w:rPr>
              <w:t xml:space="preserve">a </w:t>
            </w:r>
            <w:r w:rsidR="000B22D6">
              <w:rPr>
                <w:rFonts w:asciiTheme="majorBidi" w:hAnsiTheme="majorBidi" w:cstheme="majorBidi"/>
                <w:sz w:val="28"/>
                <w:szCs w:val="28"/>
              </w:rPr>
              <w:t>list of</w:t>
            </w:r>
            <w:r w:rsidRPr="00F46265">
              <w:rPr>
                <w:rFonts w:asciiTheme="majorBidi" w:hAnsiTheme="majorBidi" w:cstheme="majorBidi"/>
                <w:sz w:val="28"/>
                <w:szCs w:val="28"/>
              </w:rPr>
              <w:t xml:space="preserve"> </w:t>
            </w:r>
            <w:r w:rsidR="000B22D6">
              <w:rPr>
                <w:rFonts w:asciiTheme="majorBidi" w:hAnsiTheme="majorBidi" w:cstheme="majorBidi"/>
                <w:sz w:val="28"/>
                <w:szCs w:val="28"/>
              </w:rPr>
              <w:t>P</w:t>
            </w:r>
            <w:r w:rsidRPr="00F46265">
              <w:rPr>
                <w:rFonts w:asciiTheme="majorBidi" w:hAnsiTheme="majorBidi" w:cstheme="majorBidi"/>
                <w:sz w:val="28"/>
                <w:szCs w:val="28"/>
              </w:rPr>
              <w:t>age to the network</w:t>
            </w:r>
          </w:p>
        </w:tc>
        <w:tc>
          <w:tcPr>
            <w:tcW w:w="4943" w:type="dxa"/>
          </w:tcPr>
          <w:p w14:paraId="155FDDB5" w14:textId="63020BD1" w:rsidR="0008420E" w:rsidRPr="00F46265" w:rsidRDefault="0008420E" w:rsidP="0008420E">
            <w:pPr>
              <w:rPr>
                <w:rFonts w:asciiTheme="majorBidi" w:hAnsiTheme="majorBidi" w:cstheme="majorBidi"/>
                <w:sz w:val="28"/>
                <w:szCs w:val="28"/>
                <w:rtl/>
              </w:rPr>
            </w:pPr>
            <w:r w:rsidRPr="00F46265">
              <w:rPr>
                <w:rFonts w:asciiTheme="majorBidi" w:hAnsiTheme="majorBidi" w:cstheme="majorBidi"/>
                <w:sz w:val="28"/>
                <w:szCs w:val="28"/>
              </w:rPr>
              <w:t xml:space="preserve"> </w:t>
            </w:r>
            <w:proofErr w:type="spellStart"/>
            <w:r w:rsidR="00B82DE9" w:rsidRPr="00F46265">
              <w:rPr>
                <w:rFonts w:asciiTheme="majorBidi" w:hAnsiTheme="majorBidi" w:cstheme="majorBidi"/>
                <w:sz w:val="28"/>
                <w:szCs w:val="28"/>
              </w:rPr>
              <w:t>insert</w:t>
            </w:r>
            <w:r w:rsidR="0050538F" w:rsidRPr="00F46265">
              <w:rPr>
                <w:rFonts w:asciiTheme="majorBidi" w:hAnsiTheme="majorBidi" w:cstheme="majorBidi"/>
                <w:sz w:val="28"/>
                <w:szCs w:val="28"/>
              </w:rPr>
              <w:t>Pages</w:t>
            </w:r>
            <w:proofErr w:type="spellEnd"/>
            <w:r w:rsidR="0050538F" w:rsidRPr="00F46265">
              <w:rPr>
                <w:rFonts w:asciiTheme="majorBidi" w:hAnsiTheme="majorBidi" w:cstheme="majorBidi"/>
                <w:sz w:val="28"/>
                <w:szCs w:val="28"/>
              </w:rPr>
              <w:t xml:space="preserve"> (List &lt;page&gt; </w:t>
            </w:r>
            <w:proofErr w:type="gramStart"/>
            <w:r w:rsidR="0050538F" w:rsidRPr="00F46265">
              <w:rPr>
                <w:rFonts w:asciiTheme="majorBidi" w:hAnsiTheme="majorBidi" w:cstheme="majorBidi"/>
                <w:sz w:val="28"/>
                <w:szCs w:val="28"/>
              </w:rPr>
              <w:t>pages )</w:t>
            </w:r>
            <w:proofErr w:type="gramEnd"/>
          </w:p>
        </w:tc>
      </w:tr>
      <w:tr w:rsidR="00A535CE" w14:paraId="665FF1F1" w14:textId="77777777" w:rsidTr="007F31CF">
        <w:tc>
          <w:tcPr>
            <w:tcW w:w="3327" w:type="dxa"/>
          </w:tcPr>
          <w:p w14:paraId="4A0EAA21" w14:textId="610A6BA6" w:rsidR="00A535CE" w:rsidRPr="00F46265" w:rsidRDefault="00A535CE" w:rsidP="00A535CE">
            <w:pPr>
              <w:rPr>
                <w:rFonts w:asciiTheme="majorBidi" w:hAnsiTheme="majorBidi" w:cstheme="majorBidi"/>
                <w:sz w:val="28"/>
                <w:szCs w:val="28"/>
                <w:rtl/>
              </w:rPr>
            </w:pPr>
            <w:r w:rsidRPr="00F46265">
              <w:rPr>
                <w:rFonts w:asciiTheme="majorBidi" w:hAnsiTheme="majorBidi" w:cstheme="majorBidi"/>
                <w:sz w:val="28"/>
                <w:szCs w:val="28"/>
              </w:rPr>
              <w:t xml:space="preserve">Insert </w:t>
            </w:r>
            <w:r w:rsidR="006B6413">
              <w:rPr>
                <w:rFonts w:asciiTheme="majorBidi" w:hAnsiTheme="majorBidi" w:cstheme="majorBidi"/>
                <w:sz w:val="28"/>
                <w:szCs w:val="28"/>
              </w:rPr>
              <w:t xml:space="preserve">a </w:t>
            </w:r>
            <w:r w:rsidR="000B22D6">
              <w:rPr>
                <w:rFonts w:asciiTheme="majorBidi" w:hAnsiTheme="majorBidi" w:cstheme="majorBidi"/>
                <w:sz w:val="28"/>
                <w:szCs w:val="28"/>
              </w:rPr>
              <w:t>list of</w:t>
            </w:r>
            <w:r w:rsidRPr="00F46265">
              <w:rPr>
                <w:rFonts w:asciiTheme="majorBidi" w:hAnsiTheme="majorBidi" w:cstheme="majorBidi"/>
                <w:sz w:val="28"/>
                <w:szCs w:val="28"/>
              </w:rPr>
              <w:t xml:space="preserve"> </w:t>
            </w:r>
            <w:r w:rsidR="000B22D6">
              <w:rPr>
                <w:rFonts w:asciiTheme="majorBidi" w:hAnsiTheme="majorBidi" w:cstheme="majorBidi"/>
                <w:sz w:val="28"/>
                <w:szCs w:val="28"/>
              </w:rPr>
              <w:t>M</w:t>
            </w:r>
            <w:r w:rsidRPr="00F46265">
              <w:rPr>
                <w:rFonts w:asciiTheme="majorBidi" w:hAnsiTheme="majorBidi" w:cstheme="majorBidi"/>
                <w:sz w:val="28"/>
                <w:szCs w:val="28"/>
              </w:rPr>
              <w:t>ember to the network</w:t>
            </w:r>
          </w:p>
        </w:tc>
        <w:tc>
          <w:tcPr>
            <w:tcW w:w="4943" w:type="dxa"/>
          </w:tcPr>
          <w:p w14:paraId="2FA19F10" w14:textId="22AFE855" w:rsidR="00A535CE" w:rsidRPr="00F46265" w:rsidRDefault="00A535CE" w:rsidP="00A535CE">
            <w:pPr>
              <w:rPr>
                <w:rFonts w:asciiTheme="majorBidi" w:hAnsiTheme="majorBidi" w:cstheme="majorBidi"/>
                <w:sz w:val="28"/>
                <w:szCs w:val="28"/>
              </w:rPr>
            </w:pPr>
            <w:r w:rsidRPr="00F46265">
              <w:rPr>
                <w:rFonts w:asciiTheme="majorBidi" w:hAnsiTheme="majorBidi" w:cstheme="majorBidi"/>
                <w:sz w:val="28"/>
                <w:szCs w:val="28"/>
              </w:rPr>
              <w:t xml:space="preserve"> </w:t>
            </w:r>
            <w:proofErr w:type="spellStart"/>
            <w:r w:rsidRPr="00F46265">
              <w:rPr>
                <w:rFonts w:asciiTheme="majorBidi" w:hAnsiTheme="majorBidi" w:cstheme="majorBidi"/>
                <w:sz w:val="28"/>
                <w:szCs w:val="28"/>
              </w:rPr>
              <w:t>insertMember</w:t>
            </w:r>
            <w:proofErr w:type="spellEnd"/>
            <w:r w:rsidRPr="00F46265">
              <w:rPr>
                <w:rFonts w:asciiTheme="majorBidi" w:hAnsiTheme="majorBidi" w:cstheme="majorBidi"/>
                <w:sz w:val="28"/>
                <w:szCs w:val="28"/>
              </w:rPr>
              <w:t xml:space="preserve"> (List &lt;member&gt; members</w:t>
            </w:r>
            <w:r w:rsidR="006B6413">
              <w:rPr>
                <w:rFonts w:asciiTheme="majorBidi" w:hAnsiTheme="majorBidi" w:cstheme="majorBidi"/>
                <w:sz w:val="28"/>
                <w:szCs w:val="28"/>
              </w:rPr>
              <w:t>)</w:t>
            </w:r>
          </w:p>
        </w:tc>
      </w:tr>
    </w:tbl>
    <w:p w14:paraId="6BFA7E01" w14:textId="77777777" w:rsidR="000B22D6" w:rsidRDefault="000B22D6" w:rsidP="00562238">
      <w:pPr>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505"/>
        <w:gridCol w:w="4765"/>
      </w:tblGrid>
      <w:tr w:rsidR="00B93DE7" w14:paraId="3BA2B8AA" w14:textId="77777777" w:rsidTr="007A1D4D">
        <w:tc>
          <w:tcPr>
            <w:tcW w:w="8270" w:type="dxa"/>
            <w:gridSpan w:val="2"/>
          </w:tcPr>
          <w:p w14:paraId="7B8BC21C" w14:textId="292E45FA" w:rsidR="00B93DE7" w:rsidRDefault="00B93DE7" w:rsidP="007A1D4D">
            <w:pPr>
              <w:rPr>
                <w:rFonts w:asciiTheme="majorBidi" w:hAnsiTheme="majorBidi" w:cstheme="majorBidi"/>
                <w:sz w:val="40"/>
                <w:szCs w:val="40"/>
              </w:rPr>
            </w:pPr>
            <w:r>
              <w:rPr>
                <w:rFonts w:asciiTheme="majorBidi" w:hAnsiTheme="majorBidi" w:cstheme="majorBidi"/>
                <w:sz w:val="40"/>
                <w:szCs w:val="40"/>
              </w:rPr>
              <w:lastRenderedPageBreak/>
              <w:t xml:space="preserve">Class name: </w:t>
            </w:r>
            <w:proofErr w:type="spellStart"/>
            <w:r w:rsidRPr="00B93DE7">
              <w:rPr>
                <w:rFonts w:asciiTheme="majorBidi" w:hAnsiTheme="majorBidi" w:cstheme="majorBidi"/>
                <w:sz w:val="40"/>
                <w:szCs w:val="40"/>
              </w:rPr>
              <w:t>Network</w:t>
            </w:r>
            <w:r>
              <w:rPr>
                <w:rFonts w:asciiTheme="majorBidi" w:hAnsiTheme="majorBidi" w:cstheme="majorBidi"/>
                <w:sz w:val="40"/>
                <w:szCs w:val="40"/>
              </w:rPr>
              <w:t>C</w:t>
            </w:r>
            <w:r w:rsidRPr="00B93DE7">
              <w:rPr>
                <w:rFonts w:asciiTheme="majorBidi" w:hAnsiTheme="majorBidi" w:cstheme="majorBidi"/>
                <w:sz w:val="40"/>
                <w:szCs w:val="40"/>
              </w:rPr>
              <w:t>alculations</w:t>
            </w:r>
            <w:proofErr w:type="spellEnd"/>
          </w:p>
        </w:tc>
      </w:tr>
      <w:tr w:rsidR="00B93DE7" w14:paraId="628F7A30" w14:textId="77777777" w:rsidTr="007A1D4D">
        <w:trPr>
          <w:trHeight w:val="930"/>
        </w:trPr>
        <w:tc>
          <w:tcPr>
            <w:tcW w:w="8270" w:type="dxa"/>
            <w:gridSpan w:val="2"/>
          </w:tcPr>
          <w:p w14:paraId="6C931B69" w14:textId="63EFE5FB" w:rsidR="00B93DE7" w:rsidRDefault="00B93DE7" w:rsidP="007A1D4D">
            <w:pPr>
              <w:rPr>
                <w:rFonts w:asciiTheme="majorBidi" w:hAnsiTheme="majorBidi" w:cstheme="majorBidi"/>
                <w:sz w:val="40"/>
                <w:szCs w:val="40"/>
              </w:rPr>
            </w:pPr>
            <w:r>
              <w:rPr>
                <w:rFonts w:asciiTheme="majorBidi" w:hAnsiTheme="majorBidi" w:cstheme="majorBidi"/>
                <w:sz w:val="40"/>
                <w:szCs w:val="40"/>
              </w:rPr>
              <w:t>Description:</w:t>
            </w:r>
            <w:r w:rsidR="000B22D6">
              <w:rPr>
                <w:rFonts w:asciiTheme="majorBidi" w:hAnsiTheme="majorBidi" w:cstheme="majorBidi"/>
                <w:sz w:val="40"/>
                <w:szCs w:val="40"/>
              </w:rPr>
              <w:t xml:space="preserve"> This class </w:t>
            </w:r>
            <w:r w:rsidR="0082564C">
              <w:rPr>
                <w:rFonts w:asciiTheme="majorBidi" w:hAnsiTheme="majorBidi" w:cstheme="majorBidi"/>
                <w:sz w:val="40"/>
                <w:szCs w:val="40"/>
              </w:rPr>
              <w:t xml:space="preserve">evaluates the network with some </w:t>
            </w:r>
            <w:proofErr w:type="spellStart"/>
            <w:r w:rsidR="0082564C">
              <w:rPr>
                <w:rFonts w:asciiTheme="majorBidi" w:hAnsiTheme="majorBidi" w:cstheme="majorBidi"/>
                <w:sz w:val="40"/>
                <w:szCs w:val="40"/>
              </w:rPr>
              <w:t>calcualtions</w:t>
            </w:r>
            <w:proofErr w:type="spellEnd"/>
          </w:p>
        </w:tc>
      </w:tr>
      <w:tr w:rsidR="00B93DE7" w:rsidRPr="00E4578C" w14:paraId="577C91AF" w14:textId="77777777" w:rsidTr="00E11C91">
        <w:tc>
          <w:tcPr>
            <w:tcW w:w="3505" w:type="dxa"/>
          </w:tcPr>
          <w:p w14:paraId="354F64C5" w14:textId="77777777" w:rsidR="00B93DE7" w:rsidRPr="00E4578C" w:rsidRDefault="00B93DE7" w:rsidP="007A1D4D">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765" w:type="dxa"/>
          </w:tcPr>
          <w:p w14:paraId="41D9B188" w14:textId="77777777" w:rsidR="00B93DE7" w:rsidRPr="00E4578C" w:rsidRDefault="00B93DE7" w:rsidP="007A1D4D">
            <w:pPr>
              <w:rPr>
                <w:rFonts w:asciiTheme="majorBidi" w:hAnsiTheme="majorBidi" w:cstheme="majorBidi"/>
                <w:b/>
                <w:bCs/>
                <w:sz w:val="40"/>
                <w:szCs w:val="40"/>
              </w:rPr>
            </w:pPr>
            <w:r w:rsidRPr="00E4578C">
              <w:rPr>
                <w:b/>
                <w:bCs/>
              </w:rPr>
              <w:t>Attributes (fields)</w:t>
            </w:r>
          </w:p>
        </w:tc>
      </w:tr>
      <w:tr w:rsidR="00B93DE7" w:rsidRPr="00021D7B" w14:paraId="35899661" w14:textId="77777777" w:rsidTr="00E11C91">
        <w:tc>
          <w:tcPr>
            <w:tcW w:w="3505" w:type="dxa"/>
          </w:tcPr>
          <w:p w14:paraId="60EDDA43" w14:textId="5E6A4A3B" w:rsidR="00B93DE7" w:rsidRPr="00C40461" w:rsidRDefault="00C40461" w:rsidP="007A1D4D">
            <w:pPr>
              <w:rPr>
                <w:rFonts w:asciiTheme="majorBidi" w:hAnsiTheme="majorBidi" w:cstheme="majorBidi"/>
                <w:sz w:val="28"/>
                <w:szCs w:val="28"/>
                <w:rtl/>
              </w:rPr>
            </w:pPr>
            <w:r w:rsidRPr="00C40461">
              <w:rPr>
                <w:rFonts w:asciiTheme="majorBidi" w:hAnsiTheme="majorBidi" w:cstheme="majorBidi"/>
                <w:sz w:val="28"/>
                <w:szCs w:val="28"/>
              </w:rPr>
              <w:t>Object that represents the network</w:t>
            </w:r>
          </w:p>
        </w:tc>
        <w:tc>
          <w:tcPr>
            <w:tcW w:w="4765" w:type="dxa"/>
          </w:tcPr>
          <w:p w14:paraId="1FDB2791" w14:textId="5E6F7A6F" w:rsidR="00B93DE7" w:rsidRPr="00021D7B" w:rsidRDefault="00C40461" w:rsidP="007A1D4D">
            <w:pPr>
              <w:rPr>
                <w:rFonts w:asciiTheme="majorBidi" w:hAnsiTheme="majorBidi" w:cstheme="majorBidi"/>
                <w:sz w:val="24"/>
                <w:szCs w:val="24"/>
              </w:rPr>
            </w:pPr>
            <w:r>
              <w:rPr>
                <w:rFonts w:asciiTheme="majorBidi" w:hAnsiTheme="majorBidi" w:cstheme="majorBidi"/>
                <w:sz w:val="24"/>
                <w:szCs w:val="24"/>
              </w:rPr>
              <w:t xml:space="preserve">Network </w:t>
            </w:r>
            <w:proofErr w:type="spellStart"/>
            <w:r>
              <w:rPr>
                <w:rFonts w:asciiTheme="majorBidi" w:hAnsiTheme="majorBidi" w:cstheme="majorBidi"/>
                <w:sz w:val="24"/>
                <w:szCs w:val="24"/>
              </w:rPr>
              <w:t>network</w:t>
            </w:r>
            <w:proofErr w:type="spellEnd"/>
          </w:p>
        </w:tc>
      </w:tr>
      <w:tr w:rsidR="00B93DE7" w14:paraId="76A119DB" w14:textId="77777777" w:rsidTr="00E11C91">
        <w:tc>
          <w:tcPr>
            <w:tcW w:w="3505" w:type="dxa"/>
          </w:tcPr>
          <w:p w14:paraId="7A5AE39F" w14:textId="77777777" w:rsidR="00B93DE7" w:rsidRDefault="00B93DE7" w:rsidP="007A1D4D">
            <w:pPr>
              <w:rPr>
                <w:rFonts w:asciiTheme="majorBidi" w:hAnsiTheme="majorBidi" w:cstheme="majorBidi"/>
                <w:sz w:val="40"/>
                <w:szCs w:val="40"/>
                <w:rtl/>
              </w:rPr>
            </w:pPr>
          </w:p>
        </w:tc>
        <w:tc>
          <w:tcPr>
            <w:tcW w:w="4765" w:type="dxa"/>
          </w:tcPr>
          <w:p w14:paraId="0BDB498B" w14:textId="77777777" w:rsidR="00B93DE7" w:rsidRPr="00A901F7" w:rsidRDefault="00B93DE7" w:rsidP="007A1D4D">
            <w:pPr>
              <w:rPr>
                <w:rFonts w:asciiTheme="majorBidi" w:hAnsiTheme="majorBidi" w:cstheme="majorBidi"/>
                <w:sz w:val="24"/>
                <w:szCs w:val="24"/>
              </w:rPr>
            </w:pPr>
          </w:p>
        </w:tc>
      </w:tr>
      <w:tr w:rsidR="00B93DE7" w:rsidRPr="00E4578C" w14:paraId="0DFBA715" w14:textId="77777777" w:rsidTr="00E11C91">
        <w:tc>
          <w:tcPr>
            <w:tcW w:w="3505" w:type="dxa"/>
          </w:tcPr>
          <w:p w14:paraId="1D69E7E3" w14:textId="77777777" w:rsidR="00B93DE7" w:rsidRDefault="00B93DE7" w:rsidP="007A1D4D">
            <w:pPr>
              <w:rPr>
                <w:rFonts w:asciiTheme="majorBidi" w:hAnsiTheme="majorBidi" w:cstheme="majorBidi"/>
                <w:sz w:val="40"/>
                <w:szCs w:val="40"/>
                <w:rtl/>
              </w:rPr>
            </w:pPr>
          </w:p>
        </w:tc>
        <w:tc>
          <w:tcPr>
            <w:tcW w:w="4765" w:type="dxa"/>
          </w:tcPr>
          <w:p w14:paraId="02F1B6BA" w14:textId="77777777" w:rsidR="00B93DE7" w:rsidRPr="00E4578C" w:rsidRDefault="00B93DE7" w:rsidP="007A1D4D">
            <w:pPr>
              <w:rPr>
                <w:rFonts w:asciiTheme="majorBidi" w:hAnsiTheme="majorBidi" w:cstheme="majorBidi"/>
                <w:b/>
                <w:bCs/>
                <w:sz w:val="40"/>
                <w:szCs w:val="40"/>
              </w:rPr>
            </w:pPr>
            <w:r w:rsidRPr="00E4578C">
              <w:rPr>
                <w:b/>
                <w:bCs/>
              </w:rPr>
              <w:t>Methods (operations)</w:t>
            </w:r>
          </w:p>
        </w:tc>
      </w:tr>
      <w:tr w:rsidR="00B93DE7" w14:paraId="0819DE2B" w14:textId="77777777" w:rsidTr="00E11C91">
        <w:tc>
          <w:tcPr>
            <w:tcW w:w="3505" w:type="dxa"/>
          </w:tcPr>
          <w:p w14:paraId="0A459C3D" w14:textId="6E619BEC" w:rsidR="00B93DE7" w:rsidRPr="00E11C91" w:rsidRDefault="00C40461" w:rsidP="007A1D4D">
            <w:pPr>
              <w:rPr>
                <w:rFonts w:asciiTheme="majorBidi" w:hAnsiTheme="majorBidi" w:cstheme="majorBidi"/>
                <w:sz w:val="24"/>
                <w:szCs w:val="24"/>
                <w:rtl/>
              </w:rPr>
            </w:pPr>
            <w:r>
              <w:rPr>
                <w:rFonts w:asciiTheme="majorBidi" w:hAnsiTheme="majorBidi" w:cstheme="majorBidi"/>
                <w:sz w:val="24"/>
                <w:szCs w:val="24"/>
              </w:rPr>
              <w:t>How many members in the network</w:t>
            </w:r>
          </w:p>
        </w:tc>
        <w:tc>
          <w:tcPr>
            <w:tcW w:w="4765" w:type="dxa"/>
          </w:tcPr>
          <w:p w14:paraId="2B877ED8" w14:textId="6E60962B" w:rsidR="00B93DE7" w:rsidRDefault="00254E6F" w:rsidP="007A1D4D">
            <w:pPr>
              <w:rPr>
                <w:rFonts w:asciiTheme="majorBidi" w:hAnsiTheme="majorBidi" w:cstheme="majorBidi"/>
                <w:sz w:val="40"/>
                <w:szCs w:val="40"/>
                <w:rtl/>
              </w:rPr>
            </w:pPr>
            <w:proofErr w:type="spellStart"/>
            <w:proofErr w:type="gramStart"/>
            <w:r w:rsidRPr="00AD092B">
              <w:rPr>
                <w:rFonts w:asciiTheme="majorBidi" w:hAnsiTheme="majorBidi" w:cstheme="majorBidi"/>
                <w:sz w:val="28"/>
                <w:szCs w:val="28"/>
              </w:rPr>
              <w:t>calculate</w:t>
            </w:r>
            <w:r>
              <w:rPr>
                <w:rFonts w:asciiTheme="majorBidi" w:hAnsiTheme="majorBidi" w:cstheme="majorBidi"/>
                <w:sz w:val="28"/>
                <w:szCs w:val="28"/>
              </w:rPr>
              <w:t>NumMember</w:t>
            </w:r>
            <w:r w:rsidR="00657A2B">
              <w:rPr>
                <w:rFonts w:asciiTheme="majorBidi" w:hAnsiTheme="majorBidi" w:cstheme="majorBidi"/>
                <w:sz w:val="28"/>
                <w:szCs w:val="28"/>
              </w:rPr>
              <w:t>s</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tc>
      </w:tr>
      <w:tr w:rsidR="00A21461" w14:paraId="780719D9" w14:textId="77777777" w:rsidTr="00E11C91">
        <w:tc>
          <w:tcPr>
            <w:tcW w:w="3505" w:type="dxa"/>
          </w:tcPr>
          <w:p w14:paraId="35E932D7" w14:textId="1486E136" w:rsidR="00A21461" w:rsidRPr="00E11C91" w:rsidRDefault="00C40461" w:rsidP="009F6A2B">
            <w:pPr>
              <w:rPr>
                <w:rFonts w:asciiTheme="majorBidi" w:hAnsiTheme="majorBidi" w:cstheme="majorBidi"/>
                <w:sz w:val="24"/>
                <w:szCs w:val="24"/>
                <w:rtl/>
              </w:rPr>
            </w:pPr>
            <w:r>
              <w:rPr>
                <w:rFonts w:asciiTheme="majorBidi" w:hAnsiTheme="majorBidi" w:cstheme="majorBidi"/>
                <w:sz w:val="24"/>
                <w:szCs w:val="24"/>
              </w:rPr>
              <w:t xml:space="preserve">How long each user spends </w:t>
            </w:r>
            <w:r w:rsidR="00140B95">
              <w:rPr>
                <w:rFonts w:asciiTheme="majorBidi" w:hAnsiTheme="majorBidi" w:cstheme="majorBidi"/>
                <w:sz w:val="24"/>
                <w:szCs w:val="24"/>
              </w:rPr>
              <w:t>per day in the network</w:t>
            </w:r>
          </w:p>
        </w:tc>
        <w:tc>
          <w:tcPr>
            <w:tcW w:w="4765" w:type="dxa"/>
          </w:tcPr>
          <w:p w14:paraId="4E50422A" w14:textId="3F0EE728" w:rsidR="00A21461" w:rsidRPr="00AD092B" w:rsidRDefault="00657A2B" w:rsidP="009F6A2B">
            <w:pPr>
              <w:rPr>
                <w:rFonts w:asciiTheme="majorBidi" w:hAnsiTheme="majorBidi" w:cstheme="majorBidi"/>
                <w:sz w:val="28"/>
                <w:szCs w:val="28"/>
              </w:rPr>
            </w:pPr>
            <w:proofErr w:type="spellStart"/>
            <w:proofErr w:type="gramStart"/>
            <w:r w:rsidRPr="00AD092B">
              <w:rPr>
                <w:rFonts w:asciiTheme="majorBidi" w:hAnsiTheme="majorBidi" w:cstheme="majorBidi"/>
                <w:sz w:val="28"/>
                <w:szCs w:val="28"/>
              </w:rPr>
              <w:t>calculate</w:t>
            </w:r>
            <w:r>
              <w:rPr>
                <w:rFonts w:asciiTheme="majorBidi" w:hAnsiTheme="majorBidi" w:cstheme="majorBidi"/>
                <w:sz w:val="28"/>
                <w:szCs w:val="28"/>
              </w:rPr>
              <w:t>AvgTime</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tc>
      </w:tr>
      <w:tr w:rsidR="00E11C91" w:rsidRPr="00AD092B" w14:paraId="3D278AF3" w14:textId="77777777" w:rsidTr="00E11C91">
        <w:tc>
          <w:tcPr>
            <w:tcW w:w="3505" w:type="dxa"/>
          </w:tcPr>
          <w:p w14:paraId="1844544E" w14:textId="7FE0FBE5" w:rsidR="00E11C91" w:rsidRPr="00E11C91" w:rsidRDefault="00140B95" w:rsidP="00BD1F75">
            <w:pPr>
              <w:rPr>
                <w:rFonts w:asciiTheme="majorBidi" w:hAnsiTheme="majorBidi" w:cstheme="majorBidi"/>
                <w:sz w:val="24"/>
                <w:szCs w:val="24"/>
                <w:rtl/>
              </w:rPr>
            </w:pPr>
            <w:r>
              <w:rPr>
                <w:rFonts w:asciiTheme="majorBidi" w:hAnsiTheme="majorBidi" w:cstheme="majorBidi"/>
                <w:sz w:val="24"/>
                <w:szCs w:val="24"/>
              </w:rPr>
              <w:t>How many likes</w:t>
            </w:r>
          </w:p>
        </w:tc>
        <w:tc>
          <w:tcPr>
            <w:tcW w:w="4765" w:type="dxa"/>
          </w:tcPr>
          <w:p w14:paraId="1062E63E" w14:textId="1D58AFE5" w:rsidR="00E11C91" w:rsidRPr="00AD092B" w:rsidRDefault="00E11C91" w:rsidP="00BD1F75">
            <w:pPr>
              <w:rPr>
                <w:rFonts w:asciiTheme="majorBidi" w:hAnsiTheme="majorBidi" w:cstheme="majorBidi"/>
                <w:sz w:val="28"/>
                <w:szCs w:val="28"/>
              </w:rPr>
            </w:pPr>
            <w:proofErr w:type="spellStart"/>
            <w:proofErr w:type="gramStart"/>
            <w:r w:rsidRPr="00AD092B">
              <w:rPr>
                <w:rFonts w:asciiTheme="majorBidi" w:hAnsiTheme="majorBidi" w:cstheme="majorBidi"/>
                <w:sz w:val="28"/>
                <w:szCs w:val="28"/>
              </w:rPr>
              <w:t>calculate</w:t>
            </w:r>
            <w:r>
              <w:rPr>
                <w:rFonts w:asciiTheme="majorBidi" w:hAnsiTheme="majorBidi" w:cstheme="majorBidi"/>
                <w:sz w:val="28"/>
                <w:szCs w:val="28"/>
              </w:rPr>
              <w:t>NumLikes</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tc>
      </w:tr>
      <w:tr w:rsidR="00E11C91" w:rsidRPr="00AD092B" w14:paraId="232694C3" w14:textId="77777777" w:rsidTr="00E11C91">
        <w:tc>
          <w:tcPr>
            <w:tcW w:w="3505" w:type="dxa"/>
          </w:tcPr>
          <w:p w14:paraId="310A6F7C" w14:textId="5D656F39" w:rsidR="00E11C91" w:rsidRPr="00E11C91" w:rsidRDefault="00140B95" w:rsidP="00BD1F75">
            <w:pPr>
              <w:rPr>
                <w:rFonts w:asciiTheme="majorBidi" w:hAnsiTheme="majorBidi" w:cstheme="majorBidi"/>
                <w:sz w:val="24"/>
                <w:szCs w:val="24"/>
                <w:rtl/>
              </w:rPr>
            </w:pPr>
            <w:r>
              <w:rPr>
                <w:rFonts w:asciiTheme="majorBidi" w:hAnsiTheme="majorBidi" w:cstheme="majorBidi"/>
                <w:sz w:val="24"/>
                <w:szCs w:val="24"/>
              </w:rPr>
              <w:t>How many shares</w:t>
            </w:r>
          </w:p>
        </w:tc>
        <w:tc>
          <w:tcPr>
            <w:tcW w:w="4765" w:type="dxa"/>
          </w:tcPr>
          <w:p w14:paraId="7863AE67" w14:textId="3C5ED686" w:rsidR="00E11C91" w:rsidRPr="00AD092B" w:rsidRDefault="00E11C91" w:rsidP="00BD1F75">
            <w:pPr>
              <w:rPr>
                <w:rFonts w:asciiTheme="majorBidi" w:hAnsiTheme="majorBidi" w:cstheme="majorBidi"/>
                <w:sz w:val="28"/>
                <w:szCs w:val="28"/>
              </w:rPr>
            </w:pPr>
            <w:proofErr w:type="spellStart"/>
            <w:proofErr w:type="gramStart"/>
            <w:r w:rsidRPr="00AD092B">
              <w:rPr>
                <w:rFonts w:asciiTheme="majorBidi" w:hAnsiTheme="majorBidi" w:cstheme="majorBidi"/>
                <w:sz w:val="28"/>
                <w:szCs w:val="28"/>
              </w:rPr>
              <w:t>calculate</w:t>
            </w:r>
            <w:r>
              <w:rPr>
                <w:rFonts w:asciiTheme="majorBidi" w:hAnsiTheme="majorBidi" w:cstheme="majorBidi"/>
                <w:sz w:val="28"/>
                <w:szCs w:val="28"/>
              </w:rPr>
              <w:t>NumShares</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tc>
      </w:tr>
      <w:tr w:rsidR="00E11C91" w:rsidRPr="00AD092B" w14:paraId="23DA05DE" w14:textId="77777777" w:rsidTr="00E11C91">
        <w:tc>
          <w:tcPr>
            <w:tcW w:w="3505" w:type="dxa"/>
          </w:tcPr>
          <w:p w14:paraId="1A25D3AF" w14:textId="77E70BEC" w:rsidR="00E11C91" w:rsidRPr="00E11C91" w:rsidRDefault="00140B95" w:rsidP="00BD1F75">
            <w:pPr>
              <w:rPr>
                <w:rFonts w:asciiTheme="majorBidi" w:hAnsiTheme="majorBidi" w:cstheme="majorBidi"/>
                <w:sz w:val="24"/>
                <w:szCs w:val="24"/>
                <w:rtl/>
              </w:rPr>
            </w:pPr>
            <w:r>
              <w:rPr>
                <w:rFonts w:asciiTheme="majorBidi" w:hAnsiTheme="majorBidi" w:cstheme="majorBidi"/>
                <w:sz w:val="24"/>
                <w:szCs w:val="24"/>
              </w:rPr>
              <w:t>Calculate</w:t>
            </w:r>
            <w:r w:rsidR="00AD3116">
              <w:rPr>
                <w:rFonts w:asciiTheme="majorBidi" w:hAnsiTheme="majorBidi" w:cstheme="majorBidi"/>
                <w:sz w:val="24"/>
                <w:szCs w:val="24"/>
              </w:rPr>
              <w:t>s</w:t>
            </w:r>
            <w:r>
              <w:rPr>
                <w:rFonts w:asciiTheme="majorBidi" w:hAnsiTheme="majorBidi" w:cstheme="majorBidi"/>
                <w:sz w:val="24"/>
                <w:szCs w:val="24"/>
              </w:rPr>
              <w:t xml:space="preserve"> the amount of expenses that the owner </w:t>
            </w:r>
            <w:r w:rsidR="00E457F7">
              <w:rPr>
                <w:rFonts w:asciiTheme="majorBidi" w:hAnsiTheme="majorBidi" w:cstheme="majorBidi"/>
                <w:sz w:val="24"/>
                <w:szCs w:val="24"/>
              </w:rPr>
              <w:t>must</w:t>
            </w:r>
            <w:r>
              <w:rPr>
                <w:rFonts w:asciiTheme="majorBidi" w:hAnsiTheme="majorBidi" w:cstheme="majorBidi"/>
                <w:sz w:val="24"/>
                <w:szCs w:val="24"/>
              </w:rPr>
              <w:t xml:space="preserve"> spend</w:t>
            </w:r>
          </w:p>
        </w:tc>
        <w:tc>
          <w:tcPr>
            <w:tcW w:w="4765" w:type="dxa"/>
          </w:tcPr>
          <w:p w14:paraId="3836A80E" w14:textId="77777777" w:rsidR="00E11C91" w:rsidRPr="00AD092B" w:rsidRDefault="00E11C91" w:rsidP="00BD1F75">
            <w:pPr>
              <w:rPr>
                <w:rFonts w:asciiTheme="majorBidi" w:hAnsiTheme="majorBidi" w:cstheme="majorBidi"/>
                <w:sz w:val="28"/>
                <w:szCs w:val="28"/>
              </w:rPr>
            </w:pPr>
            <w:proofErr w:type="spellStart"/>
            <w:proofErr w:type="gramStart"/>
            <w:r>
              <w:rPr>
                <w:rFonts w:asciiTheme="majorBidi" w:hAnsiTheme="majorBidi" w:cstheme="majorBidi"/>
                <w:sz w:val="28"/>
                <w:szCs w:val="28"/>
              </w:rPr>
              <w:t>calculate</w:t>
            </w:r>
            <w:r w:rsidRPr="00657A2B">
              <w:rPr>
                <w:rFonts w:asciiTheme="majorBidi" w:hAnsiTheme="majorBidi" w:cstheme="majorBidi"/>
                <w:sz w:val="28"/>
                <w:szCs w:val="28"/>
              </w:rPr>
              <w:t>Expenses</w:t>
            </w:r>
            <w:proofErr w:type="spellEnd"/>
            <w:r>
              <w:rPr>
                <w:rFonts w:asciiTheme="majorBidi" w:hAnsiTheme="majorBidi" w:cstheme="majorBidi"/>
                <w:sz w:val="28"/>
                <w:szCs w:val="28"/>
              </w:rPr>
              <w:t>(</w:t>
            </w:r>
            <w:proofErr w:type="gramEnd"/>
            <w:r>
              <w:rPr>
                <w:rFonts w:asciiTheme="majorBidi" w:hAnsiTheme="majorBidi" w:cstheme="majorBidi"/>
                <w:sz w:val="28"/>
                <w:szCs w:val="28"/>
              </w:rPr>
              <w:t>)</w:t>
            </w:r>
          </w:p>
        </w:tc>
      </w:tr>
      <w:tr w:rsidR="00E11C91" w14:paraId="54745229" w14:textId="77777777" w:rsidTr="00E11C91">
        <w:tc>
          <w:tcPr>
            <w:tcW w:w="3505" w:type="dxa"/>
          </w:tcPr>
          <w:p w14:paraId="47F7EF75" w14:textId="6D0FA42E" w:rsidR="00E11C91" w:rsidRPr="00E11C91" w:rsidRDefault="00140B95" w:rsidP="00657A2B">
            <w:pPr>
              <w:rPr>
                <w:rFonts w:asciiTheme="majorBidi" w:hAnsiTheme="majorBidi" w:cstheme="majorBidi"/>
                <w:sz w:val="24"/>
                <w:szCs w:val="24"/>
                <w:rtl/>
              </w:rPr>
            </w:pPr>
            <w:r>
              <w:rPr>
                <w:rFonts w:asciiTheme="majorBidi" w:hAnsiTheme="majorBidi" w:cstheme="majorBidi"/>
                <w:sz w:val="24"/>
                <w:szCs w:val="24"/>
              </w:rPr>
              <w:t>Calculate</w:t>
            </w:r>
            <w:r w:rsidR="00E457F7">
              <w:rPr>
                <w:rFonts w:asciiTheme="majorBidi" w:hAnsiTheme="majorBidi" w:cstheme="majorBidi"/>
                <w:sz w:val="24"/>
                <w:szCs w:val="24"/>
              </w:rPr>
              <w:t>s the profit of the network</w:t>
            </w:r>
          </w:p>
        </w:tc>
        <w:tc>
          <w:tcPr>
            <w:tcW w:w="4765" w:type="dxa"/>
          </w:tcPr>
          <w:p w14:paraId="0DAA2C5B" w14:textId="4DCAD597" w:rsidR="00E11C91" w:rsidRPr="00AD092B" w:rsidRDefault="00E11C91" w:rsidP="00657A2B">
            <w:pPr>
              <w:rPr>
                <w:rFonts w:asciiTheme="majorBidi" w:hAnsiTheme="majorBidi" w:cstheme="majorBidi"/>
                <w:sz w:val="28"/>
                <w:szCs w:val="28"/>
              </w:rPr>
            </w:pPr>
            <w:r>
              <w:rPr>
                <w:rFonts w:asciiTheme="majorBidi" w:hAnsiTheme="majorBidi" w:cstheme="majorBidi"/>
                <w:sz w:val="28"/>
                <w:szCs w:val="28"/>
              </w:rPr>
              <w:t>calculate</w:t>
            </w:r>
            <w:r>
              <w:t xml:space="preserve"> </w:t>
            </w:r>
            <w:r w:rsidRPr="00E11C91">
              <w:rPr>
                <w:rFonts w:asciiTheme="majorBidi" w:hAnsiTheme="majorBidi" w:cstheme="majorBidi"/>
                <w:sz w:val="28"/>
                <w:szCs w:val="28"/>
              </w:rPr>
              <w:t xml:space="preserve">Revenue </w:t>
            </w:r>
            <w:r>
              <w:rPr>
                <w:rFonts w:asciiTheme="majorBidi" w:hAnsiTheme="majorBidi" w:cstheme="majorBidi"/>
                <w:sz w:val="28"/>
                <w:szCs w:val="28"/>
              </w:rPr>
              <w:t>()</w:t>
            </w:r>
          </w:p>
        </w:tc>
      </w:tr>
      <w:tr w:rsidR="00E11C91" w14:paraId="3F5B4F43" w14:textId="77777777" w:rsidTr="00E11C91">
        <w:tc>
          <w:tcPr>
            <w:tcW w:w="3505" w:type="dxa"/>
          </w:tcPr>
          <w:p w14:paraId="0D80C417" w14:textId="2A9D843E" w:rsidR="00E11C91" w:rsidRPr="00E11C91" w:rsidRDefault="005E1F04" w:rsidP="00657A2B">
            <w:pPr>
              <w:rPr>
                <w:rFonts w:asciiTheme="majorBidi" w:hAnsiTheme="majorBidi" w:cstheme="majorBidi"/>
                <w:sz w:val="24"/>
                <w:szCs w:val="24"/>
                <w:rtl/>
              </w:rPr>
            </w:pPr>
            <w:r>
              <w:rPr>
                <w:rFonts w:asciiTheme="majorBidi" w:hAnsiTheme="majorBidi" w:cstheme="majorBidi"/>
                <w:sz w:val="24"/>
                <w:szCs w:val="24"/>
              </w:rPr>
              <w:t xml:space="preserve">Evaluates the </w:t>
            </w:r>
            <w:r w:rsidR="00AD3116">
              <w:rPr>
                <w:rFonts w:asciiTheme="majorBidi" w:hAnsiTheme="majorBidi" w:cstheme="majorBidi"/>
                <w:sz w:val="24"/>
                <w:szCs w:val="24"/>
              </w:rPr>
              <w:t>value of the network</w:t>
            </w:r>
          </w:p>
        </w:tc>
        <w:tc>
          <w:tcPr>
            <w:tcW w:w="4765" w:type="dxa"/>
          </w:tcPr>
          <w:p w14:paraId="1FEF6DFD" w14:textId="22CF40D1" w:rsidR="00E11C91" w:rsidRPr="00AD092B" w:rsidRDefault="005A2B8C" w:rsidP="00657A2B">
            <w:pPr>
              <w:rPr>
                <w:rFonts w:asciiTheme="majorBidi" w:hAnsiTheme="majorBidi" w:cstheme="majorBidi"/>
                <w:sz w:val="28"/>
                <w:szCs w:val="28"/>
              </w:rPr>
            </w:pPr>
            <w:proofErr w:type="spellStart"/>
            <w:proofErr w:type="gramStart"/>
            <w:r w:rsidRPr="005A2B8C">
              <w:rPr>
                <w:rFonts w:asciiTheme="majorBidi" w:hAnsiTheme="majorBidi" w:cstheme="majorBidi"/>
                <w:sz w:val="28"/>
                <w:szCs w:val="28"/>
              </w:rPr>
              <w:t>evaluateNetwork</w:t>
            </w:r>
            <w:proofErr w:type="spellEnd"/>
            <w:r w:rsidRPr="005A2B8C">
              <w:rPr>
                <w:rFonts w:asciiTheme="majorBidi" w:hAnsiTheme="majorBidi" w:cstheme="majorBidi"/>
                <w:sz w:val="28"/>
                <w:szCs w:val="28"/>
              </w:rPr>
              <w:t>(</w:t>
            </w:r>
            <w:proofErr w:type="gramEnd"/>
            <w:r w:rsidRPr="005A2B8C">
              <w:rPr>
                <w:rFonts w:asciiTheme="majorBidi" w:hAnsiTheme="majorBidi" w:cstheme="majorBidi"/>
                <w:sz w:val="28"/>
                <w:szCs w:val="28"/>
              </w:rPr>
              <w:t>)</w:t>
            </w:r>
          </w:p>
        </w:tc>
      </w:tr>
    </w:tbl>
    <w:p w14:paraId="3281F86F" w14:textId="3F24913E" w:rsidR="00B93DE7" w:rsidRDefault="00B93DE7" w:rsidP="00187636">
      <w:pPr>
        <w:ind w:left="360"/>
        <w:rPr>
          <w:rFonts w:asciiTheme="majorBidi" w:hAnsiTheme="majorBidi" w:cstheme="majorBidi"/>
          <w:sz w:val="40"/>
          <w:szCs w:val="40"/>
        </w:rPr>
      </w:pPr>
    </w:p>
    <w:p w14:paraId="310D5E74" w14:textId="77777777" w:rsidR="00B93DE7" w:rsidRDefault="00B93DE7" w:rsidP="00BE261D">
      <w:pPr>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327"/>
        <w:gridCol w:w="4943"/>
      </w:tblGrid>
      <w:tr w:rsidR="00A901F7" w14:paraId="57036562" w14:textId="77777777" w:rsidTr="0044737F">
        <w:tc>
          <w:tcPr>
            <w:tcW w:w="8270" w:type="dxa"/>
            <w:gridSpan w:val="2"/>
          </w:tcPr>
          <w:p w14:paraId="05A2F0FA" w14:textId="6380BA01" w:rsidR="00A901F7" w:rsidRDefault="00A901F7" w:rsidP="0044737F">
            <w:pPr>
              <w:rPr>
                <w:rFonts w:asciiTheme="majorBidi" w:hAnsiTheme="majorBidi" w:cstheme="majorBidi"/>
                <w:sz w:val="40"/>
                <w:szCs w:val="40"/>
              </w:rPr>
            </w:pPr>
            <w:r>
              <w:rPr>
                <w:rFonts w:asciiTheme="majorBidi" w:hAnsiTheme="majorBidi" w:cstheme="majorBidi"/>
                <w:sz w:val="40"/>
                <w:szCs w:val="40"/>
              </w:rPr>
              <w:t xml:space="preserve">Class name: </w:t>
            </w:r>
            <w:proofErr w:type="spellStart"/>
            <w:r w:rsidR="0008420E">
              <w:rPr>
                <w:rFonts w:asciiTheme="majorBidi" w:hAnsiTheme="majorBidi" w:cstheme="majorBidi"/>
                <w:sz w:val="40"/>
                <w:szCs w:val="40"/>
              </w:rPr>
              <w:t>networkToGraph</w:t>
            </w:r>
            <w:proofErr w:type="spellEnd"/>
            <w:r>
              <w:rPr>
                <w:rFonts w:asciiTheme="majorBidi" w:hAnsiTheme="majorBidi" w:cstheme="majorBidi"/>
                <w:sz w:val="28"/>
                <w:szCs w:val="28"/>
              </w:rPr>
              <w:t xml:space="preserve"> </w:t>
            </w:r>
          </w:p>
        </w:tc>
      </w:tr>
      <w:tr w:rsidR="00A901F7" w14:paraId="3C89C65D" w14:textId="77777777" w:rsidTr="0044737F">
        <w:trPr>
          <w:trHeight w:val="930"/>
        </w:trPr>
        <w:tc>
          <w:tcPr>
            <w:tcW w:w="8270" w:type="dxa"/>
            <w:gridSpan w:val="2"/>
          </w:tcPr>
          <w:p w14:paraId="38555424" w14:textId="60F2969D" w:rsidR="00A901F7" w:rsidRDefault="00A901F7" w:rsidP="0044737F">
            <w:pPr>
              <w:rPr>
                <w:rFonts w:asciiTheme="majorBidi" w:hAnsiTheme="majorBidi" w:cstheme="majorBidi"/>
                <w:sz w:val="40"/>
                <w:szCs w:val="40"/>
              </w:rPr>
            </w:pPr>
            <w:r>
              <w:rPr>
                <w:rFonts w:asciiTheme="majorBidi" w:hAnsiTheme="majorBidi" w:cstheme="majorBidi"/>
                <w:sz w:val="40"/>
                <w:szCs w:val="40"/>
              </w:rPr>
              <w:t>Description:</w:t>
            </w:r>
            <w:r w:rsidR="00ED2ACD">
              <w:rPr>
                <w:rFonts w:asciiTheme="majorBidi" w:hAnsiTheme="majorBidi" w:cstheme="majorBidi"/>
                <w:sz w:val="40"/>
                <w:szCs w:val="40"/>
              </w:rPr>
              <w:t xml:space="preserve"> </w:t>
            </w:r>
            <w:r w:rsidR="008D4511">
              <w:rPr>
                <w:rFonts w:asciiTheme="majorBidi" w:hAnsiTheme="majorBidi" w:cstheme="majorBidi"/>
                <w:sz w:val="40"/>
                <w:szCs w:val="40"/>
              </w:rPr>
              <w:t xml:space="preserve">Convert the network to </w:t>
            </w:r>
            <w:r w:rsidR="00784434">
              <w:rPr>
                <w:rFonts w:asciiTheme="majorBidi" w:hAnsiTheme="majorBidi" w:cstheme="majorBidi"/>
                <w:sz w:val="40"/>
                <w:szCs w:val="40"/>
              </w:rPr>
              <w:t>a graph</w:t>
            </w:r>
          </w:p>
        </w:tc>
      </w:tr>
      <w:tr w:rsidR="00A901F7" w:rsidRPr="00E4578C" w14:paraId="688D0B84" w14:textId="77777777" w:rsidTr="0044737F">
        <w:tc>
          <w:tcPr>
            <w:tcW w:w="3327" w:type="dxa"/>
          </w:tcPr>
          <w:p w14:paraId="0C8BBD19" w14:textId="77777777" w:rsidR="00A901F7" w:rsidRPr="00E4578C" w:rsidRDefault="00A901F7" w:rsidP="0044737F">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67E21D5B" w14:textId="77777777" w:rsidR="00A901F7" w:rsidRPr="00E4578C" w:rsidRDefault="00A901F7" w:rsidP="0044737F">
            <w:pPr>
              <w:rPr>
                <w:rFonts w:asciiTheme="majorBidi" w:hAnsiTheme="majorBidi" w:cstheme="majorBidi"/>
                <w:b/>
                <w:bCs/>
                <w:sz w:val="40"/>
                <w:szCs w:val="40"/>
              </w:rPr>
            </w:pPr>
            <w:r w:rsidRPr="00E4578C">
              <w:rPr>
                <w:b/>
                <w:bCs/>
              </w:rPr>
              <w:t>Attributes (fields)</w:t>
            </w:r>
          </w:p>
        </w:tc>
      </w:tr>
      <w:tr w:rsidR="0008420E" w:rsidRPr="00021D7B" w14:paraId="2977884D" w14:textId="77777777" w:rsidTr="0044737F">
        <w:tc>
          <w:tcPr>
            <w:tcW w:w="3327" w:type="dxa"/>
          </w:tcPr>
          <w:p w14:paraId="05FFB088" w14:textId="77777777" w:rsidR="0008420E" w:rsidRDefault="0008420E" w:rsidP="0008420E">
            <w:pPr>
              <w:rPr>
                <w:rFonts w:asciiTheme="majorBidi" w:hAnsiTheme="majorBidi" w:cstheme="majorBidi"/>
                <w:sz w:val="40"/>
                <w:szCs w:val="40"/>
                <w:rtl/>
              </w:rPr>
            </w:pPr>
          </w:p>
        </w:tc>
        <w:tc>
          <w:tcPr>
            <w:tcW w:w="4943" w:type="dxa"/>
          </w:tcPr>
          <w:p w14:paraId="3D240243" w14:textId="62037AD6" w:rsidR="0008420E" w:rsidRPr="00021D7B" w:rsidRDefault="00784434" w:rsidP="0008420E">
            <w:pPr>
              <w:rPr>
                <w:rFonts w:asciiTheme="majorBidi" w:hAnsiTheme="majorBidi" w:cstheme="majorBidi"/>
                <w:sz w:val="24"/>
                <w:szCs w:val="24"/>
              </w:rPr>
            </w:pPr>
            <w:r>
              <w:rPr>
                <w:rFonts w:asciiTheme="majorBidi" w:hAnsiTheme="majorBidi" w:cstheme="majorBidi"/>
                <w:sz w:val="24"/>
                <w:szCs w:val="24"/>
              </w:rPr>
              <w:t xml:space="preserve">Network </w:t>
            </w:r>
            <w:proofErr w:type="spellStart"/>
            <w:r>
              <w:rPr>
                <w:rFonts w:asciiTheme="majorBidi" w:hAnsiTheme="majorBidi" w:cstheme="majorBidi"/>
                <w:sz w:val="24"/>
                <w:szCs w:val="24"/>
              </w:rPr>
              <w:t>network</w:t>
            </w:r>
            <w:proofErr w:type="spellEnd"/>
          </w:p>
        </w:tc>
      </w:tr>
      <w:tr w:rsidR="0008420E" w14:paraId="04BBF3CD" w14:textId="77777777" w:rsidTr="0044737F">
        <w:tc>
          <w:tcPr>
            <w:tcW w:w="3327" w:type="dxa"/>
          </w:tcPr>
          <w:p w14:paraId="052ACFCD" w14:textId="77777777" w:rsidR="0008420E" w:rsidRDefault="0008420E" w:rsidP="0008420E">
            <w:pPr>
              <w:rPr>
                <w:rFonts w:asciiTheme="majorBidi" w:hAnsiTheme="majorBidi" w:cstheme="majorBidi"/>
                <w:sz w:val="40"/>
                <w:szCs w:val="40"/>
                <w:rtl/>
              </w:rPr>
            </w:pPr>
          </w:p>
        </w:tc>
        <w:tc>
          <w:tcPr>
            <w:tcW w:w="4943" w:type="dxa"/>
          </w:tcPr>
          <w:p w14:paraId="5672949B" w14:textId="77777777" w:rsidR="0008420E" w:rsidRPr="00A901F7" w:rsidRDefault="0008420E" w:rsidP="0008420E">
            <w:pPr>
              <w:rPr>
                <w:rFonts w:asciiTheme="majorBidi" w:hAnsiTheme="majorBidi" w:cstheme="majorBidi"/>
                <w:sz w:val="24"/>
                <w:szCs w:val="24"/>
              </w:rPr>
            </w:pPr>
          </w:p>
        </w:tc>
      </w:tr>
      <w:tr w:rsidR="0008420E" w:rsidRPr="00E4578C" w14:paraId="3936A652" w14:textId="77777777" w:rsidTr="0044737F">
        <w:tc>
          <w:tcPr>
            <w:tcW w:w="3327" w:type="dxa"/>
          </w:tcPr>
          <w:p w14:paraId="01AF1BA3" w14:textId="77777777" w:rsidR="0008420E" w:rsidRDefault="0008420E" w:rsidP="0008420E">
            <w:pPr>
              <w:rPr>
                <w:rFonts w:asciiTheme="majorBidi" w:hAnsiTheme="majorBidi" w:cstheme="majorBidi"/>
                <w:sz w:val="40"/>
                <w:szCs w:val="40"/>
                <w:rtl/>
              </w:rPr>
            </w:pPr>
          </w:p>
        </w:tc>
        <w:tc>
          <w:tcPr>
            <w:tcW w:w="4943" w:type="dxa"/>
          </w:tcPr>
          <w:p w14:paraId="35C3F264" w14:textId="77777777" w:rsidR="0008420E" w:rsidRPr="00E4578C" w:rsidRDefault="0008420E" w:rsidP="0008420E">
            <w:pPr>
              <w:rPr>
                <w:rFonts w:asciiTheme="majorBidi" w:hAnsiTheme="majorBidi" w:cstheme="majorBidi"/>
                <w:b/>
                <w:bCs/>
                <w:sz w:val="40"/>
                <w:szCs w:val="40"/>
              </w:rPr>
            </w:pPr>
            <w:r w:rsidRPr="00E4578C">
              <w:rPr>
                <w:b/>
                <w:bCs/>
              </w:rPr>
              <w:t>Methods (operations)</w:t>
            </w:r>
          </w:p>
        </w:tc>
      </w:tr>
      <w:tr w:rsidR="0008420E" w14:paraId="6E6A7AEB" w14:textId="77777777" w:rsidTr="0044737F">
        <w:tc>
          <w:tcPr>
            <w:tcW w:w="3327" w:type="dxa"/>
          </w:tcPr>
          <w:p w14:paraId="009766EB" w14:textId="77777777" w:rsidR="0008420E" w:rsidRDefault="0008420E" w:rsidP="0008420E">
            <w:pPr>
              <w:rPr>
                <w:rFonts w:asciiTheme="majorBidi" w:hAnsiTheme="majorBidi" w:cstheme="majorBidi"/>
                <w:sz w:val="40"/>
                <w:szCs w:val="40"/>
                <w:rtl/>
              </w:rPr>
            </w:pPr>
          </w:p>
        </w:tc>
        <w:tc>
          <w:tcPr>
            <w:tcW w:w="4943" w:type="dxa"/>
          </w:tcPr>
          <w:p w14:paraId="4B53F1A7" w14:textId="79C055E7" w:rsidR="0008420E" w:rsidRDefault="0008420E" w:rsidP="0008420E">
            <w:pPr>
              <w:rPr>
                <w:rFonts w:asciiTheme="majorBidi" w:hAnsiTheme="majorBidi" w:cstheme="majorBidi"/>
                <w:sz w:val="40"/>
                <w:szCs w:val="40"/>
                <w:rtl/>
              </w:rPr>
            </w:pPr>
            <w:r w:rsidRPr="00AD092B">
              <w:rPr>
                <w:rFonts w:asciiTheme="majorBidi" w:hAnsiTheme="majorBidi" w:cstheme="majorBidi"/>
                <w:sz w:val="28"/>
                <w:szCs w:val="28"/>
              </w:rPr>
              <w:t xml:space="preserve"> </w:t>
            </w:r>
            <w:r w:rsidR="00784434">
              <w:rPr>
                <w:rFonts w:asciiTheme="majorBidi" w:hAnsiTheme="majorBidi" w:cstheme="majorBidi"/>
                <w:sz w:val="28"/>
                <w:szCs w:val="28"/>
              </w:rPr>
              <w:t>convert</w:t>
            </w:r>
          </w:p>
        </w:tc>
      </w:tr>
    </w:tbl>
    <w:p w14:paraId="06E6A422" w14:textId="12B5693B" w:rsidR="00A901F7" w:rsidRDefault="00A901F7" w:rsidP="00187636">
      <w:pPr>
        <w:ind w:left="360"/>
        <w:rPr>
          <w:rFonts w:asciiTheme="majorBidi" w:hAnsiTheme="majorBidi" w:cstheme="majorBidi"/>
          <w:sz w:val="40"/>
          <w:szCs w:val="40"/>
        </w:rPr>
      </w:pPr>
    </w:p>
    <w:p w14:paraId="19FA94C0" w14:textId="77777777" w:rsidR="00067E26" w:rsidRDefault="00067E26" w:rsidP="00067E26">
      <w:pPr>
        <w:ind w:left="360"/>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327"/>
        <w:gridCol w:w="4943"/>
      </w:tblGrid>
      <w:tr w:rsidR="00067E26" w14:paraId="74FE8AA2" w14:textId="77777777" w:rsidTr="00705657">
        <w:tc>
          <w:tcPr>
            <w:tcW w:w="8270" w:type="dxa"/>
            <w:gridSpan w:val="2"/>
          </w:tcPr>
          <w:p w14:paraId="3D295068" w14:textId="77777777" w:rsidR="00067E26" w:rsidRDefault="00067E26" w:rsidP="00705657">
            <w:pPr>
              <w:rPr>
                <w:rFonts w:asciiTheme="majorBidi" w:hAnsiTheme="majorBidi" w:cstheme="majorBidi"/>
                <w:sz w:val="40"/>
                <w:szCs w:val="40"/>
              </w:rPr>
            </w:pPr>
            <w:r>
              <w:rPr>
                <w:rFonts w:asciiTheme="majorBidi" w:hAnsiTheme="majorBidi" w:cstheme="majorBidi"/>
                <w:sz w:val="40"/>
                <w:szCs w:val="40"/>
              </w:rPr>
              <w:t>Class name: Graph</w:t>
            </w:r>
          </w:p>
        </w:tc>
      </w:tr>
      <w:tr w:rsidR="00067E26" w14:paraId="3AEEF1B7" w14:textId="77777777" w:rsidTr="00705657">
        <w:trPr>
          <w:trHeight w:val="930"/>
        </w:trPr>
        <w:tc>
          <w:tcPr>
            <w:tcW w:w="8270" w:type="dxa"/>
            <w:gridSpan w:val="2"/>
          </w:tcPr>
          <w:p w14:paraId="6419556C" w14:textId="11DAF0C5" w:rsidR="00067E26" w:rsidRDefault="00067E26" w:rsidP="00705657">
            <w:pPr>
              <w:rPr>
                <w:rFonts w:asciiTheme="majorBidi" w:hAnsiTheme="majorBidi" w:cstheme="majorBidi"/>
                <w:sz w:val="40"/>
                <w:szCs w:val="40"/>
              </w:rPr>
            </w:pPr>
            <w:r>
              <w:rPr>
                <w:rFonts w:asciiTheme="majorBidi" w:hAnsiTheme="majorBidi" w:cstheme="majorBidi"/>
                <w:sz w:val="40"/>
                <w:szCs w:val="40"/>
              </w:rPr>
              <w:t>Description:</w:t>
            </w:r>
            <w:r w:rsidR="00EF4F9A">
              <w:rPr>
                <w:rFonts w:asciiTheme="majorBidi" w:hAnsiTheme="majorBidi" w:cstheme="majorBidi"/>
                <w:sz w:val="40"/>
                <w:szCs w:val="40"/>
              </w:rPr>
              <w:t xml:space="preserve"> This class represents a graph.</w:t>
            </w:r>
          </w:p>
        </w:tc>
      </w:tr>
      <w:tr w:rsidR="00067E26" w14:paraId="45C79ABA" w14:textId="77777777" w:rsidTr="003978C4">
        <w:tc>
          <w:tcPr>
            <w:tcW w:w="3327" w:type="dxa"/>
          </w:tcPr>
          <w:p w14:paraId="7BBBDF61" w14:textId="77777777" w:rsidR="00067E26" w:rsidRPr="00E4578C" w:rsidRDefault="00067E26" w:rsidP="00705657">
            <w:pPr>
              <w:rPr>
                <w:rFonts w:asciiTheme="majorBidi" w:hAnsiTheme="majorBidi" w:cstheme="majorBidi"/>
                <w:b/>
                <w:bCs/>
                <w:sz w:val="40"/>
                <w:szCs w:val="40"/>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71758DA3" w14:textId="77777777" w:rsidR="00067E26" w:rsidRPr="00E4578C" w:rsidRDefault="00067E26" w:rsidP="00705657">
            <w:pPr>
              <w:rPr>
                <w:rFonts w:asciiTheme="majorBidi" w:hAnsiTheme="majorBidi" w:cstheme="majorBidi"/>
                <w:b/>
                <w:bCs/>
                <w:sz w:val="40"/>
                <w:szCs w:val="40"/>
              </w:rPr>
            </w:pPr>
            <w:r w:rsidRPr="00E4578C">
              <w:rPr>
                <w:b/>
                <w:bCs/>
              </w:rPr>
              <w:t>Attributes (fields)</w:t>
            </w:r>
          </w:p>
        </w:tc>
      </w:tr>
      <w:tr w:rsidR="00067E26" w14:paraId="470D9DF3" w14:textId="77777777" w:rsidTr="003978C4">
        <w:tc>
          <w:tcPr>
            <w:tcW w:w="3327" w:type="dxa"/>
          </w:tcPr>
          <w:p w14:paraId="1587BCCC" w14:textId="77777777" w:rsidR="00067E26" w:rsidRDefault="00067E26" w:rsidP="00705657">
            <w:pPr>
              <w:rPr>
                <w:rFonts w:asciiTheme="majorBidi" w:hAnsiTheme="majorBidi" w:cstheme="majorBidi"/>
                <w:sz w:val="40"/>
                <w:szCs w:val="40"/>
                <w:rtl/>
              </w:rPr>
            </w:pPr>
          </w:p>
        </w:tc>
        <w:tc>
          <w:tcPr>
            <w:tcW w:w="4943" w:type="dxa"/>
          </w:tcPr>
          <w:p w14:paraId="13628ED1" w14:textId="77777777" w:rsidR="00067E26" w:rsidRPr="00021D7B" w:rsidRDefault="00067E26" w:rsidP="00705657">
            <w:pPr>
              <w:rPr>
                <w:rFonts w:asciiTheme="majorBidi" w:hAnsiTheme="majorBidi" w:cstheme="majorBidi"/>
                <w:sz w:val="24"/>
                <w:szCs w:val="24"/>
              </w:rPr>
            </w:pPr>
            <w:r w:rsidRPr="00021D7B">
              <w:rPr>
                <w:rFonts w:asciiTheme="majorBidi" w:hAnsiTheme="majorBidi" w:cstheme="majorBidi"/>
                <w:sz w:val="24"/>
                <w:szCs w:val="24"/>
              </w:rPr>
              <w:t>List &lt;</w:t>
            </w:r>
            <w:r w:rsidRPr="00021D7B">
              <w:rPr>
                <w:sz w:val="24"/>
                <w:szCs w:val="24"/>
              </w:rPr>
              <w:t xml:space="preserve"> </w:t>
            </w:r>
            <w:r w:rsidRPr="00021D7B">
              <w:rPr>
                <w:rFonts w:asciiTheme="majorBidi" w:hAnsiTheme="majorBidi" w:cstheme="majorBidi"/>
                <w:sz w:val="24"/>
                <w:szCs w:val="24"/>
              </w:rPr>
              <w:t>Vertex&gt; vertices</w:t>
            </w:r>
          </w:p>
        </w:tc>
      </w:tr>
      <w:tr w:rsidR="00067E26" w14:paraId="34E16395" w14:textId="77777777" w:rsidTr="003978C4">
        <w:tc>
          <w:tcPr>
            <w:tcW w:w="3327" w:type="dxa"/>
          </w:tcPr>
          <w:p w14:paraId="70714BB1" w14:textId="77777777" w:rsidR="00067E26" w:rsidRDefault="00067E26" w:rsidP="00705657">
            <w:pPr>
              <w:rPr>
                <w:rFonts w:asciiTheme="majorBidi" w:hAnsiTheme="majorBidi" w:cstheme="majorBidi"/>
                <w:sz w:val="40"/>
                <w:szCs w:val="40"/>
                <w:rtl/>
              </w:rPr>
            </w:pPr>
          </w:p>
        </w:tc>
        <w:tc>
          <w:tcPr>
            <w:tcW w:w="4943" w:type="dxa"/>
          </w:tcPr>
          <w:p w14:paraId="4571AC07" w14:textId="77777777" w:rsidR="00067E26" w:rsidRPr="00021D7B" w:rsidRDefault="00067E26" w:rsidP="00705657">
            <w:pPr>
              <w:rPr>
                <w:rFonts w:asciiTheme="majorBidi" w:hAnsiTheme="majorBidi" w:cstheme="majorBidi"/>
                <w:sz w:val="24"/>
                <w:szCs w:val="24"/>
              </w:rPr>
            </w:pPr>
            <w:r w:rsidRPr="00021D7B">
              <w:rPr>
                <w:rFonts w:asciiTheme="majorBidi" w:hAnsiTheme="majorBidi" w:cstheme="majorBidi"/>
                <w:sz w:val="24"/>
                <w:szCs w:val="24"/>
              </w:rPr>
              <w:t>List &lt;edge&gt; edges</w:t>
            </w:r>
          </w:p>
        </w:tc>
      </w:tr>
      <w:tr w:rsidR="00067E26" w14:paraId="56FBBAC2" w14:textId="77777777" w:rsidTr="003978C4">
        <w:tc>
          <w:tcPr>
            <w:tcW w:w="3327" w:type="dxa"/>
          </w:tcPr>
          <w:p w14:paraId="45B61934" w14:textId="77777777" w:rsidR="00067E26" w:rsidRDefault="00067E26" w:rsidP="00705657">
            <w:pPr>
              <w:rPr>
                <w:rFonts w:asciiTheme="majorBidi" w:hAnsiTheme="majorBidi" w:cstheme="majorBidi"/>
                <w:sz w:val="40"/>
                <w:szCs w:val="40"/>
                <w:rtl/>
              </w:rPr>
            </w:pPr>
          </w:p>
        </w:tc>
        <w:tc>
          <w:tcPr>
            <w:tcW w:w="4943" w:type="dxa"/>
          </w:tcPr>
          <w:p w14:paraId="75F1C411" w14:textId="77777777" w:rsidR="00067E26" w:rsidRDefault="00067E26" w:rsidP="00705657">
            <w:pPr>
              <w:rPr>
                <w:rFonts w:asciiTheme="majorBidi" w:hAnsiTheme="majorBidi" w:cstheme="majorBidi"/>
                <w:sz w:val="40"/>
                <w:szCs w:val="40"/>
                <w:rtl/>
              </w:rPr>
            </w:pPr>
          </w:p>
        </w:tc>
      </w:tr>
      <w:tr w:rsidR="00067E26" w14:paraId="5BFB4649" w14:textId="77777777" w:rsidTr="003978C4">
        <w:tc>
          <w:tcPr>
            <w:tcW w:w="3327" w:type="dxa"/>
          </w:tcPr>
          <w:p w14:paraId="1238849D" w14:textId="77777777" w:rsidR="00067E26" w:rsidRDefault="00067E26" w:rsidP="00705657">
            <w:pPr>
              <w:rPr>
                <w:rFonts w:asciiTheme="majorBidi" w:hAnsiTheme="majorBidi" w:cstheme="majorBidi"/>
                <w:sz w:val="40"/>
                <w:szCs w:val="40"/>
                <w:rtl/>
              </w:rPr>
            </w:pPr>
          </w:p>
        </w:tc>
        <w:tc>
          <w:tcPr>
            <w:tcW w:w="4943" w:type="dxa"/>
          </w:tcPr>
          <w:p w14:paraId="1D44303D" w14:textId="77777777" w:rsidR="00067E26" w:rsidRPr="00E4578C" w:rsidRDefault="00067E26" w:rsidP="00705657">
            <w:pPr>
              <w:rPr>
                <w:rFonts w:asciiTheme="majorBidi" w:hAnsiTheme="majorBidi" w:cstheme="majorBidi"/>
                <w:b/>
                <w:bCs/>
                <w:sz w:val="40"/>
                <w:szCs w:val="40"/>
              </w:rPr>
            </w:pPr>
            <w:r w:rsidRPr="00E4578C">
              <w:rPr>
                <w:b/>
                <w:bCs/>
              </w:rPr>
              <w:t>Methods (operations)</w:t>
            </w:r>
          </w:p>
        </w:tc>
      </w:tr>
      <w:tr w:rsidR="00067E26" w14:paraId="66085622" w14:textId="77777777" w:rsidTr="003978C4">
        <w:tc>
          <w:tcPr>
            <w:tcW w:w="3327" w:type="dxa"/>
          </w:tcPr>
          <w:p w14:paraId="51C44C37" w14:textId="77777777" w:rsidR="00067E26" w:rsidRDefault="00067E26" w:rsidP="00705657">
            <w:pPr>
              <w:rPr>
                <w:rFonts w:asciiTheme="majorBidi" w:hAnsiTheme="majorBidi" w:cstheme="majorBidi"/>
                <w:sz w:val="40"/>
                <w:szCs w:val="40"/>
                <w:rtl/>
              </w:rPr>
            </w:pPr>
          </w:p>
        </w:tc>
        <w:tc>
          <w:tcPr>
            <w:tcW w:w="4943" w:type="dxa"/>
          </w:tcPr>
          <w:p w14:paraId="72ACB0D2" w14:textId="77777777" w:rsidR="00067E26" w:rsidRDefault="00067E26" w:rsidP="00705657">
            <w:pPr>
              <w:rPr>
                <w:rFonts w:asciiTheme="majorBidi" w:hAnsiTheme="majorBidi" w:cstheme="majorBidi"/>
                <w:sz w:val="40"/>
                <w:szCs w:val="40"/>
                <w:rtl/>
              </w:rPr>
            </w:pPr>
            <w:proofErr w:type="spellStart"/>
            <w:proofErr w:type="gramStart"/>
            <w:r w:rsidRPr="00AD092B">
              <w:rPr>
                <w:rFonts w:asciiTheme="majorBidi" w:hAnsiTheme="majorBidi" w:cstheme="majorBidi"/>
                <w:sz w:val="28"/>
                <w:szCs w:val="28"/>
              </w:rPr>
              <w:t>calculateRadius</w:t>
            </w:r>
            <w:proofErr w:type="spellEnd"/>
            <w:r w:rsidRPr="00AD092B">
              <w:rPr>
                <w:rFonts w:asciiTheme="majorBidi" w:hAnsiTheme="majorBidi" w:cstheme="majorBidi"/>
                <w:sz w:val="28"/>
                <w:szCs w:val="28"/>
              </w:rPr>
              <w:t>(</w:t>
            </w:r>
            <w:proofErr w:type="gramEnd"/>
            <w:r w:rsidRPr="00AD092B">
              <w:rPr>
                <w:rFonts w:asciiTheme="majorBidi" w:hAnsiTheme="majorBidi" w:cstheme="majorBidi"/>
                <w:sz w:val="28"/>
                <w:szCs w:val="28"/>
              </w:rPr>
              <w:t>)</w:t>
            </w:r>
          </w:p>
        </w:tc>
      </w:tr>
      <w:tr w:rsidR="00067E26" w14:paraId="2257C82B" w14:textId="77777777" w:rsidTr="003978C4">
        <w:tc>
          <w:tcPr>
            <w:tcW w:w="3327" w:type="dxa"/>
          </w:tcPr>
          <w:p w14:paraId="68DD3B47" w14:textId="77777777" w:rsidR="00067E26" w:rsidRDefault="00067E26" w:rsidP="00705657">
            <w:pPr>
              <w:rPr>
                <w:rFonts w:asciiTheme="majorBidi" w:hAnsiTheme="majorBidi" w:cstheme="majorBidi"/>
                <w:sz w:val="40"/>
                <w:szCs w:val="40"/>
                <w:rtl/>
              </w:rPr>
            </w:pPr>
          </w:p>
        </w:tc>
        <w:tc>
          <w:tcPr>
            <w:tcW w:w="4943" w:type="dxa"/>
          </w:tcPr>
          <w:p w14:paraId="0A380656" w14:textId="77777777" w:rsidR="00067E26" w:rsidRDefault="00067E26" w:rsidP="00705657">
            <w:pPr>
              <w:rPr>
                <w:rFonts w:asciiTheme="majorBidi" w:hAnsiTheme="majorBidi" w:cstheme="majorBidi"/>
                <w:sz w:val="40"/>
                <w:szCs w:val="40"/>
                <w:rtl/>
              </w:rPr>
            </w:pPr>
            <w:proofErr w:type="spellStart"/>
            <w:proofErr w:type="gramStart"/>
            <w:r w:rsidRPr="00AD092B">
              <w:rPr>
                <w:rFonts w:asciiTheme="majorBidi" w:hAnsiTheme="majorBidi" w:cstheme="majorBidi"/>
                <w:sz w:val="28"/>
                <w:szCs w:val="28"/>
              </w:rPr>
              <w:t>calculateDiameter</w:t>
            </w:r>
            <w:proofErr w:type="spellEnd"/>
            <w:r w:rsidRPr="00AD092B">
              <w:rPr>
                <w:rFonts w:asciiTheme="majorBidi" w:hAnsiTheme="majorBidi" w:cstheme="majorBidi"/>
                <w:sz w:val="28"/>
                <w:szCs w:val="28"/>
              </w:rPr>
              <w:t>(</w:t>
            </w:r>
            <w:proofErr w:type="gramEnd"/>
            <w:r w:rsidRPr="00AD092B">
              <w:rPr>
                <w:rFonts w:asciiTheme="majorBidi" w:hAnsiTheme="majorBidi" w:cstheme="majorBidi"/>
                <w:sz w:val="28"/>
                <w:szCs w:val="28"/>
              </w:rPr>
              <w:t>)</w:t>
            </w:r>
          </w:p>
        </w:tc>
      </w:tr>
      <w:tr w:rsidR="00067E26" w14:paraId="6EF23C85" w14:textId="77777777" w:rsidTr="003978C4">
        <w:tc>
          <w:tcPr>
            <w:tcW w:w="3327" w:type="dxa"/>
          </w:tcPr>
          <w:p w14:paraId="1CA6D292" w14:textId="77777777" w:rsidR="00067E26" w:rsidRDefault="00067E26" w:rsidP="00705657">
            <w:pPr>
              <w:rPr>
                <w:rFonts w:asciiTheme="majorBidi" w:hAnsiTheme="majorBidi" w:cstheme="majorBidi"/>
                <w:sz w:val="40"/>
                <w:szCs w:val="40"/>
                <w:rtl/>
              </w:rPr>
            </w:pPr>
          </w:p>
        </w:tc>
        <w:tc>
          <w:tcPr>
            <w:tcW w:w="4943" w:type="dxa"/>
          </w:tcPr>
          <w:p w14:paraId="46E8E050" w14:textId="77777777" w:rsidR="00067E26" w:rsidRPr="00AD092B" w:rsidRDefault="00067E26" w:rsidP="00705657">
            <w:pPr>
              <w:rPr>
                <w:rFonts w:asciiTheme="majorBidi" w:hAnsiTheme="majorBidi" w:cstheme="majorBidi"/>
                <w:sz w:val="28"/>
                <w:szCs w:val="28"/>
              </w:rPr>
            </w:pPr>
            <w:proofErr w:type="spellStart"/>
            <w:proofErr w:type="gramStart"/>
            <w:r w:rsidRPr="0015294A">
              <w:rPr>
                <w:rFonts w:asciiTheme="majorBidi" w:hAnsiTheme="majorBidi" w:cstheme="majorBidi"/>
                <w:sz w:val="28"/>
                <w:szCs w:val="28"/>
              </w:rPr>
              <w:t>calculateShortestDistanceBetween</w:t>
            </w:r>
            <w:proofErr w:type="spellEnd"/>
            <w:r w:rsidRPr="0015294A">
              <w:rPr>
                <w:rFonts w:asciiTheme="majorBidi" w:hAnsiTheme="majorBidi" w:cstheme="majorBidi"/>
                <w:sz w:val="28"/>
                <w:szCs w:val="28"/>
              </w:rPr>
              <w:t>(</w:t>
            </w:r>
            <w:proofErr w:type="gramEnd"/>
            <w:r w:rsidRPr="0015294A">
              <w:rPr>
                <w:rFonts w:asciiTheme="majorBidi" w:hAnsiTheme="majorBidi" w:cstheme="majorBidi"/>
                <w:sz w:val="28"/>
                <w:szCs w:val="28"/>
              </w:rPr>
              <w:t>Vertex vertex1, Vertex vertex2)</w:t>
            </w:r>
          </w:p>
        </w:tc>
      </w:tr>
      <w:tr w:rsidR="00067E26" w14:paraId="7FEF94D9" w14:textId="77777777" w:rsidTr="003978C4">
        <w:tc>
          <w:tcPr>
            <w:tcW w:w="3327" w:type="dxa"/>
          </w:tcPr>
          <w:p w14:paraId="5E08A3E4" w14:textId="77777777" w:rsidR="00067E26" w:rsidRDefault="00067E26" w:rsidP="00705657">
            <w:pPr>
              <w:rPr>
                <w:rFonts w:asciiTheme="majorBidi" w:hAnsiTheme="majorBidi" w:cstheme="majorBidi"/>
                <w:sz w:val="40"/>
                <w:szCs w:val="40"/>
                <w:rtl/>
              </w:rPr>
            </w:pPr>
          </w:p>
        </w:tc>
        <w:tc>
          <w:tcPr>
            <w:tcW w:w="4943" w:type="dxa"/>
          </w:tcPr>
          <w:p w14:paraId="0C843920" w14:textId="77777777" w:rsidR="00067E26" w:rsidRPr="00D4761F" w:rsidRDefault="00067E26" w:rsidP="00705657">
            <w:pPr>
              <w:rPr>
                <w:rFonts w:asciiTheme="majorBidi" w:hAnsiTheme="majorBidi" w:cstheme="majorBidi"/>
                <w:sz w:val="28"/>
                <w:szCs w:val="28"/>
              </w:rPr>
            </w:pPr>
            <w:proofErr w:type="spellStart"/>
            <w:proofErr w:type="gramStart"/>
            <w:r w:rsidRPr="00D4761F">
              <w:rPr>
                <w:rFonts w:asciiTheme="majorBidi" w:hAnsiTheme="majorBidi" w:cstheme="majorBidi"/>
                <w:sz w:val="28"/>
                <w:szCs w:val="28"/>
              </w:rPr>
              <w:t>setVertical</w:t>
            </w:r>
            <w:proofErr w:type="spellEnd"/>
            <w:r w:rsidRPr="00D4761F">
              <w:rPr>
                <w:rFonts w:asciiTheme="majorBidi" w:hAnsiTheme="majorBidi" w:cstheme="majorBidi"/>
                <w:sz w:val="28"/>
                <w:szCs w:val="28"/>
              </w:rPr>
              <w:t>(</w:t>
            </w:r>
            <w:proofErr w:type="gramEnd"/>
            <w:r w:rsidRPr="00D4761F">
              <w:rPr>
                <w:rFonts w:asciiTheme="majorBidi" w:hAnsiTheme="majorBidi" w:cstheme="majorBidi"/>
                <w:sz w:val="28"/>
                <w:szCs w:val="28"/>
              </w:rPr>
              <w:t>double x, double y, double p, double q)</w:t>
            </w:r>
          </w:p>
          <w:p w14:paraId="47902531" w14:textId="77777777" w:rsidR="00067E26" w:rsidRPr="00AD092B" w:rsidRDefault="00067E26" w:rsidP="00705657">
            <w:pPr>
              <w:rPr>
                <w:rFonts w:asciiTheme="majorBidi" w:hAnsiTheme="majorBidi" w:cstheme="majorBidi"/>
                <w:sz w:val="28"/>
                <w:szCs w:val="28"/>
              </w:rPr>
            </w:pPr>
          </w:p>
        </w:tc>
      </w:tr>
      <w:tr w:rsidR="00067E26" w14:paraId="1CDA1AA0" w14:textId="77777777" w:rsidTr="003978C4">
        <w:tc>
          <w:tcPr>
            <w:tcW w:w="3327" w:type="dxa"/>
          </w:tcPr>
          <w:p w14:paraId="252E570C" w14:textId="77777777" w:rsidR="00067E26" w:rsidRDefault="00067E26" w:rsidP="00705657">
            <w:pPr>
              <w:rPr>
                <w:rFonts w:asciiTheme="majorBidi" w:hAnsiTheme="majorBidi" w:cstheme="majorBidi"/>
                <w:sz w:val="40"/>
                <w:szCs w:val="40"/>
                <w:rtl/>
              </w:rPr>
            </w:pPr>
          </w:p>
        </w:tc>
        <w:tc>
          <w:tcPr>
            <w:tcW w:w="4943" w:type="dxa"/>
          </w:tcPr>
          <w:p w14:paraId="7DCE37E7" w14:textId="77777777" w:rsidR="00067E26" w:rsidRPr="00D4761F" w:rsidRDefault="00067E26" w:rsidP="00705657">
            <w:pPr>
              <w:rPr>
                <w:rFonts w:asciiTheme="majorBidi" w:hAnsiTheme="majorBidi" w:cstheme="majorBidi"/>
                <w:sz w:val="28"/>
                <w:szCs w:val="28"/>
              </w:rPr>
            </w:pPr>
            <w:proofErr w:type="spellStart"/>
            <w:proofErr w:type="gramStart"/>
            <w:r w:rsidRPr="00D4761F">
              <w:rPr>
                <w:rFonts w:asciiTheme="majorBidi" w:hAnsiTheme="majorBidi" w:cstheme="majorBidi"/>
                <w:sz w:val="28"/>
                <w:szCs w:val="28"/>
              </w:rPr>
              <w:t>set</w:t>
            </w:r>
            <w:r>
              <w:rPr>
                <w:rFonts w:asciiTheme="majorBidi" w:hAnsiTheme="majorBidi" w:cstheme="majorBidi"/>
                <w:sz w:val="28"/>
                <w:szCs w:val="28"/>
              </w:rPr>
              <w:t>Edge</w:t>
            </w:r>
            <w:proofErr w:type="spellEnd"/>
            <w:r w:rsidRPr="00D4761F">
              <w:rPr>
                <w:rFonts w:asciiTheme="majorBidi" w:hAnsiTheme="majorBidi" w:cstheme="majorBidi"/>
                <w:sz w:val="28"/>
                <w:szCs w:val="28"/>
              </w:rPr>
              <w:t>(</w:t>
            </w:r>
            <w:proofErr w:type="gramEnd"/>
            <w:r w:rsidRPr="0015294A">
              <w:rPr>
                <w:rFonts w:asciiTheme="majorBidi" w:hAnsiTheme="majorBidi" w:cstheme="majorBidi"/>
                <w:sz w:val="28"/>
                <w:szCs w:val="28"/>
              </w:rPr>
              <w:t>Vertex vertex1, Vertex vertex2</w:t>
            </w:r>
            <w:r w:rsidRPr="00D4761F">
              <w:rPr>
                <w:rFonts w:asciiTheme="majorBidi" w:hAnsiTheme="majorBidi" w:cstheme="majorBidi"/>
                <w:sz w:val="28"/>
                <w:szCs w:val="28"/>
              </w:rPr>
              <w:t>)</w:t>
            </w:r>
          </w:p>
          <w:p w14:paraId="6B43A33C" w14:textId="77777777" w:rsidR="00067E26" w:rsidRPr="00D4761F" w:rsidRDefault="00067E26" w:rsidP="00705657">
            <w:pPr>
              <w:rPr>
                <w:rFonts w:asciiTheme="majorBidi" w:hAnsiTheme="majorBidi" w:cstheme="majorBidi"/>
                <w:sz w:val="28"/>
                <w:szCs w:val="28"/>
              </w:rPr>
            </w:pPr>
          </w:p>
        </w:tc>
      </w:tr>
      <w:tr w:rsidR="003978C4" w14:paraId="74F99B6D" w14:textId="77777777" w:rsidTr="003978C4">
        <w:tc>
          <w:tcPr>
            <w:tcW w:w="3327" w:type="dxa"/>
          </w:tcPr>
          <w:p w14:paraId="38CC5C86" w14:textId="67958E3E" w:rsidR="003978C4" w:rsidRPr="00A112C7" w:rsidRDefault="00A73FA8" w:rsidP="003978C4">
            <w:pPr>
              <w:rPr>
                <w:rFonts w:asciiTheme="majorBidi" w:hAnsiTheme="majorBidi" w:cstheme="majorBidi"/>
                <w:sz w:val="40"/>
                <w:szCs w:val="40"/>
                <w:rtl/>
              </w:rPr>
            </w:pPr>
            <w:r w:rsidRPr="00A112C7">
              <w:rPr>
                <w:rFonts w:asciiTheme="majorBidi" w:hAnsiTheme="majorBidi" w:cstheme="majorBidi"/>
              </w:rPr>
              <w:t xml:space="preserve">Degree between two vertices </w:t>
            </w:r>
          </w:p>
        </w:tc>
        <w:tc>
          <w:tcPr>
            <w:tcW w:w="4943" w:type="dxa"/>
          </w:tcPr>
          <w:p w14:paraId="1306550D" w14:textId="06845EBF" w:rsidR="003978C4" w:rsidRPr="00A112C7" w:rsidRDefault="003978C4" w:rsidP="003978C4">
            <w:pPr>
              <w:rPr>
                <w:rFonts w:asciiTheme="majorBidi" w:hAnsiTheme="majorBidi" w:cstheme="majorBidi"/>
                <w:sz w:val="28"/>
                <w:szCs w:val="28"/>
              </w:rPr>
            </w:pPr>
            <w:proofErr w:type="spellStart"/>
            <w:proofErr w:type="gramStart"/>
            <w:r w:rsidRPr="00A112C7">
              <w:rPr>
                <w:rFonts w:asciiTheme="majorBidi" w:hAnsiTheme="majorBidi" w:cstheme="majorBidi"/>
              </w:rPr>
              <w:t>numDegree</w:t>
            </w:r>
            <w:proofErr w:type="spellEnd"/>
            <w:r w:rsidRPr="00A112C7">
              <w:rPr>
                <w:rFonts w:asciiTheme="majorBidi" w:hAnsiTheme="majorBidi" w:cstheme="majorBidi"/>
              </w:rPr>
              <w:t>(</w:t>
            </w:r>
            <w:proofErr w:type="gramEnd"/>
            <w:r w:rsidRPr="00A112C7">
              <w:rPr>
                <w:rFonts w:asciiTheme="majorBidi" w:hAnsiTheme="majorBidi" w:cstheme="majorBidi"/>
              </w:rPr>
              <w:t xml:space="preserve">Vertex vertex) </w:t>
            </w:r>
          </w:p>
        </w:tc>
      </w:tr>
      <w:tr w:rsidR="003978C4" w14:paraId="5E324E57" w14:textId="77777777" w:rsidTr="003978C4">
        <w:tc>
          <w:tcPr>
            <w:tcW w:w="3327" w:type="dxa"/>
          </w:tcPr>
          <w:p w14:paraId="26CC9E48" w14:textId="3F75C187" w:rsidR="003978C4" w:rsidRPr="00A112C7" w:rsidRDefault="00A73FA8" w:rsidP="003978C4">
            <w:pPr>
              <w:rPr>
                <w:rFonts w:asciiTheme="majorBidi" w:hAnsiTheme="majorBidi" w:cstheme="majorBidi"/>
                <w:sz w:val="40"/>
                <w:szCs w:val="40"/>
                <w:rtl/>
              </w:rPr>
            </w:pPr>
            <w:r w:rsidRPr="00A112C7">
              <w:rPr>
                <w:rFonts w:asciiTheme="majorBidi" w:hAnsiTheme="majorBidi" w:cstheme="majorBidi"/>
              </w:rPr>
              <w:t xml:space="preserve">Is there a path between two </w:t>
            </w:r>
            <w:r w:rsidR="00A112C7" w:rsidRPr="00A112C7">
              <w:rPr>
                <w:rFonts w:asciiTheme="majorBidi" w:hAnsiTheme="majorBidi" w:cstheme="majorBidi"/>
              </w:rPr>
              <w:t>vertices</w:t>
            </w:r>
          </w:p>
        </w:tc>
        <w:tc>
          <w:tcPr>
            <w:tcW w:w="4943" w:type="dxa"/>
          </w:tcPr>
          <w:p w14:paraId="12E10966" w14:textId="15F83937" w:rsidR="003978C4" w:rsidRPr="00A112C7" w:rsidRDefault="003978C4" w:rsidP="003978C4">
            <w:pPr>
              <w:rPr>
                <w:rFonts w:asciiTheme="majorBidi" w:hAnsiTheme="majorBidi" w:cstheme="majorBidi"/>
                <w:sz w:val="28"/>
                <w:szCs w:val="28"/>
              </w:rPr>
            </w:pPr>
            <w:proofErr w:type="spellStart"/>
            <w:proofErr w:type="gramStart"/>
            <w:r w:rsidRPr="00A112C7">
              <w:rPr>
                <w:rFonts w:asciiTheme="majorBidi" w:hAnsiTheme="majorBidi" w:cstheme="majorBidi"/>
              </w:rPr>
              <w:t>isConnected</w:t>
            </w:r>
            <w:proofErr w:type="spellEnd"/>
            <w:r w:rsidRPr="00A112C7">
              <w:rPr>
                <w:rFonts w:asciiTheme="majorBidi" w:hAnsiTheme="majorBidi" w:cstheme="majorBidi"/>
              </w:rPr>
              <w:t>(</w:t>
            </w:r>
            <w:proofErr w:type="gramEnd"/>
            <w:r w:rsidRPr="00A112C7">
              <w:rPr>
                <w:rFonts w:asciiTheme="majorBidi" w:hAnsiTheme="majorBidi" w:cstheme="majorBidi"/>
              </w:rPr>
              <w:t xml:space="preserve">Vertex vertex1, Vertex vertex2) </w:t>
            </w:r>
          </w:p>
        </w:tc>
      </w:tr>
    </w:tbl>
    <w:p w14:paraId="763C4044" w14:textId="77777777" w:rsidR="00067E26" w:rsidRDefault="00067E26" w:rsidP="00067E26">
      <w:pPr>
        <w:ind w:left="360"/>
        <w:rPr>
          <w:rFonts w:asciiTheme="majorBidi" w:hAnsiTheme="majorBidi" w:cstheme="majorBidi"/>
          <w:sz w:val="40"/>
          <w:szCs w:val="40"/>
          <w:rtl/>
        </w:rPr>
      </w:pPr>
    </w:p>
    <w:tbl>
      <w:tblPr>
        <w:tblStyle w:val="TableGrid"/>
        <w:bidiVisual/>
        <w:tblW w:w="0" w:type="auto"/>
        <w:tblInd w:w="360" w:type="dxa"/>
        <w:tblLook w:val="04A0" w:firstRow="1" w:lastRow="0" w:firstColumn="1" w:lastColumn="0" w:noHBand="0" w:noVBand="1"/>
      </w:tblPr>
      <w:tblGrid>
        <w:gridCol w:w="3327"/>
        <w:gridCol w:w="4943"/>
      </w:tblGrid>
      <w:tr w:rsidR="00067E26" w14:paraId="74306744" w14:textId="77777777" w:rsidTr="00705657">
        <w:tc>
          <w:tcPr>
            <w:tcW w:w="8270" w:type="dxa"/>
            <w:gridSpan w:val="2"/>
          </w:tcPr>
          <w:p w14:paraId="007A703C" w14:textId="77777777" w:rsidR="00067E26" w:rsidRDefault="00067E26" w:rsidP="00705657">
            <w:pPr>
              <w:rPr>
                <w:rFonts w:asciiTheme="majorBidi" w:hAnsiTheme="majorBidi" w:cstheme="majorBidi"/>
                <w:sz w:val="40"/>
                <w:szCs w:val="40"/>
              </w:rPr>
            </w:pPr>
            <w:r>
              <w:rPr>
                <w:rFonts w:asciiTheme="majorBidi" w:hAnsiTheme="majorBidi" w:cstheme="majorBidi"/>
                <w:sz w:val="40"/>
                <w:szCs w:val="40"/>
              </w:rPr>
              <w:t xml:space="preserve">Class name: </w:t>
            </w:r>
            <w:r w:rsidRPr="00A112C7">
              <w:rPr>
                <w:rFonts w:asciiTheme="majorBidi" w:hAnsiTheme="majorBidi" w:cstheme="majorBidi"/>
                <w:sz w:val="40"/>
                <w:szCs w:val="40"/>
              </w:rPr>
              <w:t>Vertex</w:t>
            </w:r>
          </w:p>
        </w:tc>
      </w:tr>
      <w:tr w:rsidR="00067E26" w14:paraId="2EDCBDA1" w14:textId="77777777" w:rsidTr="00705657">
        <w:trPr>
          <w:trHeight w:val="930"/>
        </w:trPr>
        <w:tc>
          <w:tcPr>
            <w:tcW w:w="8270" w:type="dxa"/>
            <w:gridSpan w:val="2"/>
          </w:tcPr>
          <w:p w14:paraId="7FF681C1" w14:textId="422A786E" w:rsidR="00067E26" w:rsidRDefault="00067E26" w:rsidP="00705657">
            <w:pPr>
              <w:rPr>
                <w:rFonts w:asciiTheme="majorBidi" w:hAnsiTheme="majorBidi" w:cstheme="majorBidi"/>
                <w:sz w:val="40"/>
                <w:szCs w:val="40"/>
              </w:rPr>
            </w:pPr>
            <w:r>
              <w:rPr>
                <w:rFonts w:asciiTheme="majorBidi" w:hAnsiTheme="majorBidi" w:cstheme="majorBidi"/>
                <w:sz w:val="40"/>
                <w:szCs w:val="40"/>
              </w:rPr>
              <w:t>Description:</w:t>
            </w:r>
            <w:r w:rsidR="00A112C7">
              <w:rPr>
                <w:rFonts w:asciiTheme="majorBidi" w:hAnsiTheme="majorBidi" w:cstheme="majorBidi"/>
                <w:sz w:val="40"/>
                <w:szCs w:val="40"/>
              </w:rPr>
              <w:t xml:space="preserve"> This cla</w:t>
            </w:r>
            <w:r w:rsidR="00CB15A0">
              <w:rPr>
                <w:rFonts w:asciiTheme="majorBidi" w:hAnsiTheme="majorBidi" w:cstheme="majorBidi"/>
                <w:sz w:val="40"/>
                <w:szCs w:val="40"/>
              </w:rPr>
              <w:t>s</w:t>
            </w:r>
            <w:r w:rsidR="00A112C7">
              <w:rPr>
                <w:rFonts w:asciiTheme="majorBidi" w:hAnsiTheme="majorBidi" w:cstheme="majorBidi"/>
                <w:sz w:val="40"/>
                <w:szCs w:val="40"/>
              </w:rPr>
              <w:t>s represents a vertex</w:t>
            </w:r>
          </w:p>
        </w:tc>
      </w:tr>
      <w:tr w:rsidR="00067E26" w:rsidRPr="00E4578C" w14:paraId="634CFC70" w14:textId="77777777" w:rsidTr="00705657">
        <w:tc>
          <w:tcPr>
            <w:tcW w:w="3327" w:type="dxa"/>
          </w:tcPr>
          <w:p w14:paraId="65638E58" w14:textId="77777777" w:rsidR="00067E26" w:rsidRPr="00E4578C" w:rsidRDefault="00067E26" w:rsidP="00705657">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3758C366" w14:textId="77777777" w:rsidR="00067E26" w:rsidRPr="00E4578C" w:rsidRDefault="00067E26" w:rsidP="00705657">
            <w:pPr>
              <w:rPr>
                <w:rFonts w:asciiTheme="majorBidi" w:hAnsiTheme="majorBidi" w:cstheme="majorBidi"/>
                <w:b/>
                <w:bCs/>
                <w:sz w:val="40"/>
                <w:szCs w:val="40"/>
              </w:rPr>
            </w:pPr>
            <w:r w:rsidRPr="00E4578C">
              <w:rPr>
                <w:b/>
                <w:bCs/>
              </w:rPr>
              <w:t>Attributes (fields)</w:t>
            </w:r>
          </w:p>
        </w:tc>
      </w:tr>
      <w:tr w:rsidR="00067E26" w:rsidRPr="00021D7B" w14:paraId="0DCAABF8" w14:textId="77777777" w:rsidTr="00705657">
        <w:tc>
          <w:tcPr>
            <w:tcW w:w="3327" w:type="dxa"/>
          </w:tcPr>
          <w:p w14:paraId="1B7D5378" w14:textId="77777777" w:rsidR="00067E26" w:rsidRDefault="00067E26" w:rsidP="00705657">
            <w:pPr>
              <w:rPr>
                <w:rFonts w:asciiTheme="majorBidi" w:hAnsiTheme="majorBidi" w:cstheme="majorBidi"/>
                <w:sz w:val="40"/>
                <w:szCs w:val="40"/>
                <w:rtl/>
              </w:rPr>
            </w:pPr>
          </w:p>
        </w:tc>
        <w:tc>
          <w:tcPr>
            <w:tcW w:w="4943" w:type="dxa"/>
          </w:tcPr>
          <w:p w14:paraId="31F7E2F5" w14:textId="77777777" w:rsidR="00067E26" w:rsidRPr="00021D7B" w:rsidRDefault="00067E26" w:rsidP="00705657">
            <w:pPr>
              <w:rPr>
                <w:rFonts w:asciiTheme="majorBidi" w:hAnsiTheme="majorBidi" w:cstheme="majorBidi"/>
                <w:sz w:val="24"/>
                <w:szCs w:val="24"/>
              </w:rPr>
            </w:pPr>
            <w:r>
              <w:rPr>
                <w:rFonts w:asciiTheme="majorBidi" w:hAnsiTheme="majorBidi" w:cstheme="majorBidi"/>
                <w:sz w:val="24"/>
                <w:szCs w:val="24"/>
              </w:rPr>
              <w:t>Double x</w:t>
            </w:r>
          </w:p>
        </w:tc>
      </w:tr>
      <w:tr w:rsidR="00067E26" w:rsidRPr="00021D7B" w14:paraId="121C04DD" w14:textId="77777777" w:rsidTr="00705657">
        <w:tc>
          <w:tcPr>
            <w:tcW w:w="3327" w:type="dxa"/>
          </w:tcPr>
          <w:p w14:paraId="33341034" w14:textId="77777777" w:rsidR="00067E26" w:rsidRDefault="00067E26" w:rsidP="00705657">
            <w:pPr>
              <w:rPr>
                <w:rFonts w:asciiTheme="majorBidi" w:hAnsiTheme="majorBidi" w:cstheme="majorBidi"/>
                <w:sz w:val="40"/>
                <w:szCs w:val="40"/>
                <w:rtl/>
              </w:rPr>
            </w:pPr>
          </w:p>
        </w:tc>
        <w:tc>
          <w:tcPr>
            <w:tcW w:w="4943" w:type="dxa"/>
          </w:tcPr>
          <w:p w14:paraId="6F5E5CD3" w14:textId="77777777" w:rsidR="00067E26" w:rsidRPr="00021D7B" w:rsidRDefault="00067E26" w:rsidP="00705657">
            <w:pPr>
              <w:rPr>
                <w:rFonts w:asciiTheme="majorBidi" w:hAnsiTheme="majorBidi" w:cstheme="majorBidi"/>
                <w:sz w:val="24"/>
                <w:szCs w:val="24"/>
              </w:rPr>
            </w:pPr>
            <w:r>
              <w:rPr>
                <w:rFonts w:asciiTheme="majorBidi" w:hAnsiTheme="majorBidi" w:cstheme="majorBidi"/>
                <w:sz w:val="24"/>
                <w:szCs w:val="24"/>
              </w:rPr>
              <w:t>Double y</w:t>
            </w:r>
          </w:p>
        </w:tc>
      </w:tr>
      <w:tr w:rsidR="00067E26" w:rsidRPr="00E4578C" w14:paraId="33133E42" w14:textId="77777777" w:rsidTr="00705657">
        <w:tc>
          <w:tcPr>
            <w:tcW w:w="3327" w:type="dxa"/>
          </w:tcPr>
          <w:p w14:paraId="73804B2C" w14:textId="77777777" w:rsidR="00067E26" w:rsidRDefault="00067E26" w:rsidP="00705657">
            <w:pPr>
              <w:rPr>
                <w:rFonts w:asciiTheme="majorBidi" w:hAnsiTheme="majorBidi" w:cstheme="majorBidi"/>
                <w:sz w:val="40"/>
                <w:szCs w:val="40"/>
                <w:rtl/>
              </w:rPr>
            </w:pPr>
          </w:p>
        </w:tc>
        <w:tc>
          <w:tcPr>
            <w:tcW w:w="4943" w:type="dxa"/>
          </w:tcPr>
          <w:p w14:paraId="1BD0C49B" w14:textId="77777777" w:rsidR="00067E26" w:rsidRPr="00E4578C" w:rsidRDefault="00067E26" w:rsidP="00705657">
            <w:pPr>
              <w:rPr>
                <w:rFonts w:asciiTheme="majorBidi" w:hAnsiTheme="majorBidi" w:cstheme="majorBidi"/>
                <w:b/>
                <w:bCs/>
                <w:sz w:val="40"/>
                <w:szCs w:val="40"/>
              </w:rPr>
            </w:pPr>
            <w:r w:rsidRPr="00E4578C">
              <w:rPr>
                <w:b/>
                <w:bCs/>
              </w:rPr>
              <w:t>Methods (operations)</w:t>
            </w:r>
          </w:p>
        </w:tc>
      </w:tr>
      <w:tr w:rsidR="00067E26" w14:paraId="71E3F993" w14:textId="77777777" w:rsidTr="00705657">
        <w:tc>
          <w:tcPr>
            <w:tcW w:w="3327" w:type="dxa"/>
          </w:tcPr>
          <w:p w14:paraId="04483C8D" w14:textId="77E9AB93" w:rsidR="00067E26" w:rsidRDefault="00067E26" w:rsidP="00705657">
            <w:pPr>
              <w:rPr>
                <w:rFonts w:asciiTheme="majorBidi" w:hAnsiTheme="majorBidi" w:cstheme="majorBidi"/>
                <w:sz w:val="40"/>
                <w:szCs w:val="40"/>
                <w:rtl/>
              </w:rPr>
            </w:pPr>
          </w:p>
        </w:tc>
        <w:tc>
          <w:tcPr>
            <w:tcW w:w="4943" w:type="dxa"/>
          </w:tcPr>
          <w:p w14:paraId="6247A724" w14:textId="6E2BAA23" w:rsidR="00067E26" w:rsidRDefault="00A15401" w:rsidP="00705657">
            <w:pPr>
              <w:rPr>
                <w:rFonts w:asciiTheme="majorBidi" w:hAnsiTheme="majorBidi" w:cstheme="majorBidi"/>
                <w:sz w:val="40"/>
                <w:szCs w:val="40"/>
                <w:rtl/>
              </w:rPr>
            </w:pPr>
            <w:proofErr w:type="spellStart"/>
            <w:proofErr w:type="gramStart"/>
            <w:r w:rsidRPr="00384B35">
              <w:t>setVertex</w:t>
            </w:r>
            <w:proofErr w:type="spellEnd"/>
            <w:r w:rsidRPr="00384B35">
              <w:t>(</w:t>
            </w:r>
            <w:proofErr w:type="gramEnd"/>
            <w:r w:rsidRPr="00384B35">
              <w:t>double x, double y)</w:t>
            </w:r>
          </w:p>
        </w:tc>
      </w:tr>
      <w:tr w:rsidR="00A15401" w14:paraId="4B68F7E7" w14:textId="77777777" w:rsidTr="0066357A">
        <w:tc>
          <w:tcPr>
            <w:tcW w:w="3327" w:type="dxa"/>
          </w:tcPr>
          <w:p w14:paraId="06E9CA7A" w14:textId="0C93E02F" w:rsidR="00A15401" w:rsidRDefault="00A15401" w:rsidP="00A15401">
            <w:pPr>
              <w:rPr>
                <w:rFonts w:asciiTheme="majorBidi" w:hAnsiTheme="majorBidi" w:cstheme="majorBidi"/>
                <w:sz w:val="40"/>
                <w:szCs w:val="40"/>
                <w:rtl/>
              </w:rPr>
            </w:pPr>
          </w:p>
        </w:tc>
        <w:tc>
          <w:tcPr>
            <w:tcW w:w="4943" w:type="dxa"/>
          </w:tcPr>
          <w:p w14:paraId="5209575A" w14:textId="48FE23D9" w:rsidR="00A15401" w:rsidRPr="00AD092B" w:rsidRDefault="0032192F" w:rsidP="00A15401">
            <w:pPr>
              <w:rPr>
                <w:rFonts w:asciiTheme="majorBidi" w:hAnsiTheme="majorBidi" w:cstheme="majorBidi"/>
                <w:sz w:val="28"/>
                <w:szCs w:val="28"/>
              </w:rPr>
            </w:pPr>
            <w:proofErr w:type="spellStart"/>
            <w:r>
              <w:rPr>
                <w:rFonts w:asciiTheme="majorBidi" w:hAnsiTheme="majorBidi" w:cstheme="majorBidi"/>
                <w:sz w:val="28"/>
                <w:szCs w:val="28"/>
              </w:rPr>
              <w:t>getVertex</w:t>
            </w:r>
            <w:proofErr w:type="spellEnd"/>
          </w:p>
        </w:tc>
      </w:tr>
    </w:tbl>
    <w:p w14:paraId="51EA7303" w14:textId="6A13F9D2" w:rsidR="00067E26" w:rsidRDefault="00067E26" w:rsidP="00067E26">
      <w:pPr>
        <w:ind w:left="360"/>
        <w:rPr>
          <w:rFonts w:asciiTheme="majorBidi" w:hAnsiTheme="majorBidi" w:cstheme="majorBidi"/>
          <w:sz w:val="40"/>
          <w:szCs w:val="40"/>
        </w:rPr>
      </w:pPr>
    </w:p>
    <w:p w14:paraId="1B63EEEB" w14:textId="77777777" w:rsidR="00BE261D" w:rsidRDefault="00BE261D" w:rsidP="00067E26">
      <w:pPr>
        <w:ind w:left="360"/>
        <w:rPr>
          <w:rFonts w:asciiTheme="majorBidi" w:hAnsiTheme="majorBidi" w:cstheme="majorBidi"/>
          <w:sz w:val="40"/>
          <w:szCs w:val="40"/>
        </w:rPr>
      </w:pPr>
    </w:p>
    <w:tbl>
      <w:tblPr>
        <w:tblStyle w:val="TableGrid"/>
        <w:bidiVisual/>
        <w:tblW w:w="0" w:type="auto"/>
        <w:tblInd w:w="360" w:type="dxa"/>
        <w:tblLook w:val="04A0" w:firstRow="1" w:lastRow="0" w:firstColumn="1" w:lastColumn="0" w:noHBand="0" w:noVBand="1"/>
      </w:tblPr>
      <w:tblGrid>
        <w:gridCol w:w="3327"/>
        <w:gridCol w:w="4943"/>
      </w:tblGrid>
      <w:tr w:rsidR="00067E26" w14:paraId="2061BF71" w14:textId="77777777" w:rsidTr="00705657">
        <w:tc>
          <w:tcPr>
            <w:tcW w:w="8270" w:type="dxa"/>
            <w:gridSpan w:val="2"/>
          </w:tcPr>
          <w:p w14:paraId="2A4B289C" w14:textId="63E19DA0" w:rsidR="00067E26" w:rsidRDefault="00067E26" w:rsidP="00705657">
            <w:pPr>
              <w:rPr>
                <w:rFonts w:asciiTheme="majorBidi" w:hAnsiTheme="majorBidi" w:cstheme="majorBidi"/>
                <w:sz w:val="40"/>
                <w:szCs w:val="40"/>
              </w:rPr>
            </w:pPr>
            <w:r>
              <w:rPr>
                <w:rFonts w:asciiTheme="majorBidi" w:hAnsiTheme="majorBidi" w:cstheme="majorBidi"/>
                <w:sz w:val="40"/>
                <w:szCs w:val="40"/>
              </w:rPr>
              <w:t xml:space="preserve">Class name: </w:t>
            </w:r>
            <w:r w:rsidR="00CB15A0">
              <w:rPr>
                <w:rFonts w:asciiTheme="majorBidi" w:hAnsiTheme="majorBidi" w:cstheme="majorBidi"/>
                <w:sz w:val="40"/>
                <w:szCs w:val="40"/>
              </w:rPr>
              <w:t>Edge</w:t>
            </w:r>
          </w:p>
        </w:tc>
      </w:tr>
      <w:tr w:rsidR="00067E26" w14:paraId="74A70736" w14:textId="77777777" w:rsidTr="00705657">
        <w:trPr>
          <w:trHeight w:val="930"/>
        </w:trPr>
        <w:tc>
          <w:tcPr>
            <w:tcW w:w="8270" w:type="dxa"/>
            <w:gridSpan w:val="2"/>
          </w:tcPr>
          <w:p w14:paraId="60FA1290" w14:textId="14838142" w:rsidR="00067E26" w:rsidRDefault="00067E26" w:rsidP="00705657">
            <w:pPr>
              <w:rPr>
                <w:rFonts w:asciiTheme="majorBidi" w:hAnsiTheme="majorBidi" w:cstheme="majorBidi"/>
                <w:sz w:val="40"/>
                <w:szCs w:val="40"/>
              </w:rPr>
            </w:pPr>
            <w:r>
              <w:rPr>
                <w:rFonts w:asciiTheme="majorBidi" w:hAnsiTheme="majorBidi" w:cstheme="majorBidi"/>
                <w:sz w:val="40"/>
                <w:szCs w:val="40"/>
              </w:rPr>
              <w:t>Description:</w:t>
            </w:r>
            <w:r w:rsidR="00CB15A0">
              <w:rPr>
                <w:rFonts w:asciiTheme="majorBidi" w:hAnsiTheme="majorBidi" w:cstheme="majorBidi"/>
                <w:sz w:val="40"/>
                <w:szCs w:val="40"/>
              </w:rPr>
              <w:t xml:space="preserve"> This class represents an edge</w:t>
            </w:r>
          </w:p>
        </w:tc>
      </w:tr>
      <w:tr w:rsidR="00067E26" w:rsidRPr="00E4578C" w14:paraId="026164FE" w14:textId="77777777" w:rsidTr="00705657">
        <w:tc>
          <w:tcPr>
            <w:tcW w:w="3327" w:type="dxa"/>
          </w:tcPr>
          <w:p w14:paraId="46CC87D8" w14:textId="77777777" w:rsidR="00067E26" w:rsidRPr="00E4578C" w:rsidRDefault="00067E26" w:rsidP="00705657">
            <w:pPr>
              <w:rPr>
                <w:rFonts w:asciiTheme="majorBidi" w:hAnsiTheme="majorBidi" w:cstheme="majorBidi"/>
                <w:b/>
                <w:bCs/>
                <w:sz w:val="40"/>
                <w:szCs w:val="40"/>
                <w:rtl/>
              </w:rPr>
            </w:pPr>
            <w:proofErr w:type="gramStart"/>
            <w:r w:rsidRPr="00E4578C">
              <w:rPr>
                <w:b/>
                <w:bCs/>
              </w:rPr>
              <w:t>Description</w:t>
            </w:r>
            <w:r>
              <w:rPr>
                <w:b/>
                <w:bCs/>
              </w:rPr>
              <w:t>(</w:t>
            </w:r>
            <w:proofErr w:type="gramEnd"/>
            <w:r w:rsidRPr="00987377">
              <w:rPr>
                <w:b/>
                <w:bCs/>
              </w:rPr>
              <w:t>Optional</w:t>
            </w:r>
            <w:r>
              <w:rPr>
                <w:b/>
                <w:bCs/>
              </w:rPr>
              <w:t>)</w:t>
            </w:r>
          </w:p>
        </w:tc>
        <w:tc>
          <w:tcPr>
            <w:tcW w:w="4943" w:type="dxa"/>
          </w:tcPr>
          <w:p w14:paraId="2F845298" w14:textId="77777777" w:rsidR="00067E26" w:rsidRPr="00E4578C" w:rsidRDefault="00067E26" w:rsidP="00705657">
            <w:pPr>
              <w:rPr>
                <w:rFonts w:asciiTheme="majorBidi" w:hAnsiTheme="majorBidi" w:cstheme="majorBidi"/>
                <w:b/>
                <w:bCs/>
                <w:sz w:val="40"/>
                <w:szCs w:val="40"/>
              </w:rPr>
            </w:pPr>
            <w:r w:rsidRPr="00E4578C">
              <w:rPr>
                <w:b/>
                <w:bCs/>
              </w:rPr>
              <w:t>Attributes (fields)</w:t>
            </w:r>
          </w:p>
        </w:tc>
      </w:tr>
      <w:tr w:rsidR="00067E26" w:rsidRPr="00021D7B" w14:paraId="63EFC18C" w14:textId="77777777" w:rsidTr="00705657">
        <w:tc>
          <w:tcPr>
            <w:tcW w:w="3327" w:type="dxa"/>
          </w:tcPr>
          <w:p w14:paraId="6D6C1A98" w14:textId="77777777" w:rsidR="00067E26" w:rsidRDefault="00067E26" w:rsidP="00705657">
            <w:pPr>
              <w:rPr>
                <w:rFonts w:asciiTheme="majorBidi" w:hAnsiTheme="majorBidi" w:cstheme="majorBidi"/>
                <w:sz w:val="40"/>
                <w:szCs w:val="40"/>
                <w:rtl/>
              </w:rPr>
            </w:pPr>
          </w:p>
        </w:tc>
        <w:tc>
          <w:tcPr>
            <w:tcW w:w="4943" w:type="dxa"/>
          </w:tcPr>
          <w:p w14:paraId="67452D82" w14:textId="77777777" w:rsidR="00067E26" w:rsidRPr="00021D7B" w:rsidRDefault="00067E26" w:rsidP="00705657">
            <w:pPr>
              <w:rPr>
                <w:rFonts w:asciiTheme="majorBidi" w:hAnsiTheme="majorBidi" w:cstheme="majorBidi"/>
                <w:sz w:val="24"/>
                <w:szCs w:val="24"/>
              </w:rPr>
            </w:pPr>
            <w:r w:rsidRPr="0015294A">
              <w:rPr>
                <w:rFonts w:asciiTheme="majorBidi" w:hAnsiTheme="majorBidi" w:cstheme="majorBidi"/>
                <w:sz w:val="28"/>
                <w:szCs w:val="28"/>
              </w:rPr>
              <w:t>Vertex</w:t>
            </w:r>
            <w:r>
              <w:rPr>
                <w:rFonts w:asciiTheme="majorBidi" w:hAnsiTheme="majorBidi" w:cstheme="majorBidi"/>
                <w:sz w:val="24"/>
                <w:szCs w:val="24"/>
              </w:rPr>
              <w:t xml:space="preserve"> v1</w:t>
            </w:r>
          </w:p>
        </w:tc>
      </w:tr>
      <w:tr w:rsidR="00067E26" w:rsidRPr="00021D7B" w14:paraId="275D5EBA" w14:textId="77777777" w:rsidTr="00705657">
        <w:tc>
          <w:tcPr>
            <w:tcW w:w="3327" w:type="dxa"/>
          </w:tcPr>
          <w:p w14:paraId="7FE0F238" w14:textId="77777777" w:rsidR="00067E26" w:rsidRDefault="00067E26" w:rsidP="00705657">
            <w:pPr>
              <w:rPr>
                <w:rFonts w:asciiTheme="majorBidi" w:hAnsiTheme="majorBidi" w:cstheme="majorBidi"/>
                <w:sz w:val="40"/>
                <w:szCs w:val="40"/>
                <w:rtl/>
              </w:rPr>
            </w:pPr>
          </w:p>
        </w:tc>
        <w:tc>
          <w:tcPr>
            <w:tcW w:w="4943" w:type="dxa"/>
          </w:tcPr>
          <w:p w14:paraId="73B950CB" w14:textId="77777777" w:rsidR="00067E26" w:rsidRPr="00021D7B" w:rsidRDefault="00067E26" w:rsidP="00705657">
            <w:pPr>
              <w:rPr>
                <w:rFonts w:asciiTheme="majorBidi" w:hAnsiTheme="majorBidi" w:cstheme="majorBidi"/>
                <w:sz w:val="24"/>
                <w:szCs w:val="24"/>
              </w:rPr>
            </w:pPr>
            <w:r w:rsidRPr="0015294A">
              <w:rPr>
                <w:rFonts w:asciiTheme="majorBidi" w:hAnsiTheme="majorBidi" w:cstheme="majorBidi"/>
                <w:sz w:val="28"/>
                <w:szCs w:val="28"/>
              </w:rPr>
              <w:t>Vertex</w:t>
            </w:r>
            <w:r>
              <w:rPr>
                <w:rFonts w:asciiTheme="majorBidi" w:hAnsiTheme="majorBidi" w:cstheme="majorBidi"/>
                <w:sz w:val="24"/>
                <w:szCs w:val="24"/>
              </w:rPr>
              <w:t xml:space="preserve"> v2</w:t>
            </w:r>
          </w:p>
        </w:tc>
      </w:tr>
      <w:tr w:rsidR="00067E26" w14:paraId="1923BA29" w14:textId="77777777" w:rsidTr="00705657">
        <w:tc>
          <w:tcPr>
            <w:tcW w:w="3327" w:type="dxa"/>
          </w:tcPr>
          <w:p w14:paraId="4407DD76" w14:textId="77777777" w:rsidR="00067E26" w:rsidRDefault="00067E26" w:rsidP="00705657">
            <w:pPr>
              <w:rPr>
                <w:rFonts w:asciiTheme="majorBidi" w:hAnsiTheme="majorBidi" w:cstheme="majorBidi"/>
                <w:sz w:val="40"/>
                <w:szCs w:val="40"/>
                <w:rtl/>
              </w:rPr>
            </w:pPr>
          </w:p>
        </w:tc>
        <w:tc>
          <w:tcPr>
            <w:tcW w:w="4943" w:type="dxa"/>
          </w:tcPr>
          <w:p w14:paraId="7CC7D42D" w14:textId="77777777" w:rsidR="00067E26" w:rsidRDefault="00067E26" w:rsidP="00705657">
            <w:pPr>
              <w:rPr>
                <w:rFonts w:asciiTheme="majorBidi" w:hAnsiTheme="majorBidi" w:cstheme="majorBidi"/>
                <w:sz w:val="40"/>
                <w:szCs w:val="40"/>
                <w:rtl/>
              </w:rPr>
            </w:pPr>
          </w:p>
        </w:tc>
      </w:tr>
      <w:tr w:rsidR="00067E26" w:rsidRPr="00E4578C" w14:paraId="36F88389" w14:textId="77777777" w:rsidTr="00705657">
        <w:tc>
          <w:tcPr>
            <w:tcW w:w="3327" w:type="dxa"/>
          </w:tcPr>
          <w:p w14:paraId="0AA97B75" w14:textId="77777777" w:rsidR="00067E26" w:rsidRDefault="00067E26" w:rsidP="00705657">
            <w:pPr>
              <w:rPr>
                <w:rFonts w:asciiTheme="majorBidi" w:hAnsiTheme="majorBidi" w:cstheme="majorBidi"/>
                <w:sz w:val="40"/>
                <w:szCs w:val="40"/>
                <w:rtl/>
              </w:rPr>
            </w:pPr>
          </w:p>
        </w:tc>
        <w:tc>
          <w:tcPr>
            <w:tcW w:w="4943" w:type="dxa"/>
          </w:tcPr>
          <w:p w14:paraId="22F1F2B3" w14:textId="77777777" w:rsidR="00067E26" w:rsidRPr="00E4578C" w:rsidRDefault="00067E26" w:rsidP="00705657">
            <w:pPr>
              <w:rPr>
                <w:rFonts w:asciiTheme="majorBidi" w:hAnsiTheme="majorBidi" w:cstheme="majorBidi"/>
                <w:b/>
                <w:bCs/>
                <w:sz w:val="40"/>
                <w:szCs w:val="40"/>
              </w:rPr>
            </w:pPr>
            <w:r w:rsidRPr="00E4578C">
              <w:rPr>
                <w:b/>
                <w:bCs/>
              </w:rPr>
              <w:t>Methods (operations)</w:t>
            </w:r>
          </w:p>
        </w:tc>
      </w:tr>
      <w:tr w:rsidR="00067E26" w14:paraId="0CF6C9B3" w14:textId="77777777" w:rsidTr="00705657">
        <w:tc>
          <w:tcPr>
            <w:tcW w:w="3327" w:type="dxa"/>
          </w:tcPr>
          <w:p w14:paraId="76DAF5AF" w14:textId="77777777" w:rsidR="00067E26" w:rsidRDefault="00067E26" w:rsidP="00705657">
            <w:pPr>
              <w:rPr>
                <w:rFonts w:asciiTheme="majorBidi" w:hAnsiTheme="majorBidi" w:cstheme="majorBidi"/>
                <w:sz w:val="40"/>
                <w:szCs w:val="40"/>
                <w:rtl/>
              </w:rPr>
            </w:pPr>
          </w:p>
        </w:tc>
        <w:tc>
          <w:tcPr>
            <w:tcW w:w="4943" w:type="dxa"/>
          </w:tcPr>
          <w:p w14:paraId="49102F63" w14:textId="56940154" w:rsidR="00067E26" w:rsidRDefault="00067E26" w:rsidP="00705657">
            <w:pPr>
              <w:rPr>
                <w:rFonts w:asciiTheme="majorBidi" w:hAnsiTheme="majorBidi" w:cstheme="majorBidi"/>
                <w:sz w:val="40"/>
                <w:szCs w:val="40"/>
                <w:rtl/>
              </w:rPr>
            </w:pPr>
            <w:r w:rsidRPr="00AD092B">
              <w:rPr>
                <w:rFonts w:asciiTheme="majorBidi" w:hAnsiTheme="majorBidi" w:cstheme="majorBidi"/>
                <w:sz w:val="28"/>
                <w:szCs w:val="28"/>
              </w:rPr>
              <w:t xml:space="preserve"> </w:t>
            </w:r>
            <w:proofErr w:type="spellStart"/>
            <w:proofErr w:type="gramStart"/>
            <w:r w:rsidR="00D83AB9">
              <w:rPr>
                <w:rFonts w:asciiTheme="majorBidi" w:hAnsiTheme="majorBidi" w:cstheme="majorBidi"/>
                <w:sz w:val="28"/>
                <w:szCs w:val="28"/>
              </w:rPr>
              <w:t>setEdge</w:t>
            </w:r>
            <w:proofErr w:type="spellEnd"/>
            <w:r w:rsidR="00562238">
              <w:rPr>
                <w:rFonts w:asciiTheme="majorBidi" w:hAnsiTheme="majorBidi" w:cstheme="majorBidi"/>
                <w:sz w:val="28"/>
                <w:szCs w:val="28"/>
              </w:rPr>
              <w:t>(</w:t>
            </w:r>
            <w:proofErr w:type="gramEnd"/>
            <w:r w:rsidR="00562238">
              <w:rPr>
                <w:rFonts w:asciiTheme="majorBidi" w:hAnsiTheme="majorBidi" w:cstheme="majorBidi"/>
                <w:sz w:val="28"/>
                <w:szCs w:val="28"/>
              </w:rPr>
              <w:t>)</w:t>
            </w:r>
          </w:p>
        </w:tc>
      </w:tr>
      <w:tr w:rsidR="00D83AB9" w14:paraId="141AE01F" w14:textId="77777777" w:rsidTr="00705657">
        <w:tc>
          <w:tcPr>
            <w:tcW w:w="3327" w:type="dxa"/>
          </w:tcPr>
          <w:p w14:paraId="72FFA87E" w14:textId="77777777" w:rsidR="00D83AB9" w:rsidRDefault="00D83AB9" w:rsidP="00705657">
            <w:pPr>
              <w:rPr>
                <w:rFonts w:asciiTheme="majorBidi" w:hAnsiTheme="majorBidi" w:cstheme="majorBidi"/>
                <w:sz w:val="40"/>
                <w:szCs w:val="40"/>
                <w:rtl/>
              </w:rPr>
            </w:pPr>
          </w:p>
        </w:tc>
        <w:tc>
          <w:tcPr>
            <w:tcW w:w="4943" w:type="dxa"/>
          </w:tcPr>
          <w:p w14:paraId="54EFF1C4" w14:textId="3845E998" w:rsidR="00D83AB9" w:rsidRPr="00AD092B" w:rsidRDefault="00D83AB9" w:rsidP="00705657">
            <w:pPr>
              <w:rPr>
                <w:rFonts w:asciiTheme="majorBidi" w:hAnsiTheme="majorBidi" w:cstheme="majorBidi"/>
                <w:sz w:val="28"/>
                <w:szCs w:val="28"/>
              </w:rPr>
            </w:pPr>
            <w:proofErr w:type="spellStart"/>
            <w:proofErr w:type="gramStart"/>
            <w:r>
              <w:rPr>
                <w:rFonts w:asciiTheme="majorBidi" w:hAnsiTheme="majorBidi" w:cstheme="majorBidi"/>
                <w:sz w:val="28"/>
                <w:szCs w:val="28"/>
              </w:rPr>
              <w:t>getEdge</w:t>
            </w:r>
            <w:proofErr w:type="spellEnd"/>
            <w:r w:rsidR="00562238">
              <w:rPr>
                <w:rFonts w:asciiTheme="majorBidi" w:hAnsiTheme="majorBidi" w:cstheme="majorBidi"/>
                <w:sz w:val="28"/>
                <w:szCs w:val="28"/>
              </w:rPr>
              <w:t>(</w:t>
            </w:r>
            <w:proofErr w:type="gramEnd"/>
            <w:r w:rsidR="00562238">
              <w:rPr>
                <w:rFonts w:asciiTheme="majorBidi" w:hAnsiTheme="majorBidi" w:cstheme="majorBidi"/>
                <w:sz w:val="28"/>
                <w:szCs w:val="28"/>
              </w:rPr>
              <w:t>)</w:t>
            </w:r>
          </w:p>
        </w:tc>
      </w:tr>
    </w:tbl>
    <w:p w14:paraId="72A49E9B" w14:textId="77777777" w:rsidR="00067E26" w:rsidRDefault="00067E26" w:rsidP="00067E26">
      <w:pPr>
        <w:ind w:left="360"/>
        <w:rPr>
          <w:rFonts w:asciiTheme="majorBidi" w:hAnsiTheme="majorBidi" w:cstheme="majorBidi"/>
          <w:sz w:val="40"/>
          <w:szCs w:val="40"/>
          <w:rtl/>
        </w:rPr>
      </w:pPr>
    </w:p>
    <w:p w14:paraId="10A7401B" w14:textId="77777777" w:rsidR="008D0BB9" w:rsidRPr="00D85B76" w:rsidRDefault="008D0BB9" w:rsidP="00D85B76">
      <w:pPr>
        <w:pStyle w:val="ListParagraph"/>
        <w:ind w:left="1080"/>
        <w:rPr>
          <w:rFonts w:asciiTheme="majorBidi" w:hAnsiTheme="majorBidi" w:cstheme="majorBidi"/>
          <w:sz w:val="28"/>
          <w:szCs w:val="28"/>
          <w:rtl/>
        </w:rPr>
      </w:pPr>
    </w:p>
    <w:p w14:paraId="2159A7D8" w14:textId="77777777" w:rsidR="00F025DE" w:rsidRPr="00F44C84" w:rsidRDefault="00F025DE" w:rsidP="00F025DE">
      <w:pPr>
        <w:ind w:left="360"/>
        <w:rPr>
          <w:rFonts w:asciiTheme="majorBidi" w:hAnsiTheme="majorBidi" w:cstheme="majorBidi"/>
          <w:color w:val="FF0000"/>
          <w:sz w:val="40"/>
          <w:szCs w:val="40"/>
          <w:rtl/>
        </w:rPr>
      </w:pPr>
    </w:p>
    <w:p w14:paraId="0788CB7D" w14:textId="77777777" w:rsidR="00F025DE" w:rsidRPr="00F44C84" w:rsidRDefault="00F025DE" w:rsidP="00F025DE">
      <w:pPr>
        <w:ind w:left="360"/>
        <w:rPr>
          <w:rFonts w:asciiTheme="majorBidi" w:hAnsiTheme="majorBidi" w:cstheme="majorBidi"/>
          <w:color w:val="FF0000"/>
          <w:sz w:val="40"/>
          <w:szCs w:val="40"/>
        </w:rPr>
      </w:pPr>
    </w:p>
    <w:p w14:paraId="25F31F80" w14:textId="3F19D31C" w:rsidR="00F025DE" w:rsidRPr="00043313" w:rsidRDefault="00F025DE" w:rsidP="00F025DE">
      <w:pPr>
        <w:ind w:left="360"/>
        <w:rPr>
          <w:rFonts w:asciiTheme="majorBidi" w:hAnsiTheme="majorBidi" w:cstheme="majorBidi"/>
          <w:sz w:val="40"/>
          <w:szCs w:val="40"/>
        </w:rPr>
      </w:pPr>
    </w:p>
    <w:p w14:paraId="5CC4B09D" w14:textId="00B84FE8" w:rsidR="00014D8F" w:rsidRDefault="00014D8F" w:rsidP="0025098A">
      <w:pPr>
        <w:ind w:left="360"/>
        <w:rPr>
          <w:rFonts w:asciiTheme="majorBidi" w:hAnsiTheme="majorBidi" w:cstheme="majorBidi"/>
          <w:sz w:val="40"/>
          <w:szCs w:val="40"/>
        </w:rPr>
      </w:pPr>
    </w:p>
    <w:p w14:paraId="39DE14BB" w14:textId="17CE0C2D" w:rsidR="00014D8F" w:rsidRDefault="00014D8F" w:rsidP="0025098A">
      <w:pPr>
        <w:ind w:left="360"/>
        <w:rPr>
          <w:rFonts w:asciiTheme="majorBidi" w:hAnsiTheme="majorBidi" w:cstheme="majorBidi"/>
          <w:sz w:val="40"/>
          <w:szCs w:val="40"/>
        </w:rPr>
      </w:pPr>
    </w:p>
    <w:p w14:paraId="56B5C8CD" w14:textId="16E551FE" w:rsidR="00014D8F" w:rsidRDefault="00014D8F" w:rsidP="0025098A">
      <w:pPr>
        <w:ind w:left="360"/>
        <w:rPr>
          <w:rFonts w:asciiTheme="majorBidi" w:hAnsiTheme="majorBidi" w:cstheme="majorBidi"/>
          <w:sz w:val="40"/>
          <w:szCs w:val="40"/>
        </w:rPr>
      </w:pPr>
    </w:p>
    <w:p w14:paraId="768737DD" w14:textId="3C771B23" w:rsidR="00014D8F" w:rsidRDefault="00014D8F" w:rsidP="0025098A">
      <w:pPr>
        <w:ind w:left="360"/>
        <w:rPr>
          <w:rFonts w:asciiTheme="majorBidi" w:hAnsiTheme="majorBidi" w:cstheme="majorBidi"/>
          <w:sz w:val="40"/>
          <w:szCs w:val="40"/>
        </w:rPr>
      </w:pPr>
    </w:p>
    <w:p w14:paraId="4058DF50" w14:textId="2C7BD27C" w:rsidR="00014D8F" w:rsidRDefault="00014D8F" w:rsidP="0025098A">
      <w:pPr>
        <w:ind w:left="360"/>
        <w:rPr>
          <w:rFonts w:asciiTheme="majorBidi" w:hAnsiTheme="majorBidi" w:cstheme="majorBidi"/>
          <w:sz w:val="40"/>
          <w:szCs w:val="40"/>
        </w:rPr>
      </w:pPr>
    </w:p>
    <w:p w14:paraId="2546B165" w14:textId="77777777" w:rsidR="00014D8F" w:rsidRPr="00043313" w:rsidRDefault="00014D8F" w:rsidP="0025098A">
      <w:pPr>
        <w:ind w:left="360"/>
        <w:rPr>
          <w:rFonts w:asciiTheme="majorBidi" w:hAnsiTheme="majorBidi" w:cstheme="majorBidi"/>
          <w:sz w:val="40"/>
          <w:szCs w:val="40"/>
        </w:rPr>
      </w:pPr>
    </w:p>
    <w:p w14:paraId="7B0C47F7" w14:textId="16A73192" w:rsidR="00F025DE" w:rsidRDefault="00F025DE" w:rsidP="00F025DE">
      <w:pPr>
        <w:pStyle w:val="ListParagraph"/>
        <w:numPr>
          <w:ilvl w:val="0"/>
          <w:numId w:val="1"/>
        </w:numPr>
        <w:rPr>
          <w:rFonts w:asciiTheme="majorBidi" w:hAnsiTheme="majorBidi" w:cstheme="majorBidi"/>
          <w:b/>
          <w:bCs/>
          <w:sz w:val="40"/>
          <w:szCs w:val="40"/>
        </w:rPr>
      </w:pPr>
      <w:r w:rsidRPr="00043313">
        <w:rPr>
          <w:rFonts w:asciiTheme="majorBidi" w:hAnsiTheme="majorBidi" w:cstheme="majorBidi"/>
          <w:b/>
          <w:bCs/>
          <w:sz w:val="40"/>
          <w:szCs w:val="40"/>
        </w:rPr>
        <w:lastRenderedPageBreak/>
        <w:t>C</w:t>
      </w:r>
      <w:r>
        <w:rPr>
          <w:rFonts w:asciiTheme="majorBidi" w:hAnsiTheme="majorBidi" w:cstheme="majorBidi"/>
          <w:b/>
          <w:bCs/>
          <w:sz w:val="40"/>
          <w:szCs w:val="40"/>
        </w:rPr>
        <w:t>omponent</w:t>
      </w:r>
      <w:r w:rsidRPr="00043313">
        <w:rPr>
          <w:rFonts w:asciiTheme="majorBidi" w:hAnsiTheme="majorBidi" w:cstheme="majorBidi"/>
          <w:b/>
          <w:bCs/>
          <w:sz w:val="40"/>
          <w:szCs w:val="40"/>
        </w:rPr>
        <w:t> </w:t>
      </w:r>
      <w:r>
        <w:rPr>
          <w:rFonts w:asciiTheme="majorBidi" w:hAnsiTheme="majorBidi" w:cstheme="majorBidi"/>
          <w:b/>
          <w:bCs/>
          <w:sz w:val="40"/>
          <w:szCs w:val="40"/>
        </w:rPr>
        <w:t>Design</w:t>
      </w:r>
    </w:p>
    <w:p w14:paraId="272577FF" w14:textId="33770DCE" w:rsidR="00014D8F" w:rsidRDefault="00014D8F" w:rsidP="00014D8F">
      <w:pPr>
        <w:pStyle w:val="ListParagraph"/>
        <w:ind w:left="758"/>
        <w:rPr>
          <w:rFonts w:asciiTheme="majorBidi" w:hAnsiTheme="majorBidi" w:cstheme="majorBidi"/>
          <w:sz w:val="24"/>
          <w:szCs w:val="24"/>
        </w:rPr>
      </w:pPr>
    </w:p>
    <w:p w14:paraId="03696817" w14:textId="3A7F7534" w:rsidR="00014D8F" w:rsidRPr="00F2240E" w:rsidRDefault="00FB156E" w:rsidP="00014D8F">
      <w:pPr>
        <w:pStyle w:val="ListParagraph"/>
        <w:ind w:left="758"/>
        <w:rPr>
          <w:rFonts w:asciiTheme="majorBidi" w:hAnsiTheme="majorBidi" w:cstheme="majorBidi"/>
          <w:sz w:val="28"/>
          <w:szCs w:val="28"/>
          <w:u w:val="single"/>
        </w:rPr>
      </w:pPr>
      <w:r>
        <w:rPr>
          <w:rFonts w:asciiTheme="majorBidi" w:hAnsiTheme="majorBidi" w:cstheme="majorBidi"/>
          <w:sz w:val="28"/>
          <w:szCs w:val="28"/>
          <w:u w:val="single"/>
        </w:rPr>
        <w:t>1.</w:t>
      </w:r>
      <w:r w:rsidR="00014D8F" w:rsidRPr="00F2240E">
        <w:rPr>
          <w:rFonts w:asciiTheme="majorBidi" w:hAnsiTheme="majorBidi" w:cstheme="majorBidi"/>
          <w:sz w:val="28"/>
          <w:szCs w:val="28"/>
          <w:u w:val="single"/>
        </w:rPr>
        <w:t>Find the shortest route in the graph</w:t>
      </w:r>
    </w:p>
    <w:p w14:paraId="3BDD97EA" w14:textId="77777777" w:rsidR="00014D8F" w:rsidRDefault="00014D8F" w:rsidP="00014D8F">
      <w:pPr>
        <w:pStyle w:val="ListParagraph"/>
        <w:ind w:left="758"/>
        <w:rPr>
          <w:rFonts w:asciiTheme="majorBidi" w:hAnsiTheme="majorBidi" w:cstheme="majorBidi"/>
          <w:sz w:val="24"/>
          <w:szCs w:val="24"/>
        </w:rPr>
      </w:pPr>
    </w:p>
    <w:tbl>
      <w:tblPr>
        <w:tblW w:w="9200" w:type="dxa"/>
        <w:tblCellSpacing w:w="15" w:type="dxa"/>
        <w:shd w:val="clear" w:color="auto" w:fill="F9F9F9"/>
        <w:tblCellMar>
          <w:top w:w="15" w:type="dxa"/>
          <w:left w:w="15" w:type="dxa"/>
          <w:bottom w:w="15" w:type="dxa"/>
          <w:right w:w="15" w:type="dxa"/>
        </w:tblCellMar>
        <w:tblLook w:val="04A0" w:firstRow="1" w:lastRow="0" w:firstColumn="1" w:lastColumn="0" w:noHBand="0" w:noVBand="1"/>
      </w:tblPr>
      <w:tblGrid>
        <w:gridCol w:w="495"/>
        <w:gridCol w:w="4080"/>
        <w:gridCol w:w="4625"/>
      </w:tblGrid>
      <w:tr w:rsidR="00014D8F" w:rsidRPr="00014D8F" w14:paraId="0E1C747B" w14:textId="77777777" w:rsidTr="00B31F3C">
        <w:trPr>
          <w:gridAfter w:val="1"/>
          <w:tblCellSpacing w:w="15" w:type="dxa"/>
        </w:trPr>
        <w:tc>
          <w:tcPr>
            <w:tcW w:w="450" w:type="dxa"/>
            <w:shd w:val="clear" w:color="auto" w:fill="F2F2F2" w:themeFill="background1" w:themeFillShade="F2"/>
            <w:vAlign w:val="center"/>
            <w:hideMark/>
          </w:tcPr>
          <w:p w14:paraId="52689B33"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1:</w:t>
            </w:r>
          </w:p>
        </w:tc>
        <w:tc>
          <w:tcPr>
            <w:tcW w:w="4050" w:type="dxa"/>
            <w:shd w:val="clear" w:color="auto" w:fill="F2F2F2" w:themeFill="background1" w:themeFillShade="F2"/>
            <w:vAlign w:val="center"/>
            <w:hideMark/>
          </w:tcPr>
          <w:p w14:paraId="1216C1FB"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b/>
                <w:bCs/>
                <w:color w:val="000000"/>
                <w:sz w:val="18"/>
                <w:szCs w:val="18"/>
              </w:rPr>
              <w:t>function</w:t>
            </w:r>
            <w:r w:rsidRPr="00014D8F">
              <w:rPr>
                <w:rFonts w:ascii="Arial" w:eastAsia="Times New Roman" w:hAnsi="Arial" w:cs="Arial"/>
                <w:color w:val="000000"/>
                <w:sz w:val="18"/>
                <w:szCs w:val="18"/>
              </w:rPr>
              <w:t> </w:t>
            </w:r>
            <w:proofErr w:type="gramStart"/>
            <w:r w:rsidRPr="00014D8F">
              <w:rPr>
                <w:rFonts w:ascii="Arial" w:eastAsia="Times New Roman" w:hAnsi="Arial" w:cs="Arial"/>
                <w:color w:val="000000"/>
                <w:sz w:val="18"/>
                <w:szCs w:val="18"/>
              </w:rPr>
              <w:t>Dijkstra(</w:t>
            </w:r>
            <w:proofErr w:type="gramEnd"/>
            <w:r w:rsidRPr="00014D8F">
              <w:rPr>
                <w:rFonts w:ascii="Arial" w:eastAsia="Times New Roman" w:hAnsi="Arial" w:cs="Arial"/>
                <w:color w:val="000000"/>
                <w:sz w:val="18"/>
                <w:szCs w:val="18"/>
              </w:rPr>
              <w:t>Graph, source):</w:t>
            </w:r>
          </w:p>
        </w:tc>
      </w:tr>
      <w:tr w:rsidR="00014D8F" w:rsidRPr="00014D8F" w14:paraId="52756340" w14:textId="77777777" w:rsidTr="00B31F3C">
        <w:trPr>
          <w:tblCellSpacing w:w="15" w:type="dxa"/>
        </w:trPr>
        <w:tc>
          <w:tcPr>
            <w:tcW w:w="0" w:type="auto"/>
            <w:shd w:val="clear" w:color="auto" w:fill="F2F2F2" w:themeFill="background1" w:themeFillShade="F2"/>
            <w:vAlign w:val="center"/>
            <w:hideMark/>
          </w:tcPr>
          <w:p w14:paraId="74AD524B"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2:</w:t>
            </w:r>
          </w:p>
        </w:tc>
        <w:tc>
          <w:tcPr>
            <w:tcW w:w="0" w:type="auto"/>
            <w:shd w:val="clear" w:color="auto" w:fill="F2F2F2" w:themeFill="background1" w:themeFillShade="F2"/>
            <w:tcMar>
              <w:top w:w="15" w:type="dxa"/>
              <w:left w:w="375" w:type="dxa"/>
              <w:bottom w:w="15" w:type="dxa"/>
              <w:right w:w="15" w:type="dxa"/>
            </w:tcMar>
            <w:vAlign w:val="center"/>
            <w:hideMark/>
          </w:tcPr>
          <w:p w14:paraId="383B0F9E"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b/>
                <w:bCs/>
                <w:color w:val="000000"/>
                <w:sz w:val="18"/>
                <w:szCs w:val="18"/>
              </w:rPr>
              <w:t>for each</w:t>
            </w:r>
            <w:r w:rsidRPr="00014D8F">
              <w:rPr>
                <w:rFonts w:ascii="Arial" w:eastAsia="Times New Roman" w:hAnsi="Arial" w:cs="Arial"/>
                <w:color w:val="000000"/>
                <w:sz w:val="18"/>
                <w:szCs w:val="18"/>
              </w:rPr>
              <w:t> vertex v in Graph:</w:t>
            </w:r>
          </w:p>
        </w:tc>
        <w:tc>
          <w:tcPr>
            <w:tcW w:w="0" w:type="auto"/>
            <w:shd w:val="clear" w:color="auto" w:fill="F2F2F2" w:themeFill="background1" w:themeFillShade="F2"/>
            <w:vAlign w:val="center"/>
            <w:hideMark/>
          </w:tcPr>
          <w:p w14:paraId="4CD2EA5A"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 Initialization</w:t>
            </w:r>
          </w:p>
        </w:tc>
      </w:tr>
      <w:tr w:rsidR="00014D8F" w:rsidRPr="00014D8F" w14:paraId="0A390351" w14:textId="77777777" w:rsidTr="00B31F3C">
        <w:trPr>
          <w:tblCellSpacing w:w="15" w:type="dxa"/>
        </w:trPr>
        <w:tc>
          <w:tcPr>
            <w:tcW w:w="0" w:type="auto"/>
            <w:shd w:val="clear" w:color="auto" w:fill="F2F2F2" w:themeFill="background1" w:themeFillShade="F2"/>
            <w:vAlign w:val="center"/>
            <w:hideMark/>
          </w:tcPr>
          <w:p w14:paraId="7C6D5EF2"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3:</w:t>
            </w:r>
          </w:p>
        </w:tc>
        <w:tc>
          <w:tcPr>
            <w:tcW w:w="0" w:type="auto"/>
            <w:shd w:val="clear" w:color="auto" w:fill="F2F2F2" w:themeFill="background1" w:themeFillShade="F2"/>
            <w:tcMar>
              <w:top w:w="15" w:type="dxa"/>
              <w:left w:w="750" w:type="dxa"/>
              <w:bottom w:w="15" w:type="dxa"/>
              <w:right w:w="15" w:type="dxa"/>
            </w:tcMar>
            <w:vAlign w:val="center"/>
            <w:hideMark/>
          </w:tcPr>
          <w:p w14:paraId="0AE05BCF" w14:textId="77777777" w:rsidR="00014D8F" w:rsidRPr="00014D8F" w:rsidRDefault="00014D8F" w:rsidP="00014D8F">
            <w:pPr>
              <w:spacing w:after="0" w:line="240" w:lineRule="auto"/>
              <w:jc w:val="both"/>
              <w:rPr>
                <w:rFonts w:ascii="Arial" w:eastAsia="Times New Roman" w:hAnsi="Arial" w:cs="Arial"/>
                <w:color w:val="000000"/>
                <w:sz w:val="18"/>
                <w:szCs w:val="18"/>
              </w:rPr>
            </w:pPr>
            <w:proofErr w:type="spellStart"/>
            <w:r w:rsidRPr="00014D8F">
              <w:rPr>
                <w:rFonts w:ascii="Arial" w:eastAsia="Times New Roman" w:hAnsi="Arial" w:cs="Arial"/>
                <w:color w:val="000000"/>
                <w:sz w:val="18"/>
                <w:szCs w:val="18"/>
              </w:rPr>
              <w:t>dist</w:t>
            </w:r>
            <w:proofErr w:type="spellEnd"/>
            <w:r w:rsidRPr="00014D8F">
              <w:rPr>
                <w:rFonts w:ascii="Arial" w:eastAsia="Times New Roman" w:hAnsi="Arial" w:cs="Arial"/>
                <w:color w:val="000000"/>
                <w:sz w:val="18"/>
                <w:szCs w:val="18"/>
              </w:rPr>
              <w:t>[v</w:t>
            </w:r>
            <w:proofErr w:type="gramStart"/>
            <w:r w:rsidRPr="00014D8F">
              <w:rPr>
                <w:rFonts w:ascii="Arial" w:eastAsia="Times New Roman" w:hAnsi="Arial" w:cs="Arial"/>
                <w:color w:val="000000"/>
                <w:sz w:val="18"/>
                <w:szCs w:val="18"/>
              </w:rPr>
              <w:t>] :</w:t>
            </w:r>
            <w:proofErr w:type="gramEnd"/>
            <w:r w:rsidRPr="00014D8F">
              <w:rPr>
                <w:rFonts w:ascii="Arial" w:eastAsia="Times New Roman" w:hAnsi="Arial" w:cs="Arial"/>
                <w:color w:val="000000"/>
                <w:sz w:val="18"/>
                <w:szCs w:val="18"/>
              </w:rPr>
              <w:t>= infinity</w:t>
            </w:r>
          </w:p>
        </w:tc>
        <w:tc>
          <w:tcPr>
            <w:tcW w:w="0" w:type="auto"/>
            <w:shd w:val="clear" w:color="auto" w:fill="F2F2F2" w:themeFill="background1" w:themeFillShade="F2"/>
            <w:vAlign w:val="center"/>
            <w:hideMark/>
          </w:tcPr>
          <w:p w14:paraId="5C2ECB45"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 initial distance from source to vertex v is set to infinite</w:t>
            </w:r>
          </w:p>
        </w:tc>
      </w:tr>
      <w:tr w:rsidR="00014D8F" w:rsidRPr="00014D8F" w14:paraId="471067C0" w14:textId="77777777" w:rsidTr="00B31F3C">
        <w:trPr>
          <w:tblCellSpacing w:w="15" w:type="dxa"/>
        </w:trPr>
        <w:tc>
          <w:tcPr>
            <w:tcW w:w="0" w:type="auto"/>
            <w:shd w:val="clear" w:color="auto" w:fill="F2F2F2" w:themeFill="background1" w:themeFillShade="F2"/>
            <w:vAlign w:val="center"/>
            <w:hideMark/>
          </w:tcPr>
          <w:p w14:paraId="4840E775"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4:</w:t>
            </w:r>
          </w:p>
        </w:tc>
        <w:tc>
          <w:tcPr>
            <w:tcW w:w="0" w:type="auto"/>
            <w:shd w:val="clear" w:color="auto" w:fill="F2F2F2" w:themeFill="background1" w:themeFillShade="F2"/>
            <w:tcMar>
              <w:top w:w="15" w:type="dxa"/>
              <w:left w:w="750" w:type="dxa"/>
              <w:bottom w:w="15" w:type="dxa"/>
              <w:right w:w="15" w:type="dxa"/>
            </w:tcMar>
            <w:vAlign w:val="center"/>
            <w:hideMark/>
          </w:tcPr>
          <w:p w14:paraId="7CFC53B5"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previous[v</w:t>
            </w:r>
            <w:proofErr w:type="gramStart"/>
            <w:r w:rsidRPr="00014D8F">
              <w:rPr>
                <w:rFonts w:ascii="Arial" w:eastAsia="Times New Roman" w:hAnsi="Arial" w:cs="Arial"/>
                <w:color w:val="000000"/>
                <w:sz w:val="18"/>
                <w:szCs w:val="18"/>
              </w:rPr>
              <w:t>] :</w:t>
            </w:r>
            <w:proofErr w:type="gramEnd"/>
            <w:r w:rsidRPr="00014D8F">
              <w:rPr>
                <w:rFonts w:ascii="Arial" w:eastAsia="Times New Roman" w:hAnsi="Arial" w:cs="Arial"/>
                <w:color w:val="000000"/>
                <w:sz w:val="18"/>
                <w:szCs w:val="18"/>
              </w:rPr>
              <w:t>= undefined</w:t>
            </w:r>
          </w:p>
        </w:tc>
        <w:tc>
          <w:tcPr>
            <w:tcW w:w="0" w:type="auto"/>
            <w:shd w:val="clear" w:color="auto" w:fill="F2F2F2" w:themeFill="background1" w:themeFillShade="F2"/>
            <w:vAlign w:val="center"/>
            <w:hideMark/>
          </w:tcPr>
          <w:p w14:paraId="77244FA5"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 Previous node in optimal path from source</w:t>
            </w:r>
          </w:p>
        </w:tc>
      </w:tr>
      <w:tr w:rsidR="00014D8F" w:rsidRPr="00014D8F" w14:paraId="15D70A8B" w14:textId="77777777" w:rsidTr="00B31F3C">
        <w:trPr>
          <w:tblCellSpacing w:w="15" w:type="dxa"/>
        </w:trPr>
        <w:tc>
          <w:tcPr>
            <w:tcW w:w="0" w:type="auto"/>
            <w:shd w:val="clear" w:color="auto" w:fill="F2F2F2" w:themeFill="background1" w:themeFillShade="F2"/>
            <w:vAlign w:val="center"/>
            <w:hideMark/>
          </w:tcPr>
          <w:p w14:paraId="5B68FF80"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5:</w:t>
            </w:r>
          </w:p>
        </w:tc>
        <w:tc>
          <w:tcPr>
            <w:tcW w:w="0" w:type="auto"/>
            <w:shd w:val="clear" w:color="auto" w:fill="F2F2F2" w:themeFill="background1" w:themeFillShade="F2"/>
            <w:tcMar>
              <w:top w:w="15" w:type="dxa"/>
              <w:left w:w="375" w:type="dxa"/>
              <w:bottom w:w="15" w:type="dxa"/>
              <w:right w:w="15" w:type="dxa"/>
            </w:tcMar>
            <w:vAlign w:val="center"/>
            <w:hideMark/>
          </w:tcPr>
          <w:p w14:paraId="661EA7AA" w14:textId="77777777" w:rsidR="00014D8F" w:rsidRPr="00014D8F" w:rsidRDefault="00014D8F" w:rsidP="00014D8F">
            <w:pPr>
              <w:spacing w:after="0" w:line="240" w:lineRule="auto"/>
              <w:jc w:val="both"/>
              <w:rPr>
                <w:rFonts w:ascii="Arial" w:eastAsia="Times New Roman" w:hAnsi="Arial" w:cs="Arial"/>
                <w:color w:val="000000"/>
                <w:sz w:val="18"/>
                <w:szCs w:val="18"/>
              </w:rPr>
            </w:pPr>
            <w:proofErr w:type="spellStart"/>
            <w:r w:rsidRPr="00014D8F">
              <w:rPr>
                <w:rFonts w:ascii="Arial" w:eastAsia="Times New Roman" w:hAnsi="Arial" w:cs="Arial"/>
                <w:color w:val="000000"/>
                <w:sz w:val="18"/>
                <w:szCs w:val="18"/>
              </w:rPr>
              <w:t>dist</w:t>
            </w:r>
            <w:proofErr w:type="spellEnd"/>
            <w:r w:rsidRPr="00014D8F">
              <w:rPr>
                <w:rFonts w:ascii="Arial" w:eastAsia="Times New Roman" w:hAnsi="Arial" w:cs="Arial"/>
                <w:color w:val="000000"/>
                <w:sz w:val="18"/>
                <w:szCs w:val="18"/>
              </w:rPr>
              <w:t>[source</w:t>
            </w:r>
            <w:proofErr w:type="gramStart"/>
            <w:r w:rsidRPr="00014D8F">
              <w:rPr>
                <w:rFonts w:ascii="Arial" w:eastAsia="Times New Roman" w:hAnsi="Arial" w:cs="Arial"/>
                <w:color w:val="000000"/>
                <w:sz w:val="18"/>
                <w:szCs w:val="18"/>
              </w:rPr>
              <w:t>] :</w:t>
            </w:r>
            <w:proofErr w:type="gramEnd"/>
            <w:r w:rsidRPr="00014D8F">
              <w:rPr>
                <w:rFonts w:ascii="Arial" w:eastAsia="Times New Roman" w:hAnsi="Arial" w:cs="Arial"/>
                <w:color w:val="000000"/>
                <w:sz w:val="18"/>
                <w:szCs w:val="18"/>
              </w:rPr>
              <w:t>= 0</w:t>
            </w:r>
          </w:p>
        </w:tc>
        <w:tc>
          <w:tcPr>
            <w:tcW w:w="0" w:type="auto"/>
            <w:shd w:val="clear" w:color="auto" w:fill="F2F2F2" w:themeFill="background1" w:themeFillShade="F2"/>
            <w:vAlign w:val="center"/>
            <w:hideMark/>
          </w:tcPr>
          <w:p w14:paraId="4113209D"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 Distance from source to source</w:t>
            </w:r>
          </w:p>
        </w:tc>
      </w:tr>
      <w:tr w:rsidR="00014D8F" w:rsidRPr="00014D8F" w14:paraId="59486BEA" w14:textId="77777777" w:rsidTr="00B31F3C">
        <w:trPr>
          <w:tblCellSpacing w:w="15" w:type="dxa"/>
        </w:trPr>
        <w:tc>
          <w:tcPr>
            <w:tcW w:w="0" w:type="auto"/>
            <w:shd w:val="clear" w:color="auto" w:fill="F2F2F2" w:themeFill="background1" w:themeFillShade="F2"/>
            <w:vAlign w:val="center"/>
            <w:hideMark/>
          </w:tcPr>
          <w:p w14:paraId="75BC325C"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6:</w:t>
            </w:r>
          </w:p>
        </w:tc>
        <w:tc>
          <w:tcPr>
            <w:tcW w:w="0" w:type="auto"/>
            <w:shd w:val="clear" w:color="auto" w:fill="F2F2F2" w:themeFill="background1" w:themeFillShade="F2"/>
            <w:tcMar>
              <w:top w:w="15" w:type="dxa"/>
              <w:left w:w="375" w:type="dxa"/>
              <w:bottom w:w="15" w:type="dxa"/>
              <w:right w:w="15" w:type="dxa"/>
            </w:tcMar>
            <w:vAlign w:val="center"/>
            <w:hideMark/>
          </w:tcPr>
          <w:p w14:paraId="4FE4F8A5" w14:textId="77777777" w:rsidR="00014D8F" w:rsidRPr="00014D8F" w:rsidRDefault="00014D8F" w:rsidP="00014D8F">
            <w:pPr>
              <w:spacing w:after="0" w:line="240" w:lineRule="auto"/>
              <w:jc w:val="both"/>
              <w:rPr>
                <w:rFonts w:ascii="Arial" w:eastAsia="Times New Roman" w:hAnsi="Arial" w:cs="Arial"/>
                <w:color w:val="000000"/>
                <w:sz w:val="18"/>
                <w:szCs w:val="18"/>
              </w:rPr>
            </w:pPr>
            <w:proofErr w:type="gramStart"/>
            <w:r w:rsidRPr="00014D8F">
              <w:rPr>
                <w:rFonts w:ascii="Arial" w:eastAsia="Times New Roman" w:hAnsi="Arial" w:cs="Arial"/>
                <w:color w:val="000000"/>
                <w:sz w:val="18"/>
                <w:szCs w:val="18"/>
              </w:rPr>
              <w:t>Q :</w:t>
            </w:r>
            <w:proofErr w:type="gramEnd"/>
            <w:r w:rsidRPr="00014D8F">
              <w:rPr>
                <w:rFonts w:ascii="Arial" w:eastAsia="Times New Roman" w:hAnsi="Arial" w:cs="Arial"/>
                <w:color w:val="000000"/>
                <w:sz w:val="18"/>
                <w:szCs w:val="18"/>
              </w:rPr>
              <w:t>= the set of all nodes in Graph</w:t>
            </w:r>
          </w:p>
        </w:tc>
        <w:tc>
          <w:tcPr>
            <w:tcW w:w="0" w:type="auto"/>
            <w:shd w:val="clear" w:color="auto" w:fill="F2F2F2" w:themeFill="background1" w:themeFillShade="F2"/>
            <w:vAlign w:val="center"/>
            <w:hideMark/>
          </w:tcPr>
          <w:p w14:paraId="1E23AA49"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 all nodes in the graph are unoptimized - thus are in Q</w:t>
            </w:r>
          </w:p>
        </w:tc>
      </w:tr>
      <w:tr w:rsidR="00014D8F" w:rsidRPr="00014D8F" w14:paraId="587BA31B" w14:textId="77777777" w:rsidTr="00B31F3C">
        <w:trPr>
          <w:tblCellSpacing w:w="15" w:type="dxa"/>
        </w:trPr>
        <w:tc>
          <w:tcPr>
            <w:tcW w:w="0" w:type="auto"/>
            <w:shd w:val="clear" w:color="auto" w:fill="F2F2F2" w:themeFill="background1" w:themeFillShade="F2"/>
            <w:vAlign w:val="center"/>
            <w:hideMark/>
          </w:tcPr>
          <w:p w14:paraId="4A60CF17"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7:</w:t>
            </w:r>
          </w:p>
        </w:tc>
        <w:tc>
          <w:tcPr>
            <w:tcW w:w="0" w:type="auto"/>
            <w:shd w:val="clear" w:color="auto" w:fill="F2F2F2" w:themeFill="background1" w:themeFillShade="F2"/>
            <w:tcMar>
              <w:top w:w="15" w:type="dxa"/>
              <w:left w:w="375" w:type="dxa"/>
              <w:bottom w:w="15" w:type="dxa"/>
              <w:right w:w="15" w:type="dxa"/>
            </w:tcMar>
            <w:vAlign w:val="center"/>
            <w:hideMark/>
          </w:tcPr>
          <w:p w14:paraId="7EF59273"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b/>
                <w:bCs/>
                <w:color w:val="000000"/>
                <w:sz w:val="18"/>
                <w:szCs w:val="18"/>
              </w:rPr>
              <w:t>while</w:t>
            </w:r>
            <w:r w:rsidRPr="00014D8F">
              <w:rPr>
                <w:rFonts w:ascii="Arial" w:eastAsia="Times New Roman" w:hAnsi="Arial" w:cs="Arial"/>
                <w:color w:val="000000"/>
                <w:sz w:val="18"/>
                <w:szCs w:val="18"/>
              </w:rPr>
              <w:t> Q </w:t>
            </w:r>
            <w:r w:rsidRPr="00014D8F">
              <w:rPr>
                <w:rFonts w:ascii="Arial" w:eastAsia="Times New Roman" w:hAnsi="Arial" w:cs="Arial"/>
                <w:b/>
                <w:bCs/>
                <w:color w:val="000000"/>
                <w:sz w:val="18"/>
                <w:szCs w:val="18"/>
              </w:rPr>
              <w:t>is not</w:t>
            </w:r>
            <w:r w:rsidRPr="00014D8F">
              <w:rPr>
                <w:rFonts w:ascii="Arial" w:eastAsia="Times New Roman" w:hAnsi="Arial" w:cs="Arial"/>
                <w:color w:val="000000"/>
                <w:sz w:val="18"/>
                <w:szCs w:val="18"/>
              </w:rPr>
              <w:t> empty:</w:t>
            </w:r>
          </w:p>
        </w:tc>
        <w:tc>
          <w:tcPr>
            <w:tcW w:w="0" w:type="auto"/>
            <w:shd w:val="clear" w:color="auto" w:fill="F2F2F2" w:themeFill="background1" w:themeFillShade="F2"/>
            <w:vAlign w:val="center"/>
            <w:hideMark/>
          </w:tcPr>
          <w:p w14:paraId="2E00319A"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 main loop</w:t>
            </w:r>
          </w:p>
        </w:tc>
      </w:tr>
      <w:tr w:rsidR="00014D8F" w:rsidRPr="00014D8F" w14:paraId="0C94D332" w14:textId="77777777" w:rsidTr="00B31F3C">
        <w:trPr>
          <w:tblCellSpacing w:w="15" w:type="dxa"/>
        </w:trPr>
        <w:tc>
          <w:tcPr>
            <w:tcW w:w="0" w:type="auto"/>
            <w:shd w:val="clear" w:color="auto" w:fill="F2F2F2" w:themeFill="background1" w:themeFillShade="F2"/>
            <w:vAlign w:val="center"/>
            <w:hideMark/>
          </w:tcPr>
          <w:p w14:paraId="1A2D2B90"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8:</w:t>
            </w:r>
          </w:p>
        </w:tc>
        <w:tc>
          <w:tcPr>
            <w:tcW w:w="0" w:type="auto"/>
            <w:shd w:val="clear" w:color="auto" w:fill="F2F2F2" w:themeFill="background1" w:themeFillShade="F2"/>
            <w:tcMar>
              <w:top w:w="15" w:type="dxa"/>
              <w:left w:w="750" w:type="dxa"/>
              <w:bottom w:w="15" w:type="dxa"/>
              <w:right w:w="15" w:type="dxa"/>
            </w:tcMar>
            <w:vAlign w:val="center"/>
            <w:hideMark/>
          </w:tcPr>
          <w:p w14:paraId="51ECE43D" w14:textId="77777777" w:rsidR="00014D8F" w:rsidRPr="00014D8F" w:rsidRDefault="00014D8F" w:rsidP="00014D8F">
            <w:pPr>
              <w:spacing w:after="0" w:line="240" w:lineRule="auto"/>
              <w:jc w:val="both"/>
              <w:rPr>
                <w:rFonts w:ascii="Arial" w:eastAsia="Times New Roman" w:hAnsi="Arial" w:cs="Arial"/>
                <w:color w:val="000000"/>
                <w:sz w:val="18"/>
                <w:szCs w:val="18"/>
              </w:rPr>
            </w:pPr>
            <w:proofErr w:type="gramStart"/>
            <w:r w:rsidRPr="00014D8F">
              <w:rPr>
                <w:rFonts w:ascii="Arial" w:eastAsia="Times New Roman" w:hAnsi="Arial" w:cs="Arial"/>
                <w:color w:val="000000"/>
                <w:sz w:val="18"/>
                <w:szCs w:val="18"/>
              </w:rPr>
              <w:t>u :</w:t>
            </w:r>
            <w:proofErr w:type="gramEnd"/>
            <w:r w:rsidRPr="00014D8F">
              <w:rPr>
                <w:rFonts w:ascii="Arial" w:eastAsia="Times New Roman" w:hAnsi="Arial" w:cs="Arial"/>
                <w:color w:val="000000"/>
                <w:sz w:val="18"/>
                <w:szCs w:val="18"/>
              </w:rPr>
              <w:t xml:space="preserve">= node in Q with smallest </w:t>
            </w:r>
            <w:proofErr w:type="spellStart"/>
            <w:r w:rsidRPr="00014D8F">
              <w:rPr>
                <w:rFonts w:ascii="Arial" w:eastAsia="Times New Roman" w:hAnsi="Arial" w:cs="Arial"/>
                <w:color w:val="000000"/>
                <w:sz w:val="18"/>
                <w:szCs w:val="18"/>
              </w:rPr>
              <w:t>dist</w:t>
            </w:r>
            <w:proofErr w:type="spellEnd"/>
            <w:r w:rsidRPr="00014D8F">
              <w:rPr>
                <w:rFonts w:ascii="Arial" w:eastAsia="Times New Roman" w:hAnsi="Arial" w:cs="Arial"/>
                <w:color w:val="000000"/>
                <w:sz w:val="18"/>
                <w:szCs w:val="18"/>
              </w:rPr>
              <w:t>[ ]</w:t>
            </w:r>
          </w:p>
        </w:tc>
        <w:tc>
          <w:tcPr>
            <w:tcW w:w="0" w:type="auto"/>
            <w:shd w:val="clear" w:color="auto" w:fill="F2F2F2" w:themeFill="background1" w:themeFillShade="F2"/>
            <w:vAlign w:val="center"/>
            <w:hideMark/>
          </w:tcPr>
          <w:p w14:paraId="07FCE975" w14:textId="77777777" w:rsidR="00014D8F" w:rsidRPr="00014D8F" w:rsidRDefault="00014D8F" w:rsidP="00014D8F">
            <w:pPr>
              <w:spacing w:after="0" w:line="240" w:lineRule="auto"/>
              <w:jc w:val="both"/>
              <w:rPr>
                <w:rFonts w:ascii="Times New Roman" w:eastAsia="Times New Roman" w:hAnsi="Times New Roman" w:cs="Times New Roman"/>
                <w:sz w:val="20"/>
                <w:szCs w:val="20"/>
              </w:rPr>
            </w:pPr>
          </w:p>
        </w:tc>
      </w:tr>
      <w:tr w:rsidR="00014D8F" w:rsidRPr="00014D8F" w14:paraId="2DAA2CB9" w14:textId="77777777" w:rsidTr="00B31F3C">
        <w:trPr>
          <w:tblCellSpacing w:w="15" w:type="dxa"/>
        </w:trPr>
        <w:tc>
          <w:tcPr>
            <w:tcW w:w="0" w:type="auto"/>
            <w:shd w:val="clear" w:color="auto" w:fill="F2F2F2" w:themeFill="background1" w:themeFillShade="F2"/>
            <w:vAlign w:val="center"/>
            <w:hideMark/>
          </w:tcPr>
          <w:p w14:paraId="4476E6A7"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9:</w:t>
            </w:r>
          </w:p>
        </w:tc>
        <w:tc>
          <w:tcPr>
            <w:tcW w:w="0" w:type="auto"/>
            <w:shd w:val="clear" w:color="auto" w:fill="F2F2F2" w:themeFill="background1" w:themeFillShade="F2"/>
            <w:tcMar>
              <w:top w:w="15" w:type="dxa"/>
              <w:left w:w="750" w:type="dxa"/>
              <w:bottom w:w="15" w:type="dxa"/>
              <w:right w:w="15" w:type="dxa"/>
            </w:tcMar>
            <w:vAlign w:val="center"/>
            <w:hideMark/>
          </w:tcPr>
          <w:p w14:paraId="207B6511"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remove u from Q</w:t>
            </w:r>
          </w:p>
        </w:tc>
        <w:tc>
          <w:tcPr>
            <w:tcW w:w="0" w:type="auto"/>
            <w:shd w:val="clear" w:color="auto" w:fill="F2F2F2" w:themeFill="background1" w:themeFillShade="F2"/>
            <w:vAlign w:val="center"/>
            <w:hideMark/>
          </w:tcPr>
          <w:p w14:paraId="38E11332" w14:textId="77777777" w:rsidR="00014D8F" w:rsidRPr="00014D8F" w:rsidRDefault="00014D8F" w:rsidP="00014D8F">
            <w:pPr>
              <w:spacing w:after="0" w:line="240" w:lineRule="auto"/>
              <w:jc w:val="both"/>
              <w:rPr>
                <w:rFonts w:ascii="Times New Roman" w:eastAsia="Times New Roman" w:hAnsi="Times New Roman" w:cs="Times New Roman"/>
                <w:sz w:val="20"/>
                <w:szCs w:val="20"/>
              </w:rPr>
            </w:pPr>
          </w:p>
        </w:tc>
      </w:tr>
      <w:tr w:rsidR="00014D8F" w:rsidRPr="00014D8F" w14:paraId="0F00BF5A" w14:textId="77777777" w:rsidTr="00B31F3C">
        <w:trPr>
          <w:tblCellSpacing w:w="15" w:type="dxa"/>
        </w:trPr>
        <w:tc>
          <w:tcPr>
            <w:tcW w:w="0" w:type="auto"/>
            <w:shd w:val="clear" w:color="auto" w:fill="F2F2F2" w:themeFill="background1" w:themeFillShade="F2"/>
            <w:vAlign w:val="center"/>
            <w:hideMark/>
          </w:tcPr>
          <w:p w14:paraId="74827A96"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10:</w:t>
            </w:r>
          </w:p>
        </w:tc>
        <w:tc>
          <w:tcPr>
            <w:tcW w:w="0" w:type="auto"/>
            <w:shd w:val="clear" w:color="auto" w:fill="F2F2F2" w:themeFill="background1" w:themeFillShade="F2"/>
            <w:tcMar>
              <w:top w:w="15" w:type="dxa"/>
              <w:left w:w="750" w:type="dxa"/>
              <w:bottom w:w="15" w:type="dxa"/>
              <w:right w:w="15" w:type="dxa"/>
            </w:tcMar>
            <w:vAlign w:val="center"/>
            <w:hideMark/>
          </w:tcPr>
          <w:p w14:paraId="4CA5D456"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b/>
                <w:bCs/>
                <w:color w:val="000000"/>
                <w:sz w:val="18"/>
                <w:szCs w:val="18"/>
              </w:rPr>
              <w:t>for each</w:t>
            </w:r>
            <w:r w:rsidRPr="00014D8F">
              <w:rPr>
                <w:rFonts w:ascii="Arial" w:eastAsia="Times New Roman" w:hAnsi="Arial" w:cs="Arial"/>
                <w:color w:val="000000"/>
                <w:sz w:val="18"/>
                <w:szCs w:val="18"/>
              </w:rPr>
              <w:t> neighbor v of u:</w:t>
            </w:r>
          </w:p>
        </w:tc>
        <w:tc>
          <w:tcPr>
            <w:tcW w:w="0" w:type="auto"/>
            <w:shd w:val="clear" w:color="auto" w:fill="F2F2F2" w:themeFill="background1" w:themeFillShade="F2"/>
            <w:vAlign w:val="center"/>
            <w:hideMark/>
          </w:tcPr>
          <w:p w14:paraId="10CFCD39"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 where v has not yet been removed from Q.</w:t>
            </w:r>
          </w:p>
        </w:tc>
      </w:tr>
      <w:tr w:rsidR="00014D8F" w:rsidRPr="00014D8F" w14:paraId="6179784A" w14:textId="77777777" w:rsidTr="00B31F3C">
        <w:trPr>
          <w:tblCellSpacing w:w="15" w:type="dxa"/>
        </w:trPr>
        <w:tc>
          <w:tcPr>
            <w:tcW w:w="0" w:type="auto"/>
            <w:shd w:val="clear" w:color="auto" w:fill="F2F2F2" w:themeFill="background1" w:themeFillShade="F2"/>
            <w:vAlign w:val="center"/>
            <w:hideMark/>
          </w:tcPr>
          <w:p w14:paraId="2AB9A9A7"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11:</w:t>
            </w:r>
          </w:p>
        </w:tc>
        <w:tc>
          <w:tcPr>
            <w:tcW w:w="0" w:type="auto"/>
            <w:shd w:val="clear" w:color="auto" w:fill="F2F2F2" w:themeFill="background1" w:themeFillShade="F2"/>
            <w:tcMar>
              <w:top w:w="15" w:type="dxa"/>
              <w:left w:w="1125" w:type="dxa"/>
              <w:bottom w:w="15" w:type="dxa"/>
              <w:right w:w="15" w:type="dxa"/>
            </w:tcMar>
            <w:vAlign w:val="center"/>
            <w:hideMark/>
          </w:tcPr>
          <w:p w14:paraId="2FAE29DC" w14:textId="77777777" w:rsidR="00014D8F" w:rsidRPr="00014D8F" w:rsidRDefault="00014D8F" w:rsidP="00014D8F">
            <w:pPr>
              <w:spacing w:after="0" w:line="240" w:lineRule="auto"/>
              <w:jc w:val="both"/>
              <w:rPr>
                <w:rFonts w:ascii="Arial" w:eastAsia="Times New Roman" w:hAnsi="Arial" w:cs="Arial"/>
                <w:color w:val="000000"/>
                <w:sz w:val="18"/>
                <w:szCs w:val="18"/>
              </w:rPr>
            </w:pPr>
            <w:proofErr w:type="gramStart"/>
            <w:r w:rsidRPr="00014D8F">
              <w:rPr>
                <w:rFonts w:ascii="Arial" w:eastAsia="Times New Roman" w:hAnsi="Arial" w:cs="Arial"/>
                <w:color w:val="000000"/>
                <w:sz w:val="18"/>
                <w:szCs w:val="18"/>
              </w:rPr>
              <w:t>alt :</w:t>
            </w:r>
            <w:proofErr w:type="gramEnd"/>
            <w:r w:rsidRPr="00014D8F">
              <w:rPr>
                <w:rFonts w:ascii="Arial" w:eastAsia="Times New Roman" w:hAnsi="Arial" w:cs="Arial"/>
                <w:color w:val="000000"/>
                <w:sz w:val="18"/>
                <w:szCs w:val="18"/>
              </w:rPr>
              <w:t xml:space="preserve">= </w:t>
            </w:r>
            <w:proofErr w:type="spellStart"/>
            <w:r w:rsidRPr="00014D8F">
              <w:rPr>
                <w:rFonts w:ascii="Arial" w:eastAsia="Times New Roman" w:hAnsi="Arial" w:cs="Arial"/>
                <w:color w:val="000000"/>
                <w:sz w:val="18"/>
                <w:szCs w:val="18"/>
              </w:rPr>
              <w:t>dist</w:t>
            </w:r>
            <w:proofErr w:type="spellEnd"/>
            <w:r w:rsidRPr="00014D8F">
              <w:rPr>
                <w:rFonts w:ascii="Arial" w:eastAsia="Times New Roman" w:hAnsi="Arial" w:cs="Arial"/>
                <w:color w:val="000000"/>
                <w:sz w:val="18"/>
                <w:szCs w:val="18"/>
              </w:rPr>
              <w:t xml:space="preserve">[u] + </w:t>
            </w:r>
            <w:proofErr w:type="spellStart"/>
            <w:r w:rsidRPr="00014D8F">
              <w:rPr>
                <w:rFonts w:ascii="Arial" w:eastAsia="Times New Roman" w:hAnsi="Arial" w:cs="Arial"/>
                <w:color w:val="000000"/>
                <w:sz w:val="18"/>
                <w:szCs w:val="18"/>
              </w:rPr>
              <w:t>dist_between</w:t>
            </w:r>
            <w:proofErr w:type="spellEnd"/>
            <w:r w:rsidRPr="00014D8F">
              <w:rPr>
                <w:rFonts w:ascii="Arial" w:eastAsia="Times New Roman" w:hAnsi="Arial" w:cs="Arial"/>
                <w:color w:val="000000"/>
                <w:sz w:val="18"/>
                <w:szCs w:val="18"/>
              </w:rPr>
              <w:t>(u, v)</w:t>
            </w:r>
          </w:p>
        </w:tc>
        <w:tc>
          <w:tcPr>
            <w:tcW w:w="0" w:type="auto"/>
            <w:shd w:val="clear" w:color="auto" w:fill="F2F2F2" w:themeFill="background1" w:themeFillShade="F2"/>
            <w:vAlign w:val="center"/>
            <w:hideMark/>
          </w:tcPr>
          <w:p w14:paraId="4788AD9F" w14:textId="77777777" w:rsidR="00014D8F" w:rsidRPr="00014D8F" w:rsidRDefault="00014D8F" w:rsidP="00014D8F">
            <w:pPr>
              <w:spacing w:after="0" w:line="240" w:lineRule="auto"/>
              <w:jc w:val="both"/>
              <w:rPr>
                <w:rFonts w:ascii="Times New Roman" w:eastAsia="Times New Roman" w:hAnsi="Times New Roman" w:cs="Times New Roman"/>
                <w:sz w:val="20"/>
                <w:szCs w:val="20"/>
              </w:rPr>
            </w:pPr>
          </w:p>
        </w:tc>
      </w:tr>
      <w:tr w:rsidR="00014D8F" w:rsidRPr="00014D8F" w14:paraId="37F278F2" w14:textId="77777777" w:rsidTr="00B31F3C">
        <w:trPr>
          <w:tblCellSpacing w:w="15" w:type="dxa"/>
        </w:trPr>
        <w:tc>
          <w:tcPr>
            <w:tcW w:w="0" w:type="auto"/>
            <w:shd w:val="clear" w:color="auto" w:fill="F2F2F2" w:themeFill="background1" w:themeFillShade="F2"/>
            <w:vAlign w:val="center"/>
            <w:hideMark/>
          </w:tcPr>
          <w:p w14:paraId="0C088C52"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12:</w:t>
            </w:r>
          </w:p>
        </w:tc>
        <w:tc>
          <w:tcPr>
            <w:tcW w:w="0" w:type="auto"/>
            <w:shd w:val="clear" w:color="auto" w:fill="F2F2F2" w:themeFill="background1" w:themeFillShade="F2"/>
            <w:tcMar>
              <w:top w:w="15" w:type="dxa"/>
              <w:left w:w="1125" w:type="dxa"/>
              <w:bottom w:w="15" w:type="dxa"/>
              <w:right w:w="15" w:type="dxa"/>
            </w:tcMar>
            <w:vAlign w:val="center"/>
            <w:hideMark/>
          </w:tcPr>
          <w:p w14:paraId="3EFBECAC"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b/>
                <w:bCs/>
                <w:color w:val="000000"/>
                <w:sz w:val="18"/>
                <w:szCs w:val="18"/>
              </w:rPr>
              <w:t>if</w:t>
            </w:r>
            <w:r w:rsidRPr="00014D8F">
              <w:rPr>
                <w:rFonts w:ascii="Arial" w:eastAsia="Times New Roman" w:hAnsi="Arial" w:cs="Arial"/>
                <w:color w:val="000000"/>
                <w:sz w:val="18"/>
                <w:szCs w:val="18"/>
              </w:rPr>
              <w:t xml:space="preserve"> alt &lt; </w:t>
            </w:r>
            <w:proofErr w:type="spellStart"/>
            <w:r w:rsidRPr="00014D8F">
              <w:rPr>
                <w:rFonts w:ascii="Arial" w:eastAsia="Times New Roman" w:hAnsi="Arial" w:cs="Arial"/>
                <w:color w:val="000000"/>
                <w:sz w:val="18"/>
                <w:szCs w:val="18"/>
              </w:rPr>
              <w:t>dist</w:t>
            </w:r>
            <w:proofErr w:type="spellEnd"/>
            <w:r w:rsidRPr="00014D8F">
              <w:rPr>
                <w:rFonts w:ascii="Arial" w:eastAsia="Times New Roman" w:hAnsi="Arial" w:cs="Arial"/>
                <w:color w:val="000000"/>
                <w:sz w:val="18"/>
                <w:szCs w:val="18"/>
              </w:rPr>
              <w:t>[v]</w:t>
            </w:r>
          </w:p>
        </w:tc>
        <w:tc>
          <w:tcPr>
            <w:tcW w:w="0" w:type="auto"/>
            <w:shd w:val="clear" w:color="auto" w:fill="F2F2F2" w:themeFill="background1" w:themeFillShade="F2"/>
            <w:vAlign w:val="center"/>
            <w:hideMark/>
          </w:tcPr>
          <w:p w14:paraId="61B355E1"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 Relax (</w:t>
            </w:r>
            <w:proofErr w:type="spellStart"/>
            <w:proofErr w:type="gramStart"/>
            <w:r w:rsidRPr="00014D8F">
              <w:rPr>
                <w:rFonts w:ascii="Arial" w:eastAsia="Times New Roman" w:hAnsi="Arial" w:cs="Arial"/>
                <w:color w:val="000000"/>
                <w:sz w:val="18"/>
                <w:szCs w:val="18"/>
              </w:rPr>
              <w:t>u,v</w:t>
            </w:r>
            <w:proofErr w:type="spellEnd"/>
            <w:proofErr w:type="gramEnd"/>
            <w:r w:rsidRPr="00014D8F">
              <w:rPr>
                <w:rFonts w:ascii="Arial" w:eastAsia="Times New Roman" w:hAnsi="Arial" w:cs="Arial"/>
                <w:color w:val="000000"/>
                <w:sz w:val="18"/>
                <w:szCs w:val="18"/>
              </w:rPr>
              <w:t>)</w:t>
            </w:r>
          </w:p>
        </w:tc>
      </w:tr>
      <w:tr w:rsidR="00014D8F" w:rsidRPr="00014D8F" w14:paraId="094AA7A3" w14:textId="77777777" w:rsidTr="00B31F3C">
        <w:trPr>
          <w:tblCellSpacing w:w="15" w:type="dxa"/>
        </w:trPr>
        <w:tc>
          <w:tcPr>
            <w:tcW w:w="0" w:type="auto"/>
            <w:shd w:val="clear" w:color="auto" w:fill="F2F2F2" w:themeFill="background1" w:themeFillShade="F2"/>
            <w:vAlign w:val="center"/>
            <w:hideMark/>
          </w:tcPr>
          <w:p w14:paraId="6C16BE71"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13:</w:t>
            </w:r>
          </w:p>
        </w:tc>
        <w:tc>
          <w:tcPr>
            <w:tcW w:w="0" w:type="auto"/>
            <w:shd w:val="clear" w:color="auto" w:fill="F2F2F2" w:themeFill="background1" w:themeFillShade="F2"/>
            <w:tcMar>
              <w:top w:w="15" w:type="dxa"/>
              <w:left w:w="1500" w:type="dxa"/>
              <w:bottom w:w="15" w:type="dxa"/>
              <w:right w:w="15" w:type="dxa"/>
            </w:tcMar>
            <w:vAlign w:val="center"/>
            <w:hideMark/>
          </w:tcPr>
          <w:p w14:paraId="3F94EFC9" w14:textId="77777777" w:rsidR="00014D8F" w:rsidRPr="00014D8F" w:rsidRDefault="00014D8F" w:rsidP="00014D8F">
            <w:pPr>
              <w:spacing w:after="0" w:line="240" w:lineRule="auto"/>
              <w:jc w:val="both"/>
              <w:rPr>
                <w:rFonts w:ascii="Arial" w:eastAsia="Times New Roman" w:hAnsi="Arial" w:cs="Arial"/>
                <w:color w:val="000000"/>
                <w:sz w:val="18"/>
                <w:szCs w:val="18"/>
              </w:rPr>
            </w:pPr>
            <w:proofErr w:type="spellStart"/>
            <w:r w:rsidRPr="00014D8F">
              <w:rPr>
                <w:rFonts w:ascii="Arial" w:eastAsia="Times New Roman" w:hAnsi="Arial" w:cs="Arial"/>
                <w:color w:val="000000"/>
                <w:sz w:val="18"/>
                <w:szCs w:val="18"/>
              </w:rPr>
              <w:t>dist</w:t>
            </w:r>
            <w:proofErr w:type="spellEnd"/>
            <w:r w:rsidRPr="00014D8F">
              <w:rPr>
                <w:rFonts w:ascii="Arial" w:eastAsia="Times New Roman" w:hAnsi="Arial" w:cs="Arial"/>
                <w:color w:val="000000"/>
                <w:sz w:val="18"/>
                <w:szCs w:val="18"/>
              </w:rPr>
              <w:t>[v</w:t>
            </w:r>
            <w:proofErr w:type="gramStart"/>
            <w:r w:rsidRPr="00014D8F">
              <w:rPr>
                <w:rFonts w:ascii="Arial" w:eastAsia="Times New Roman" w:hAnsi="Arial" w:cs="Arial"/>
                <w:color w:val="000000"/>
                <w:sz w:val="18"/>
                <w:szCs w:val="18"/>
              </w:rPr>
              <w:t>] :</w:t>
            </w:r>
            <w:proofErr w:type="gramEnd"/>
            <w:r w:rsidRPr="00014D8F">
              <w:rPr>
                <w:rFonts w:ascii="Arial" w:eastAsia="Times New Roman" w:hAnsi="Arial" w:cs="Arial"/>
                <w:color w:val="000000"/>
                <w:sz w:val="18"/>
                <w:szCs w:val="18"/>
              </w:rPr>
              <w:t>= alt</w:t>
            </w:r>
          </w:p>
        </w:tc>
        <w:tc>
          <w:tcPr>
            <w:tcW w:w="0" w:type="auto"/>
            <w:shd w:val="clear" w:color="auto" w:fill="F2F2F2" w:themeFill="background1" w:themeFillShade="F2"/>
            <w:vAlign w:val="center"/>
            <w:hideMark/>
          </w:tcPr>
          <w:p w14:paraId="4FBFB9E0" w14:textId="77777777" w:rsidR="00014D8F" w:rsidRPr="00014D8F" w:rsidRDefault="00014D8F" w:rsidP="00014D8F">
            <w:pPr>
              <w:spacing w:after="0" w:line="240" w:lineRule="auto"/>
              <w:jc w:val="both"/>
              <w:rPr>
                <w:rFonts w:ascii="Times New Roman" w:eastAsia="Times New Roman" w:hAnsi="Times New Roman" w:cs="Times New Roman"/>
                <w:sz w:val="20"/>
                <w:szCs w:val="20"/>
              </w:rPr>
            </w:pPr>
          </w:p>
        </w:tc>
      </w:tr>
      <w:tr w:rsidR="00014D8F" w:rsidRPr="00014D8F" w14:paraId="174A8635" w14:textId="77777777" w:rsidTr="00B31F3C">
        <w:trPr>
          <w:tblCellSpacing w:w="15" w:type="dxa"/>
        </w:trPr>
        <w:tc>
          <w:tcPr>
            <w:tcW w:w="0" w:type="auto"/>
            <w:shd w:val="clear" w:color="auto" w:fill="F2F2F2" w:themeFill="background1" w:themeFillShade="F2"/>
            <w:vAlign w:val="center"/>
            <w:hideMark/>
          </w:tcPr>
          <w:p w14:paraId="100DC2DA"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14:</w:t>
            </w:r>
          </w:p>
        </w:tc>
        <w:tc>
          <w:tcPr>
            <w:tcW w:w="0" w:type="auto"/>
            <w:shd w:val="clear" w:color="auto" w:fill="F2F2F2" w:themeFill="background1" w:themeFillShade="F2"/>
            <w:tcMar>
              <w:top w:w="15" w:type="dxa"/>
              <w:left w:w="1500" w:type="dxa"/>
              <w:bottom w:w="15" w:type="dxa"/>
              <w:right w:w="15" w:type="dxa"/>
            </w:tcMar>
            <w:vAlign w:val="center"/>
            <w:hideMark/>
          </w:tcPr>
          <w:p w14:paraId="7AF8E63B"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previous[v</w:t>
            </w:r>
            <w:proofErr w:type="gramStart"/>
            <w:r w:rsidRPr="00014D8F">
              <w:rPr>
                <w:rFonts w:ascii="Arial" w:eastAsia="Times New Roman" w:hAnsi="Arial" w:cs="Arial"/>
                <w:color w:val="000000"/>
                <w:sz w:val="18"/>
                <w:szCs w:val="18"/>
              </w:rPr>
              <w:t>] :</w:t>
            </w:r>
            <w:proofErr w:type="gramEnd"/>
            <w:r w:rsidRPr="00014D8F">
              <w:rPr>
                <w:rFonts w:ascii="Arial" w:eastAsia="Times New Roman" w:hAnsi="Arial" w:cs="Arial"/>
                <w:color w:val="000000"/>
                <w:sz w:val="18"/>
                <w:szCs w:val="18"/>
              </w:rPr>
              <w:t>= u</w:t>
            </w:r>
          </w:p>
        </w:tc>
        <w:tc>
          <w:tcPr>
            <w:tcW w:w="0" w:type="auto"/>
            <w:shd w:val="clear" w:color="auto" w:fill="F2F2F2" w:themeFill="background1" w:themeFillShade="F2"/>
            <w:vAlign w:val="center"/>
            <w:hideMark/>
          </w:tcPr>
          <w:p w14:paraId="39A558C0" w14:textId="77777777" w:rsidR="00014D8F" w:rsidRPr="00014D8F" w:rsidRDefault="00014D8F" w:rsidP="00014D8F">
            <w:pPr>
              <w:spacing w:after="0" w:line="240" w:lineRule="auto"/>
              <w:jc w:val="both"/>
              <w:rPr>
                <w:rFonts w:ascii="Times New Roman" w:eastAsia="Times New Roman" w:hAnsi="Times New Roman" w:cs="Times New Roman"/>
                <w:sz w:val="20"/>
                <w:szCs w:val="20"/>
              </w:rPr>
            </w:pPr>
          </w:p>
        </w:tc>
      </w:tr>
      <w:tr w:rsidR="00014D8F" w:rsidRPr="00014D8F" w14:paraId="0BD4A45F" w14:textId="77777777" w:rsidTr="00B31F3C">
        <w:trPr>
          <w:tblCellSpacing w:w="15" w:type="dxa"/>
        </w:trPr>
        <w:tc>
          <w:tcPr>
            <w:tcW w:w="0" w:type="auto"/>
            <w:shd w:val="clear" w:color="auto" w:fill="F2F2F2" w:themeFill="background1" w:themeFillShade="F2"/>
            <w:vAlign w:val="center"/>
            <w:hideMark/>
          </w:tcPr>
          <w:p w14:paraId="210B6B88"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color w:val="000000"/>
                <w:sz w:val="18"/>
                <w:szCs w:val="18"/>
              </w:rPr>
              <w:t>15:</w:t>
            </w:r>
          </w:p>
        </w:tc>
        <w:tc>
          <w:tcPr>
            <w:tcW w:w="0" w:type="auto"/>
            <w:shd w:val="clear" w:color="auto" w:fill="F2F2F2" w:themeFill="background1" w:themeFillShade="F2"/>
            <w:tcMar>
              <w:top w:w="15" w:type="dxa"/>
              <w:left w:w="375" w:type="dxa"/>
              <w:bottom w:w="15" w:type="dxa"/>
              <w:right w:w="15" w:type="dxa"/>
            </w:tcMar>
            <w:vAlign w:val="center"/>
            <w:hideMark/>
          </w:tcPr>
          <w:p w14:paraId="4E2916CC" w14:textId="77777777" w:rsidR="00014D8F" w:rsidRPr="00014D8F" w:rsidRDefault="00014D8F" w:rsidP="00014D8F">
            <w:pPr>
              <w:spacing w:after="0" w:line="240" w:lineRule="auto"/>
              <w:jc w:val="both"/>
              <w:rPr>
                <w:rFonts w:ascii="Arial" w:eastAsia="Times New Roman" w:hAnsi="Arial" w:cs="Arial"/>
                <w:color w:val="000000"/>
                <w:sz w:val="18"/>
                <w:szCs w:val="18"/>
              </w:rPr>
            </w:pPr>
            <w:r w:rsidRPr="00014D8F">
              <w:rPr>
                <w:rFonts w:ascii="Arial" w:eastAsia="Times New Roman" w:hAnsi="Arial" w:cs="Arial"/>
                <w:b/>
                <w:bCs/>
                <w:color w:val="000000"/>
                <w:sz w:val="18"/>
                <w:szCs w:val="18"/>
              </w:rPr>
              <w:t>return</w:t>
            </w:r>
            <w:r w:rsidRPr="00014D8F">
              <w:rPr>
                <w:rFonts w:ascii="Arial" w:eastAsia="Times New Roman" w:hAnsi="Arial" w:cs="Arial"/>
                <w:color w:val="000000"/>
                <w:sz w:val="18"/>
                <w:szCs w:val="18"/>
              </w:rPr>
              <w:t> </w:t>
            </w:r>
            <w:proofErr w:type="gramStart"/>
            <w:r w:rsidRPr="00014D8F">
              <w:rPr>
                <w:rFonts w:ascii="Arial" w:eastAsia="Times New Roman" w:hAnsi="Arial" w:cs="Arial"/>
                <w:color w:val="000000"/>
                <w:sz w:val="18"/>
                <w:szCs w:val="18"/>
              </w:rPr>
              <w:t>previous[</w:t>
            </w:r>
            <w:proofErr w:type="gramEnd"/>
            <w:r w:rsidRPr="00014D8F">
              <w:rPr>
                <w:rFonts w:ascii="Arial" w:eastAsia="Times New Roman" w:hAnsi="Arial" w:cs="Arial"/>
                <w:color w:val="000000"/>
                <w:sz w:val="18"/>
                <w:szCs w:val="18"/>
              </w:rPr>
              <w:t xml:space="preserve"> ]</w:t>
            </w:r>
          </w:p>
        </w:tc>
        <w:tc>
          <w:tcPr>
            <w:tcW w:w="0" w:type="auto"/>
            <w:shd w:val="clear" w:color="auto" w:fill="F2F2F2" w:themeFill="background1" w:themeFillShade="F2"/>
            <w:vAlign w:val="center"/>
            <w:hideMark/>
          </w:tcPr>
          <w:p w14:paraId="195C7A83" w14:textId="77777777" w:rsidR="00014D8F" w:rsidRPr="00014D8F" w:rsidRDefault="00014D8F" w:rsidP="00014D8F">
            <w:pPr>
              <w:spacing w:after="0" w:line="240" w:lineRule="auto"/>
              <w:jc w:val="both"/>
              <w:rPr>
                <w:rFonts w:ascii="Times New Roman" w:eastAsia="Times New Roman" w:hAnsi="Times New Roman" w:cs="Times New Roman"/>
                <w:sz w:val="20"/>
                <w:szCs w:val="20"/>
              </w:rPr>
            </w:pPr>
          </w:p>
        </w:tc>
      </w:tr>
    </w:tbl>
    <w:p w14:paraId="6E2F693F" w14:textId="77777777" w:rsidR="00014D8F" w:rsidRPr="00014D8F" w:rsidRDefault="00014D8F" w:rsidP="00014D8F">
      <w:pPr>
        <w:pStyle w:val="ListParagraph"/>
        <w:ind w:left="758"/>
        <w:rPr>
          <w:rFonts w:asciiTheme="majorBidi" w:hAnsiTheme="majorBidi" w:cstheme="majorBidi"/>
          <w:sz w:val="24"/>
          <w:szCs w:val="24"/>
        </w:rPr>
      </w:pPr>
    </w:p>
    <w:p w14:paraId="187B214E" w14:textId="55320012" w:rsidR="001F3DC7" w:rsidRPr="00F2240E" w:rsidRDefault="00FB156E" w:rsidP="001F3DC7">
      <w:pPr>
        <w:rPr>
          <w:rFonts w:asciiTheme="majorBidi" w:hAnsiTheme="majorBidi" w:cstheme="majorBidi"/>
          <w:sz w:val="28"/>
          <w:szCs w:val="28"/>
          <w:u w:val="single"/>
          <w:rtl/>
        </w:rPr>
      </w:pPr>
      <w:r>
        <w:rPr>
          <w:rFonts w:asciiTheme="majorBidi" w:hAnsiTheme="majorBidi" w:cstheme="majorBidi"/>
          <w:sz w:val="28"/>
          <w:szCs w:val="28"/>
          <w:u w:val="single"/>
        </w:rPr>
        <w:t>2.</w:t>
      </w:r>
      <w:r w:rsidR="00F2240E" w:rsidRPr="00F2240E">
        <w:rPr>
          <w:rFonts w:asciiTheme="majorBidi" w:hAnsiTheme="majorBidi" w:cstheme="majorBidi"/>
          <w:sz w:val="28"/>
          <w:szCs w:val="28"/>
          <w:u w:val="single"/>
        </w:rPr>
        <w:t>find the diameter of a graph</w:t>
      </w:r>
    </w:p>
    <w:p w14:paraId="4337965D" w14:textId="0698A19C" w:rsidR="00D34C23" w:rsidRDefault="00F2240E" w:rsidP="001F3DC7">
      <w:pPr>
        <w:rPr>
          <w:rFonts w:asciiTheme="majorBidi" w:hAnsiTheme="majorBidi" w:cstheme="majorBidi"/>
          <w:sz w:val="24"/>
          <w:szCs w:val="24"/>
          <w:rtl/>
        </w:rPr>
      </w:pPr>
      <w:r w:rsidRPr="00A06D7F">
        <w:rPr>
          <w:rFonts w:asciiTheme="majorBidi" w:hAnsiTheme="majorBidi" w:cstheme="majorBidi"/>
          <w:sz w:val="24"/>
          <w:szCs w:val="24"/>
        </w:rPr>
        <w:t xml:space="preserve">after </w:t>
      </w:r>
      <w:proofErr w:type="gramStart"/>
      <w:r w:rsidRPr="00A06D7F">
        <w:rPr>
          <w:rFonts w:asciiTheme="majorBidi" w:hAnsiTheme="majorBidi" w:cstheme="majorBidi"/>
          <w:sz w:val="24"/>
          <w:szCs w:val="24"/>
        </w:rPr>
        <w:t>run</w:t>
      </w:r>
      <w:proofErr w:type="gramEnd"/>
      <w:r w:rsidRPr="00A06D7F">
        <w:rPr>
          <w:rFonts w:asciiTheme="majorBidi" w:hAnsiTheme="majorBidi" w:cstheme="majorBidi"/>
          <w:sz w:val="24"/>
          <w:szCs w:val="24"/>
        </w:rPr>
        <w:t xml:space="preserve"> </w:t>
      </w:r>
      <w:r w:rsidR="008D5352" w:rsidRPr="00A06D7F">
        <w:rPr>
          <w:rFonts w:asciiTheme="majorBidi" w:hAnsiTheme="majorBidi" w:cstheme="majorBidi"/>
          <w:sz w:val="24"/>
          <w:szCs w:val="24"/>
        </w:rPr>
        <w:t>Floyd-</w:t>
      </w:r>
      <w:proofErr w:type="spellStart"/>
      <w:r w:rsidR="008D5352" w:rsidRPr="00A06D7F">
        <w:rPr>
          <w:rFonts w:asciiTheme="majorBidi" w:hAnsiTheme="majorBidi" w:cstheme="majorBidi"/>
          <w:sz w:val="24"/>
          <w:szCs w:val="24"/>
        </w:rPr>
        <w:t>Warshall's</w:t>
      </w:r>
      <w:proofErr w:type="spellEnd"/>
      <w:r w:rsidR="008D5352" w:rsidRPr="00A06D7F">
        <w:rPr>
          <w:rFonts w:asciiTheme="majorBidi" w:hAnsiTheme="majorBidi" w:cstheme="majorBidi"/>
          <w:sz w:val="24"/>
          <w:szCs w:val="24"/>
        </w:rPr>
        <w:t xml:space="preserve"> all pair shortest path algorithm</w:t>
      </w:r>
      <w:r w:rsidR="00E23F46" w:rsidRPr="00A06D7F">
        <w:rPr>
          <w:rFonts w:asciiTheme="majorBidi" w:hAnsiTheme="majorBidi" w:cstheme="majorBidi"/>
          <w:sz w:val="24"/>
          <w:szCs w:val="24"/>
        </w:rPr>
        <w:t xml:space="preserve"> then</w:t>
      </w:r>
      <w:r w:rsidR="008D5352" w:rsidRPr="00A06D7F">
        <w:rPr>
          <w:rFonts w:asciiTheme="majorBidi" w:hAnsiTheme="majorBidi" w:cstheme="majorBidi"/>
          <w:sz w:val="24"/>
          <w:szCs w:val="24"/>
        </w:rPr>
        <w:t xml:space="preserve"> </w:t>
      </w:r>
      <w:r w:rsidR="00E23F46" w:rsidRPr="00A06D7F">
        <w:rPr>
          <w:rFonts w:asciiTheme="majorBidi" w:hAnsiTheme="majorBidi" w:cstheme="majorBidi"/>
          <w:sz w:val="24"/>
          <w:szCs w:val="24"/>
        </w:rPr>
        <w:t xml:space="preserve">traversing the whole distance matrix, </w:t>
      </w:r>
      <w:r w:rsidR="00A06D7F" w:rsidRPr="00A06D7F">
        <w:rPr>
          <w:rFonts w:asciiTheme="majorBidi" w:hAnsiTheme="majorBidi" w:cstheme="majorBidi"/>
          <w:sz w:val="24"/>
          <w:szCs w:val="24"/>
        </w:rPr>
        <w:t>and</w:t>
      </w:r>
      <w:r w:rsidR="00E23F46" w:rsidRPr="00A06D7F">
        <w:rPr>
          <w:rFonts w:asciiTheme="majorBidi" w:hAnsiTheme="majorBidi" w:cstheme="majorBidi"/>
          <w:sz w:val="24"/>
          <w:szCs w:val="24"/>
        </w:rPr>
        <w:t xml:space="preserve"> find diameter of</w:t>
      </w:r>
      <w:r w:rsidR="00A06D7F" w:rsidRPr="00A06D7F">
        <w:rPr>
          <w:rFonts w:asciiTheme="majorBidi" w:hAnsiTheme="majorBidi" w:cstheme="majorBidi"/>
          <w:sz w:val="24"/>
          <w:szCs w:val="24"/>
        </w:rPr>
        <w:t xml:space="preserve"> graph</w:t>
      </w:r>
    </w:p>
    <w:p w14:paraId="7EBAC73C" w14:textId="77777777" w:rsidR="00A06D7F" w:rsidRPr="00A06D7F" w:rsidRDefault="00A06D7F" w:rsidP="00B31F3C">
      <w:pPr>
        <w:pBdr>
          <w:top w:val="single" w:sz="6" w:space="12" w:color="EAECF0"/>
          <w:left w:val="single" w:sz="6" w:space="12" w:color="EAECF0"/>
          <w:bottom w:val="single" w:sz="6" w:space="12" w:color="EAECF0"/>
          <w:right w:val="single" w:sz="6" w:space="12" w:color="EAECF0"/>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D7F">
        <w:rPr>
          <w:rFonts w:ascii="Courier New" w:eastAsia="Times New Roman" w:hAnsi="Courier New" w:cs="Courier New"/>
          <w:b/>
          <w:bCs/>
          <w:color w:val="000000"/>
          <w:sz w:val="21"/>
          <w:szCs w:val="21"/>
        </w:rPr>
        <w:t>let</w:t>
      </w:r>
      <w:r w:rsidRPr="00A06D7F">
        <w:rPr>
          <w:rFonts w:ascii="Courier New" w:eastAsia="Times New Roman" w:hAnsi="Courier New" w:cs="Courier New"/>
          <w:color w:val="000000"/>
          <w:sz w:val="21"/>
          <w:szCs w:val="21"/>
        </w:rPr>
        <w:t xml:space="preserve"> </w:t>
      </w:r>
      <w:proofErr w:type="spellStart"/>
      <w:r w:rsidRPr="00A06D7F">
        <w:rPr>
          <w:rFonts w:ascii="Courier New" w:eastAsia="Times New Roman" w:hAnsi="Courier New" w:cs="Courier New"/>
          <w:color w:val="000000"/>
          <w:sz w:val="21"/>
          <w:szCs w:val="21"/>
        </w:rPr>
        <w:t>dist</w:t>
      </w:r>
      <w:proofErr w:type="spellEnd"/>
      <w:r w:rsidRPr="00A06D7F">
        <w:rPr>
          <w:rFonts w:ascii="Courier New" w:eastAsia="Times New Roman" w:hAnsi="Courier New" w:cs="Courier New"/>
          <w:color w:val="000000"/>
          <w:sz w:val="21"/>
          <w:szCs w:val="21"/>
        </w:rPr>
        <w:t xml:space="preserve"> be a |V| × |V| array of minimum distances initialized to ∞ (infinity)</w:t>
      </w:r>
    </w:p>
    <w:p w14:paraId="5E7A342B" w14:textId="77777777" w:rsidR="00A06D7F" w:rsidRPr="00A06D7F" w:rsidRDefault="00A06D7F" w:rsidP="00B31F3C">
      <w:pPr>
        <w:pBdr>
          <w:top w:val="single" w:sz="6" w:space="12" w:color="EAECF0"/>
          <w:left w:val="single" w:sz="6" w:space="12" w:color="EAECF0"/>
          <w:bottom w:val="single" w:sz="6" w:space="12" w:color="EAECF0"/>
          <w:right w:val="single" w:sz="6" w:space="12" w:color="EAECF0"/>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D7F">
        <w:rPr>
          <w:rFonts w:ascii="Courier New" w:eastAsia="Times New Roman" w:hAnsi="Courier New" w:cs="Courier New"/>
          <w:b/>
          <w:bCs/>
          <w:color w:val="000000"/>
          <w:sz w:val="21"/>
          <w:szCs w:val="21"/>
        </w:rPr>
        <w:t>for each</w:t>
      </w:r>
      <w:r w:rsidRPr="00A06D7F">
        <w:rPr>
          <w:rFonts w:ascii="Courier New" w:eastAsia="Times New Roman" w:hAnsi="Courier New" w:cs="Courier New"/>
          <w:color w:val="000000"/>
          <w:sz w:val="21"/>
          <w:szCs w:val="21"/>
        </w:rPr>
        <w:t xml:space="preserve"> edge (</w:t>
      </w:r>
      <w:r w:rsidRPr="00A06D7F">
        <w:rPr>
          <w:rFonts w:ascii="Courier New" w:eastAsia="Times New Roman" w:hAnsi="Courier New" w:cs="Courier New"/>
          <w:i/>
          <w:iCs/>
          <w:color w:val="000000"/>
          <w:sz w:val="21"/>
          <w:szCs w:val="21"/>
        </w:rPr>
        <w:t>u</w:t>
      </w: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i/>
          <w:iCs/>
          <w:color w:val="000000"/>
          <w:sz w:val="21"/>
          <w:szCs w:val="21"/>
        </w:rPr>
        <w:t>v</w:t>
      </w: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b/>
          <w:bCs/>
          <w:color w:val="000000"/>
          <w:sz w:val="21"/>
          <w:szCs w:val="21"/>
        </w:rPr>
        <w:t>do</w:t>
      </w:r>
    </w:p>
    <w:p w14:paraId="11303AB4" w14:textId="77777777" w:rsidR="00A06D7F" w:rsidRPr="00A06D7F" w:rsidRDefault="00A06D7F" w:rsidP="00B31F3C">
      <w:pPr>
        <w:pBdr>
          <w:top w:val="single" w:sz="6" w:space="12" w:color="EAECF0"/>
          <w:left w:val="single" w:sz="6" w:space="12" w:color="EAECF0"/>
          <w:bottom w:val="single" w:sz="6" w:space="12" w:color="EAECF0"/>
          <w:right w:val="single" w:sz="6" w:space="12" w:color="EAECF0"/>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D7F">
        <w:rPr>
          <w:rFonts w:ascii="Courier New" w:eastAsia="Times New Roman" w:hAnsi="Courier New" w:cs="Courier New"/>
          <w:color w:val="000000"/>
          <w:sz w:val="21"/>
          <w:szCs w:val="21"/>
        </w:rPr>
        <w:t xml:space="preserve">    </w:t>
      </w:r>
      <w:proofErr w:type="spellStart"/>
      <w:r w:rsidRPr="00A06D7F">
        <w:rPr>
          <w:rFonts w:ascii="Courier New" w:eastAsia="Times New Roman" w:hAnsi="Courier New" w:cs="Courier New"/>
          <w:color w:val="000000"/>
          <w:sz w:val="21"/>
          <w:szCs w:val="21"/>
        </w:rPr>
        <w:t>dist</w:t>
      </w:r>
      <w:proofErr w:type="spellEnd"/>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u</w:t>
      </w:r>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v</w:t>
      </w:r>
      <w:r w:rsidRPr="00A06D7F">
        <w:rPr>
          <w:rFonts w:ascii="Courier New" w:eastAsia="Times New Roman" w:hAnsi="Courier New" w:cs="Courier New"/>
          <w:color w:val="000000"/>
          <w:sz w:val="21"/>
          <w:szCs w:val="21"/>
        </w:rPr>
        <w:t xml:space="preserve">] ← </w:t>
      </w:r>
      <w:proofErr w:type="gramStart"/>
      <w:r w:rsidRPr="00A06D7F">
        <w:rPr>
          <w:rFonts w:ascii="Courier New" w:eastAsia="Times New Roman" w:hAnsi="Courier New" w:cs="Courier New"/>
          <w:color w:val="000000"/>
          <w:sz w:val="21"/>
          <w:szCs w:val="21"/>
        </w:rPr>
        <w:t>w(</w:t>
      </w:r>
      <w:proofErr w:type="gramEnd"/>
      <w:r w:rsidRPr="00A06D7F">
        <w:rPr>
          <w:rFonts w:ascii="Courier New" w:eastAsia="Times New Roman" w:hAnsi="Courier New" w:cs="Courier New"/>
          <w:i/>
          <w:iCs/>
          <w:color w:val="000000"/>
          <w:sz w:val="21"/>
          <w:szCs w:val="21"/>
        </w:rPr>
        <w:t>u</w:t>
      </w: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i/>
          <w:iCs/>
          <w:color w:val="000000"/>
          <w:sz w:val="21"/>
          <w:szCs w:val="21"/>
        </w:rPr>
        <w:t>v</w:t>
      </w: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i/>
          <w:iCs/>
          <w:color w:val="000000"/>
          <w:sz w:val="21"/>
          <w:szCs w:val="21"/>
        </w:rPr>
        <w:t>// The weight of the edge (</w:t>
      </w:r>
      <w:r w:rsidRPr="00A06D7F">
        <w:rPr>
          <w:rFonts w:ascii="Courier New" w:eastAsia="Times New Roman" w:hAnsi="Courier New" w:cs="Courier New"/>
          <w:color w:val="000000"/>
          <w:sz w:val="21"/>
          <w:szCs w:val="21"/>
        </w:rPr>
        <w:t>u</w:t>
      </w:r>
      <w:r w:rsidRPr="00A06D7F">
        <w:rPr>
          <w:rFonts w:ascii="Courier New" w:eastAsia="Times New Roman" w:hAnsi="Courier New" w:cs="Courier New"/>
          <w:i/>
          <w:iCs/>
          <w:color w:val="000000"/>
          <w:sz w:val="21"/>
          <w:szCs w:val="21"/>
        </w:rPr>
        <w:t xml:space="preserve">, </w:t>
      </w:r>
      <w:r w:rsidRPr="00A06D7F">
        <w:rPr>
          <w:rFonts w:ascii="Courier New" w:eastAsia="Times New Roman" w:hAnsi="Courier New" w:cs="Courier New"/>
          <w:color w:val="000000"/>
          <w:sz w:val="21"/>
          <w:szCs w:val="21"/>
        </w:rPr>
        <w:t>v</w:t>
      </w:r>
      <w:r w:rsidRPr="00A06D7F">
        <w:rPr>
          <w:rFonts w:ascii="Courier New" w:eastAsia="Times New Roman" w:hAnsi="Courier New" w:cs="Courier New"/>
          <w:i/>
          <w:iCs/>
          <w:color w:val="000000"/>
          <w:sz w:val="21"/>
          <w:szCs w:val="21"/>
        </w:rPr>
        <w:t>)</w:t>
      </w:r>
    </w:p>
    <w:p w14:paraId="0248C025" w14:textId="77777777" w:rsidR="00A06D7F" w:rsidRPr="00A06D7F" w:rsidRDefault="00A06D7F" w:rsidP="00B31F3C">
      <w:pPr>
        <w:pBdr>
          <w:top w:val="single" w:sz="6" w:space="12" w:color="EAECF0"/>
          <w:left w:val="single" w:sz="6" w:space="12" w:color="EAECF0"/>
          <w:bottom w:val="single" w:sz="6" w:space="12" w:color="EAECF0"/>
          <w:right w:val="single" w:sz="6" w:space="12" w:color="EAECF0"/>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D7F">
        <w:rPr>
          <w:rFonts w:ascii="Courier New" w:eastAsia="Times New Roman" w:hAnsi="Courier New" w:cs="Courier New"/>
          <w:b/>
          <w:bCs/>
          <w:color w:val="000000"/>
          <w:sz w:val="21"/>
          <w:szCs w:val="21"/>
        </w:rPr>
        <w:t>for each</w:t>
      </w:r>
      <w:r w:rsidRPr="00A06D7F">
        <w:rPr>
          <w:rFonts w:ascii="Courier New" w:eastAsia="Times New Roman" w:hAnsi="Courier New" w:cs="Courier New"/>
          <w:color w:val="000000"/>
          <w:sz w:val="21"/>
          <w:szCs w:val="21"/>
        </w:rPr>
        <w:t xml:space="preserve"> vertex </w:t>
      </w:r>
      <w:r w:rsidRPr="00A06D7F">
        <w:rPr>
          <w:rFonts w:ascii="Courier New" w:eastAsia="Times New Roman" w:hAnsi="Courier New" w:cs="Courier New"/>
          <w:i/>
          <w:iCs/>
          <w:color w:val="000000"/>
          <w:sz w:val="21"/>
          <w:szCs w:val="21"/>
        </w:rPr>
        <w:t>v</w:t>
      </w: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b/>
          <w:bCs/>
          <w:color w:val="000000"/>
          <w:sz w:val="21"/>
          <w:szCs w:val="21"/>
        </w:rPr>
        <w:t>do</w:t>
      </w:r>
    </w:p>
    <w:p w14:paraId="3BFFFA1F" w14:textId="77777777" w:rsidR="00A06D7F" w:rsidRPr="00A06D7F" w:rsidRDefault="00A06D7F" w:rsidP="00B31F3C">
      <w:pPr>
        <w:pBdr>
          <w:top w:val="single" w:sz="6" w:space="12" w:color="EAECF0"/>
          <w:left w:val="single" w:sz="6" w:space="12" w:color="EAECF0"/>
          <w:bottom w:val="single" w:sz="6" w:space="12" w:color="EAECF0"/>
          <w:right w:val="single" w:sz="6" w:space="12" w:color="EAECF0"/>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D7F">
        <w:rPr>
          <w:rFonts w:ascii="Courier New" w:eastAsia="Times New Roman" w:hAnsi="Courier New" w:cs="Courier New"/>
          <w:color w:val="000000"/>
          <w:sz w:val="21"/>
          <w:szCs w:val="21"/>
        </w:rPr>
        <w:t xml:space="preserve">    </w:t>
      </w:r>
      <w:proofErr w:type="spellStart"/>
      <w:r w:rsidRPr="00A06D7F">
        <w:rPr>
          <w:rFonts w:ascii="Courier New" w:eastAsia="Times New Roman" w:hAnsi="Courier New" w:cs="Courier New"/>
          <w:color w:val="000000"/>
          <w:sz w:val="21"/>
          <w:szCs w:val="21"/>
        </w:rPr>
        <w:t>dist</w:t>
      </w:r>
      <w:proofErr w:type="spellEnd"/>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v</w:t>
      </w:r>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v</w:t>
      </w:r>
      <w:r w:rsidRPr="00A06D7F">
        <w:rPr>
          <w:rFonts w:ascii="Courier New" w:eastAsia="Times New Roman" w:hAnsi="Courier New" w:cs="Courier New"/>
          <w:color w:val="000000"/>
          <w:sz w:val="21"/>
          <w:szCs w:val="21"/>
        </w:rPr>
        <w:t>] ← 0</w:t>
      </w:r>
    </w:p>
    <w:p w14:paraId="662B5752" w14:textId="77777777" w:rsidR="00A06D7F" w:rsidRPr="00A06D7F" w:rsidRDefault="00A06D7F" w:rsidP="00B31F3C">
      <w:pPr>
        <w:pBdr>
          <w:top w:val="single" w:sz="6" w:space="12" w:color="EAECF0"/>
          <w:left w:val="single" w:sz="6" w:space="12" w:color="EAECF0"/>
          <w:bottom w:val="single" w:sz="6" w:space="12" w:color="EAECF0"/>
          <w:right w:val="single" w:sz="6" w:space="12" w:color="EAECF0"/>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D7F">
        <w:rPr>
          <w:rFonts w:ascii="Courier New" w:eastAsia="Times New Roman" w:hAnsi="Courier New" w:cs="Courier New"/>
          <w:b/>
          <w:bCs/>
          <w:color w:val="000000"/>
          <w:sz w:val="21"/>
          <w:szCs w:val="21"/>
        </w:rPr>
        <w:t>for</w:t>
      </w: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i/>
          <w:iCs/>
          <w:color w:val="000000"/>
          <w:sz w:val="21"/>
          <w:szCs w:val="21"/>
        </w:rPr>
        <w:t>k</w:t>
      </w: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b/>
          <w:bCs/>
          <w:color w:val="000000"/>
          <w:sz w:val="21"/>
          <w:szCs w:val="21"/>
        </w:rPr>
        <w:t>from</w:t>
      </w:r>
      <w:r w:rsidRPr="00A06D7F">
        <w:rPr>
          <w:rFonts w:ascii="Courier New" w:eastAsia="Times New Roman" w:hAnsi="Courier New" w:cs="Courier New"/>
          <w:color w:val="000000"/>
          <w:sz w:val="21"/>
          <w:szCs w:val="21"/>
        </w:rPr>
        <w:t xml:space="preserve"> 1 </w:t>
      </w:r>
      <w:r w:rsidRPr="00A06D7F">
        <w:rPr>
          <w:rFonts w:ascii="Courier New" w:eastAsia="Times New Roman" w:hAnsi="Courier New" w:cs="Courier New"/>
          <w:b/>
          <w:bCs/>
          <w:color w:val="000000"/>
          <w:sz w:val="21"/>
          <w:szCs w:val="21"/>
        </w:rPr>
        <w:t>to</w:t>
      </w:r>
      <w:r w:rsidRPr="00A06D7F">
        <w:rPr>
          <w:rFonts w:ascii="Courier New" w:eastAsia="Times New Roman" w:hAnsi="Courier New" w:cs="Courier New"/>
          <w:color w:val="000000"/>
          <w:sz w:val="21"/>
          <w:szCs w:val="21"/>
        </w:rPr>
        <w:t xml:space="preserve"> |V|</w:t>
      </w:r>
    </w:p>
    <w:p w14:paraId="27C1D063" w14:textId="77777777" w:rsidR="00A06D7F" w:rsidRPr="00A06D7F" w:rsidRDefault="00A06D7F" w:rsidP="00B31F3C">
      <w:pPr>
        <w:pBdr>
          <w:top w:val="single" w:sz="6" w:space="12" w:color="EAECF0"/>
          <w:left w:val="single" w:sz="6" w:space="12" w:color="EAECF0"/>
          <w:bottom w:val="single" w:sz="6" w:space="12" w:color="EAECF0"/>
          <w:right w:val="single" w:sz="6" w:space="12" w:color="EAECF0"/>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b/>
          <w:bCs/>
          <w:color w:val="000000"/>
          <w:sz w:val="21"/>
          <w:szCs w:val="21"/>
        </w:rPr>
        <w:t>for</w:t>
      </w:r>
      <w:r w:rsidRPr="00A06D7F">
        <w:rPr>
          <w:rFonts w:ascii="Courier New" w:eastAsia="Times New Roman" w:hAnsi="Courier New" w:cs="Courier New"/>
          <w:color w:val="000000"/>
          <w:sz w:val="21"/>
          <w:szCs w:val="21"/>
        </w:rPr>
        <w:t xml:space="preserve"> </w:t>
      </w:r>
      <w:proofErr w:type="spellStart"/>
      <w:r w:rsidRPr="00A06D7F">
        <w:rPr>
          <w:rFonts w:ascii="Courier New" w:eastAsia="Times New Roman" w:hAnsi="Courier New" w:cs="Courier New"/>
          <w:i/>
          <w:iCs/>
          <w:color w:val="000000"/>
          <w:sz w:val="21"/>
          <w:szCs w:val="21"/>
        </w:rPr>
        <w:t>i</w:t>
      </w:r>
      <w:proofErr w:type="spellEnd"/>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b/>
          <w:bCs/>
          <w:color w:val="000000"/>
          <w:sz w:val="21"/>
          <w:szCs w:val="21"/>
        </w:rPr>
        <w:t>from</w:t>
      </w:r>
      <w:r w:rsidRPr="00A06D7F">
        <w:rPr>
          <w:rFonts w:ascii="Courier New" w:eastAsia="Times New Roman" w:hAnsi="Courier New" w:cs="Courier New"/>
          <w:color w:val="000000"/>
          <w:sz w:val="21"/>
          <w:szCs w:val="21"/>
        </w:rPr>
        <w:t xml:space="preserve"> 1 </w:t>
      </w:r>
      <w:r w:rsidRPr="00A06D7F">
        <w:rPr>
          <w:rFonts w:ascii="Courier New" w:eastAsia="Times New Roman" w:hAnsi="Courier New" w:cs="Courier New"/>
          <w:b/>
          <w:bCs/>
          <w:color w:val="000000"/>
          <w:sz w:val="21"/>
          <w:szCs w:val="21"/>
        </w:rPr>
        <w:t>to</w:t>
      </w:r>
      <w:r w:rsidRPr="00A06D7F">
        <w:rPr>
          <w:rFonts w:ascii="Courier New" w:eastAsia="Times New Roman" w:hAnsi="Courier New" w:cs="Courier New"/>
          <w:color w:val="000000"/>
          <w:sz w:val="21"/>
          <w:szCs w:val="21"/>
        </w:rPr>
        <w:t xml:space="preserve"> |V|</w:t>
      </w:r>
    </w:p>
    <w:p w14:paraId="51643982" w14:textId="77777777" w:rsidR="00A06D7F" w:rsidRPr="00A06D7F" w:rsidRDefault="00A06D7F" w:rsidP="00B31F3C">
      <w:pPr>
        <w:pBdr>
          <w:top w:val="single" w:sz="6" w:space="12" w:color="EAECF0"/>
          <w:left w:val="single" w:sz="6" w:space="12" w:color="EAECF0"/>
          <w:bottom w:val="single" w:sz="6" w:space="12" w:color="EAECF0"/>
          <w:right w:val="single" w:sz="6" w:space="12" w:color="EAECF0"/>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b/>
          <w:bCs/>
          <w:color w:val="000000"/>
          <w:sz w:val="21"/>
          <w:szCs w:val="21"/>
        </w:rPr>
        <w:t>for</w:t>
      </w: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i/>
          <w:iCs/>
          <w:color w:val="000000"/>
          <w:sz w:val="21"/>
          <w:szCs w:val="21"/>
        </w:rPr>
        <w:t>j</w:t>
      </w: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b/>
          <w:bCs/>
          <w:color w:val="000000"/>
          <w:sz w:val="21"/>
          <w:szCs w:val="21"/>
        </w:rPr>
        <w:t>from</w:t>
      </w:r>
      <w:r w:rsidRPr="00A06D7F">
        <w:rPr>
          <w:rFonts w:ascii="Courier New" w:eastAsia="Times New Roman" w:hAnsi="Courier New" w:cs="Courier New"/>
          <w:color w:val="000000"/>
          <w:sz w:val="21"/>
          <w:szCs w:val="21"/>
        </w:rPr>
        <w:t xml:space="preserve"> 1 </w:t>
      </w:r>
      <w:r w:rsidRPr="00A06D7F">
        <w:rPr>
          <w:rFonts w:ascii="Courier New" w:eastAsia="Times New Roman" w:hAnsi="Courier New" w:cs="Courier New"/>
          <w:b/>
          <w:bCs/>
          <w:color w:val="000000"/>
          <w:sz w:val="21"/>
          <w:szCs w:val="21"/>
        </w:rPr>
        <w:t>to</w:t>
      </w:r>
      <w:r w:rsidRPr="00A06D7F">
        <w:rPr>
          <w:rFonts w:ascii="Courier New" w:eastAsia="Times New Roman" w:hAnsi="Courier New" w:cs="Courier New"/>
          <w:color w:val="000000"/>
          <w:sz w:val="21"/>
          <w:szCs w:val="21"/>
        </w:rPr>
        <w:t xml:space="preserve"> |V|</w:t>
      </w:r>
    </w:p>
    <w:p w14:paraId="0CFF1E60" w14:textId="77777777" w:rsidR="00A06D7F" w:rsidRPr="00A06D7F" w:rsidRDefault="00A06D7F" w:rsidP="00B31F3C">
      <w:pPr>
        <w:pBdr>
          <w:top w:val="single" w:sz="6" w:space="12" w:color="EAECF0"/>
          <w:left w:val="single" w:sz="6" w:space="12" w:color="EAECF0"/>
          <w:bottom w:val="single" w:sz="6" w:space="12" w:color="EAECF0"/>
          <w:right w:val="single" w:sz="6" w:space="12" w:color="EAECF0"/>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b/>
          <w:bCs/>
          <w:color w:val="000000"/>
          <w:sz w:val="21"/>
          <w:szCs w:val="21"/>
        </w:rPr>
        <w:t>if</w:t>
      </w:r>
      <w:r w:rsidRPr="00A06D7F">
        <w:rPr>
          <w:rFonts w:ascii="Courier New" w:eastAsia="Times New Roman" w:hAnsi="Courier New" w:cs="Courier New"/>
          <w:color w:val="000000"/>
          <w:sz w:val="21"/>
          <w:szCs w:val="21"/>
        </w:rPr>
        <w:t xml:space="preserve"> </w:t>
      </w:r>
      <w:proofErr w:type="spellStart"/>
      <w:r w:rsidRPr="00A06D7F">
        <w:rPr>
          <w:rFonts w:ascii="Courier New" w:eastAsia="Times New Roman" w:hAnsi="Courier New" w:cs="Courier New"/>
          <w:color w:val="000000"/>
          <w:sz w:val="21"/>
          <w:szCs w:val="21"/>
        </w:rPr>
        <w:t>dist</w:t>
      </w:r>
      <w:proofErr w:type="spellEnd"/>
      <w:r w:rsidRPr="00A06D7F">
        <w:rPr>
          <w:rFonts w:ascii="Courier New" w:eastAsia="Times New Roman" w:hAnsi="Courier New" w:cs="Courier New"/>
          <w:color w:val="000000"/>
          <w:sz w:val="21"/>
          <w:szCs w:val="21"/>
        </w:rPr>
        <w:t>[</w:t>
      </w:r>
      <w:proofErr w:type="spellStart"/>
      <w:r w:rsidRPr="00A06D7F">
        <w:rPr>
          <w:rFonts w:ascii="Courier New" w:eastAsia="Times New Roman" w:hAnsi="Courier New" w:cs="Courier New"/>
          <w:i/>
          <w:iCs/>
          <w:color w:val="000000"/>
          <w:sz w:val="21"/>
          <w:szCs w:val="21"/>
        </w:rPr>
        <w:t>i</w:t>
      </w:r>
      <w:proofErr w:type="spellEnd"/>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j</w:t>
      </w:r>
      <w:r w:rsidRPr="00A06D7F">
        <w:rPr>
          <w:rFonts w:ascii="Courier New" w:eastAsia="Times New Roman" w:hAnsi="Courier New" w:cs="Courier New"/>
          <w:color w:val="000000"/>
          <w:sz w:val="21"/>
          <w:szCs w:val="21"/>
        </w:rPr>
        <w:t xml:space="preserve">] &gt; </w:t>
      </w:r>
      <w:proofErr w:type="spellStart"/>
      <w:r w:rsidRPr="00A06D7F">
        <w:rPr>
          <w:rFonts w:ascii="Courier New" w:eastAsia="Times New Roman" w:hAnsi="Courier New" w:cs="Courier New"/>
          <w:color w:val="000000"/>
          <w:sz w:val="21"/>
          <w:szCs w:val="21"/>
        </w:rPr>
        <w:t>dist</w:t>
      </w:r>
      <w:proofErr w:type="spellEnd"/>
      <w:r w:rsidRPr="00A06D7F">
        <w:rPr>
          <w:rFonts w:ascii="Courier New" w:eastAsia="Times New Roman" w:hAnsi="Courier New" w:cs="Courier New"/>
          <w:color w:val="000000"/>
          <w:sz w:val="21"/>
          <w:szCs w:val="21"/>
        </w:rPr>
        <w:t>[</w:t>
      </w:r>
      <w:proofErr w:type="spellStart"/>
      <w:r w:rsidRPr="00A06D7F">
        <w:rPr>
          <w:rFonts w:ascii="Courier New" w:eastAsia="Times New Roman" w:hAnsi="Courier New" w:cs="Courier New"/>
          <w:i/>
          <w:iCs/>
          <w:color w:val="000000"/>
          <w:sz w:val="21"/>
          <w:szCs w:val="21"/>
        </w:rPr>
        <w:t>i</w:t>
      </w:r>
      <w:proofErr w:type="spellEnd"/>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k</w:t>
      </w:r>
      <w:r w:rsidRPr="00A06D7F">
        <w:rPr>
          <w:rFonts w:ascii="Courier New" w:eastAsia="Times New Roman" w:hAnsi="Courier New" w:cs="Courier New"/>
          <w:color w:val="000000"/>
          <w:sz w:val="21"/>
          <w:szCs w:val="21"/>
        </w:rPr>
        <w:t xml:space="preserve">] + </w:t>
      </w:r>
      <w:proofErr w:type="spellStart"/>
      <w:r w:rsidRPr="00A06D7F">
        <w:rPr>
          <w:rFonts w:ascii="Courier New" w:eastAsia="Times New Roman" w:hAnsi="Courier New" w:cs="Courier New"/>
          <w:color w:val="000000"/>
          <w:sz w:val="21"/>
          <w:szCs w:val="21"/>
        </w:rPr>
        <w:t>dist</w:t>
      </w:r>
      <w:proofErr w:type="spellEnd"/>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k</w:t>
      </w:r>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j</w:t>
      </w:r>
      <w:r w:rsidRPr="00A06D7F">
        <w:rPr>
          <w:rFonts w:ascii="Courier New" w:eastAsia="Times New Roman" w:hAnsi="Courier New" w:cs="Courier New"/>
          <w:color w:val="000000"/>
          <w:sz w:val="21"/>
          <w:szCs w:val="21"/>
        </w:rPr>
        <w:t xml:space="preserve">] </w:t>
      </w:r>
    </w:p>
    <w:p w14:paraId="323CFCCD" w14:textId="77777777" w:rsidR="00A06D7F" w:rsidRPr="00A06D7F" w:rsidRDefault="00A06D7F" w:rsidP="00B31F3C">
      <w:pPr>
        <w:pBdr>
          <w:top w:val="single" w:sz="6" w:space="12" w:color="EAECF0"/>
          <w:left w:val="single" w:sz="6" w:space="12" w:color="EAECF0"/>
          <w:bottom w:val="single" w:sz="6" w:space="12" w:color="EAECF0"/>
          <w:right w:val="single" w:sz="6" w:space="12" w:color="EAECF0"/>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D7F">
        <w:rPr>
          <w:rFonts w:ascii="Courier New" w:eastAsia="Times New Roman" w:hAnsi="Courier New" w:cs="Courier New"/>
          <w:color w:val="000000"/>
          <w:sz w:val="21"/>
          <w:szCs w:val="21"/>
        </w:rPr>
        <w:t xml:space="preserve">                </w:t>
      </w:r>
      <w:proofErr w:type="spellStart"/>
      <w:r w:rsidRPr="00A06D7F">
        <w:rPr>
          <w:rFonts w:ascii="Courier New" w:eastAsia="Times New Roman" w:hAnsi="Courier New" w:cs="Courier New"/>
          <w:color w:val="000000"/>
          <w:sz w:val="21"/>
          <w:szCs w:val="21"/>
        </w:rPr>
        <w:t>dist</w:t>
      </w:r>
      <w:proofErr w:type="spellEnd"/>
      <w:r w:rsidRPr="00A06D7F">
        <w:rPr>
          <w:rFonts w:ascii="Courier New" w:eastAsia="Times New Roman" w:hAnsi="Courier New" w:cs="Courier New"/>
          <w:color w:val="000000"/>
          <w:sz w:val="21"/>
          <w:szCs w:val="21"/>
        </w:rPr>
        <w:t>[</w:t>
      </w:r>
      <w:proofErr w:type="spellStart"/>
      <w:r w:rsidRPr="00A06D7F">
        <w:rPr>
          <w:rFonts w:ascii="Courier New" w:eastAsia="Times New Roman" w:hAnsi="Courier New" w:cs="Courier New"/>
          <w:i/>
          <w:iCs/>
          <w:color w:val="000000"/>
          <w:sz w:val="21"/>
          <w:szCs w:val="21"/>
        </w:rPr>
        <w:t>i</w:t>
      </w:r>
      <w:proofErr w:type="spellEnd"/>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j</w:t>
      </w:r>
      <w:r w:rsidRPr="00A06D7F">
        <w:rPr>
          <w:rFonts w:ascii="Courier New" w:eastAsia="Times New Roman" w:hAnsi="Courier New" w:cs="Courier New"/>
          <w:color w:val="000000"/>
          <w:sz w:val="21"/>
          <w:szCs w:val="21"/>
        </w:rPr>
        <w:t xml:space="preserve">] ← </w:t>
      </w:r>
      <w:proofErr w:type="spellStart"/>
      <w:r w:rsidRPr="00A06D7F">
        <w:rPr>
          <w:rFonts w:ascii="Courier New" w:eastAsia="Times New Roman" w:hAnsi="Courier New" w:cs="Courier New"/>
          <w:color w:val="000000"/>
          <w:sz w:val="21"/>
          <w:szCs w:val="21"/>
        </w:rPr>
        <w:t>dist</w:t>
      </w:r>
      <w:proofErr w:type="spellEnd"/>
      <w:r w:rsidRPr="00A06D7F">
        <w:rPr>
          <w:rFonts w:ascii="Courier New" w:eastAsia="Times New Roman" w:hAnsi="Courier New" w:cs="Courier New"/>
          <w:color w:val="000000"/>
          <w:sz w:val="21"/>
          <w:szCs w:val="21"/>
        </w:rPr>
        <w:t>[</w:t>
      </w:r>
      <w:proofErr w:type="spellStart"/>
      <w:r w:rsidRPr="00A06D7F">
        <w:rPr>
          <w:rFonts w:ascii="Courier New" w:eastAsia="Times New Roman" w:hAnsi="Courier New" w:cs="Courier New"/>
          <w:i/>
          <w:iCs/>
          <w:color w:val="000000"/>
          <w:sz w:val="21"/>
          <w:szCs w:val="21"/>
        </w:rPr>
        <w:t>i</w:t>
      </w:r>
      <w:proofErr w:type="spellEnd"/>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k</w:t>
      </w:r>
      <w:r w:rsidRPr="00A06D7F">
        <w:rPr>
          <w:rFonts w:ascii="Courier New" w:eastAsia="Times New Roman" w:hAnsi="Courier New" w:cs="Courier New"/>
          <w:color w:val="000000"/>
          <w:sz w:val="21"/>
          <w:szCs w:val="21"/>
        </w:rPr>
        <w:t xml:space="preserve">] + </w:t>
      </w:r>
      <w:proofErr w:type="spellStart"/>
      <w:r w:rsidRPr="00A06D7F">
        <w:rPr>
          <w:rFonts w:ascii="Courier New" w:eastAsia="Times New Roman" w:hAnsi="Courier New" w:cs="Courier New"/>
          <w:color w:val="000000"/>
          <w:sz w:val="21"/>
          <w:szCs w:val="21"/>
        </w:rPr>
        <w:t>dist</w:t>
      </w:r>
      <w:proofErr w:type="spellEnd"/>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k</w:t>
      </w:r>
      <w:r w:rsidRPr="00A06D7F">
        <w:rPr>
          <w:rFonts w:ascii="Courier New" w:eastAsia="Times New Roman" w:hAnsi="Courier New" w:cs="Courier New"/>
          <w:color w:val="000000"/>
          <w:sz w:val="21"/>
          <w:szCs w:val="21"/>
        </w:rPr>
        <w:t>][</w:t>
      </w:r>
      <w:r w:rsidRPr="00A06D7F">
        <w:rPr>
          <w:rFonts w:ascii="Courier New" w:eastAsia="Times New Roman" w:hAnsi="Courier New" w:cs="Courier New"/>
          <w:i/>
          <w:iCs/>
          <w:color w:val="000000"/>
          <w:sz w:val="21"/>
          <w:szCs w:val="21"/>
        </w:rPr>
        <w:t>j</w:t>
      </w:r>
      <w:r w:rsidRPr="00A06D7F">
        <w:rPr>
          <w:rFonts w:ascii="Courier New" w:eastAsia="Times New Roman" w:hAnsi="Courier New" w:cs="Courier New"/>
          <w:color w:val="000000"/>
          <w:sz w:val="21"/>
          <w:szCs w:val="21"/>
        </w:rPr>
        <w:t>]</w:t>
      </w:r>
    </w:p>
    <w:p w14:paraId="68BB1997" w14:textId="77777777" w:rsidR="00A06D7F" w:rsidRPr="00A06D7F" w:rsidRDefault="00A06D7F" w:rsidP="00B31F3C">
      <w:pPr>
        <w:pBdr>
          <w:top w:val="single" w:sz="6" w:space="12" w:color="EAECF0"/>
          <w:left w:val="single" w:sz="6" w:space="12" w:color="EAECF0"/>
          <w:bottom w:val="single" w:sz="6" w:space="12" w:color="EAECF0"/>
          <w:right w:val="single" w:sz="6" w:space="12" w:color="EAECF0"/>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06D7F">
        <w:rPr>
          <w:rFonts w:ascii="Courier New" w:eastAsia="Times New Roman" w:hAnsi="Courier New" w:cs="Courier New"/>
          <w:color w:val="000000"/>
          <w:sz w:val="21"/>
          <w:szCs w:val="21"/>
        </w:rPr>
        <w:t xml:space="preserve">            </w:t>
      </w:r>
      <w:r w:rsidRPr="00A06D7F">
        <w:rPr>
          <w:rFonts w:ascii="Courier New" w:eastAsia="Times New Roman" w:hAnsi="Courier New" w:cs="Courier New"/>
          <w:b/>
          <w:bCs/>
          <w:color w:val="000000"/>
          <w:sz w:val="21"/>
          <w:szCs w:val="21"/>
        </w:rPr>
        <w:t>end if</w:t>
      </w:r>
    </w:p>
    <w:p w14:paraId="287C9366" w14:textId="77777777" w:rsidR="00A06D7F" w:rsidRPr="00A06D7F" w:rsidRDefault="00A06D7F" w:rsidP="001F3DC7">
      <w:pPr>
        <w:rPr>
          <w:rFonts w:asciiTheme="majorBidi" w:hAnsiTheme="majorBidi" w:cstheme="majorBidi"/>
          <w:sz w:val="24"/>
          <w:szCs w:val="24"/>
        </w:rPr>
      </w:pPr>
    </w:p>
    <w:p w14:paraId="25415785" w14:textId="77777777" w:rsidR="00D34C23" w:rsidRPr="00A06D7F" w:rsidRDefault="00D34C23" w:rsidP="001F3DC7">
      <w:pPr>
        <w:rPr>
          <w:rFonts w:asciiTheme="majorBidi" w:hAnsiTheme="majorBidi" w:cstheme="majorBidi"/>
          <w:sz w:val="24"/>
          <w:szCs w:val="24"/>
          <w:rtl/>
        </w:rPr>
      </w:pPr>
    </w:p>
    <w:p w14:paraId="35685E6D" w14:textId="77777777" w:rsidR="00D34C23" w:rsidRDefault="00D34C23" w:rsidP="001F3DC7">
      <w:pPr>
        <w:rPr>
          <w:rFonts w:asciiTheme="majorBidi" w:hAnsiTheme="majorBidi" w:cstheme="majorBidi"/>
          <w:b/>
          <w:bCs/>
          <w:sz w:val="40"/>
          <w:szCs w:val="40"/>
          <w:rtl/>
        </w:rPr>
      </w:pPr>
    </w:p>
    <w:p w14:paraId="38BD1418" w14:textId="77777777" w:rsidR="00FB156E" w:rsidRDefault="00FB156E" w:rsidP="001F3DC7">
      <w:pPr>
        <w:rPr>
          <w:rFonts w:asciiTheme="majorBidi" w:hAnsiTheme="majorBidi" w:cstheme="majorBidi"/>
          <w:b/>
          <w:bCs/>
          <w:sz w:val="40"/>
          <w:szCs w:val="40"/>
        </w:rPr>
      </w:pPr>
    </w:p>
    <w:p w14:paraId="0E9C20D4" w14:textId="70070BB7" w:rsidR="00D34C23" w:rsidRDefault="00FB156E" w:rsidP="001F3DC7">
      <w:pPr>
        <w:rPr>
          <w:rFonts w:asciiTheme="majorBidi" w:hAnsiTheme="majorBidi" w:cstheme="majorBidi"/>
          <w:sz w:val="28"/>
          <w:szCs w:val="28"/>
          <w:u w:val="single"/>
        </w:rPr>
      </w:pPr>
      <w:r>
        <w:rPr>
          <w:rFonts w:asciiTheme="majorBidi" w:hAnsiTheme="majorBidi" w:cstheme="majorBidi"/>
          <w:sz w:val="28"/>
          <w:szCs w:val="28"/>
          <w:u w:val="single"/>
        </w:rPr>
        <w:lastRenderedPageBreak/>
        <w:t>3.</w:t>
      </w:r>
      <w:r w:rsidR="00D34C23" w:rsidRPr="004A4FE0">
        <w:rPr>
          <w:rFonts w:asciiTheme="majorBidi" w:hAnsiTheme="majorBidi" w:cstheme="majorBidi"/>
          <w:sz w:val="28"/>
          <w:szCs w:val="28"/>
          <w:u w:val="single"/>
        </w:rPr>
        <w:t xml:space="preserve">Chart </w:t>
      </w:r>
      <w:r w:rsidR="00F61732">
        <w:rPr>
          <w:rFonts w:asciiTheme="majorBidi" w:hAnsiTheme="majorBidi" w:cstheme="majorBidi"/>
          <w:sz w:val="28"/>
          <w:szCs w:val="28"/>
          <w:u w:val="single"/>
        </w:rPr>
        <w:t xml:space="preserve">Line </w:t>
      </w:r>
      <w:r w:rsidR="00D34C23" w:rsidRPr="004A4FE0">
        <w:rPr>
          <w:rFonts w:asciiTheme="majorBidi" w:hAnsiTheme="majorBidi" w:cstheme="majorBidi"/>
          <w:sz w:val="28"/>
          <w:szCs w:val="28"/>
          <w:u w:val="single"/>
        </w:rPr>
        <w:t>Graph</w:t>
      </w:r>
    </w:p>
    <w:p w14:paraId="2E209B93" w14:textId="77777777" w:rsidR="00FB156E" w:rsidRPr="00FB156E" w:rsidRDefault="00FB156E" w:rsidP="00FB156E">
      <w:pPr>
        <w:shd w:val="clear" w:color="auto" w:fill="F2F2F2" w:themeFill="background1" w:themeFillShade="F2"/>
        <w:rPr>
          <w:rFonts w:ascii="Courier New" w:eastAsia="Times New Roman" w:hAnsi="Courier New" w:cs="Courier New"/>
          <w:color w:val="000000"/>
          <w:sz w:val="21"/>
          <w:szCs w:val="21"/>
        </w:rPr>
      </w:pPr>
      <w:proofErr w:type="spellStart"/>
      <w:r w:rsidRPr="00FB156E">
        <w:rPr>
          <w:rFonts w:ascii="Courier New" w:eastAsia="Times New Roman" w:hAnsi="Courier New" w:cs="Courier New"/>
          <w:color w:val="000000"/>
          <w:sz w:val="21"/>
          <w:szCs w:val="21"/>
        </w:rPr>
        <w:t>DefaultCategoryDataset</w:t>
      </w:r>
      <w:proofErr w:type="spellEnd"/>
      <w:r w:rsidRPr="00FB156E">
        <w:rPr>
          <w:rFonts w:ascii="Courier New" w:eastAsia="Times New Roman" w:hAnsi="Courier New" w:cs="Courier New"/>
          <w:color w:val="000000"/>
          <w:sz w:val="21"/>
          <w:szCs w:val="21"/>
        </w:rPr>
        <w:t xml:space="preserve"> dataset = new </w:t>
      </w:r>
      <w:proofErr w:type="spellStart"/>
      <w:proofErr w:type="gramStart"/>
      <w:r w:rsidRPr="00FB156E">
        <w:rPr>
          <w:rFonts w:ascii="Courier New" w:eastAsia="Times New Roman" w:hAnsi="Courier New" w:cs="Courier New"/>
          <w:color w:val="000000"/>
          <w:sz w:val="21"/>
          <w:szCs w:val="21"/>
        </w:rPr>
        <w:t>DefaultCategoryDataset</w:t>
      </w:r>
      <w:proofErr w:type="spellEnd"/>
      <w:r w:rsidRPr="00FB156E">
        <w:rPr>
          <w:rFonts w:ascii="Courier New" w:eastAsia="Times New Roman" w:hAnsi="Courier New" w:cs="Courier New"/>
          <w:color w:val="000000"/>
          <w:sz w:val="21"/>
          <w:szCs w:val="21"/>
        </w:rPr>
        <w:t>( )</w:t>
      </w:r>
      <w:proofErr w:type="gramEnd"/>
      <w:r w:rsidRPr="00FB156E">
        <w:rPr>
          <w:rFonts w:ascii="Courier New" w:eastAsia="Times New Roman" w:hAnsi="Courier New" w:cs="Courier New"/>
          <w:color w:val="000000"/>
          <w:sz w:val="21"/>
          <w:szCs w:val="21"/>
        </w:rPr>
        <w:t>;</w:t>
      </w:r>
    </w:p>
    <w:p w14:paraId="33FD296D" w14:textId="77777777" w:rsidR="00FB156E" w:rsidRPr="00FB156E" w:rsidRDefault="00FB156E" w:rsidP="00FB156E">
      <w:pPr>
        <w:shd w:val="clear" w:color="auto" w:fill="F2F2F2" w:themeFill="background1" w:themeFillShade="F2"/>
        <w:rPr>
          <w:rFonts w:ascii="Courier New" w:eastAsia="Times New Roman" w:hAnsi="Courier New" w:cs="Courier New"/>
          <w:color w:val="000000"/>
          <w:sz w:val="21"/>
          <w:szCs w:val="21"/>
        </w:rPr>
      </w:pPr>
      <w:r w:rsidRPr="00FB156E">
        <w:rPr>
          <w:rFonts w:ascii="Courier New" w:eastAsia="Times New Roman" w:hAnsi="Courier New" w:cs="Courier New"/>
          <w:color w:val="000000"/>
          <w:sz w:val="21"/>
          <w:szCs w:val="21"/>
        </w:rPr>
        <w:t xml:space="preserve">Connect to the database of your network. </w:t>
      </w:r>
    </w:p>
    <w:p w14:paraId="122AF7F8" w14:textId="77777777" w:rsidR="00FB156E" w:rsidRPr="00FB156E" w:rsidRDefault="00FB156E" w:rsidP="00FB156E">
      <w:pPr>
        <w:shd w:val="clear" w:color="auto" w:fill="F2F2F2" w:themeFill="background1" w:themeFillShade="F2"/>
        <w:rPr>
          <w:rFonts w:ascii="Courier New" w:eastAsia="Times New Roman" w:hAnsi="Courier New" w:cs="Courier New"/>
          <w:color w:val="000000"/>
          <w:sz w:val="21"/>
          <w:szCs w:val="21"/>
        </w:rPr>
      </w:pPr>
      <w:r w:rsidRPr="00FB156E">
        <w:rPr>
          <w:rFonts w:ascii="Courier New" w:eastAsia="Times New Roman" w:hAnsi="Courier New" w:cs="Courier New"/>
          <w:color w:val="000000"/>
          <w:sz w:val="21"/>
          <w:szCs w:val="21"/>
        </w:rPr>
        <w:t xml:space="preserve">List </w:t>
      </w:r>
      <w:proofErr w:type="spellStart"/>
      <w:r w:rsidRPr="00FB156E">
        <w:rPr>
          <w:rFonts w:ascii="Courier New" w:eastAsia="Times New Roman" w:hAnsi="Courier New" w:cs="Courier New"/>
          <w:color w:val="000000"/>
          <w:sz w:val="21"/>
          <w:szCs w:val="21"/>
        </w:rPr>
        <w:t>data_list</w:t>
      </w:r>
      <w:proofErr w:type="spellEnd"/>
      <w:r w:rsidRPr="00FB156E">
        <w:rPr>
          <w:rFonts w:ascii="Courier New" w:eastAsia="Times New Roman" w:hAnsi="Courier New" w:cs="Courier New"/>
          <w:color w:val="000000"/>
          <w:sz w:val="21"/>
          <w:szCs w:val="21"/>
        </w:rPr>
        <w:t xml:space="preserve"> =   Fetch your network data </w:t>
      </w:r>
    </w:p>
    <w:p w14:paraId="15778F82" w14:textId="77777777" w:rsidR="00FB156E" w:rsidRPr="00FB156E" w:rsidRDefault="00FB156E" w:rsidP="00FB156E">
      <w:pPr>
        <w:shd w:val="clear" w:color="auto" w:fill="F2F2F2" w:themeFill="background1" w:themeFillShade="F2"/>
        <w:rPr>
          <w:rFonts w:ascii="Courier New" w:eastAsia="Times New Roman" w:hAnsi="Courier New" w:cs="Courier New"/>
          <w:color w:val="000000"/>
          <w:sz w:val="21"/>
          <w:szCs w:val="21"/>
        </w:rPr>
      </w:pPr>
      <w:r w:rsidRPr="00FB156E">
        <w:rPr>
          <w:rFonts w:ascii="Courier New" w:eastAsia="Times New Roman" w:hAnsi="Courier New" w:cs="Courier New"/>
          <w:color w:val="000000"/>
          <w:sz w:val="21"/>
          <w:szCs w:val="21"/>
        </w:rPr>
        <w:t>For (</w:t>
      </w:r>
      <w:proofErr w:type="gramStart"/>
      <w:r w:rsidRPr="00FB156E">
        <w:rPr>
          <w:rFonts w:ascii="Courier New" w:eastAsia="Times New Roman" w:hAnsi="Courier New" w:cs="Courier New"/>
          <w:color w:val="000000"/>
          <w:sz w:val="21"/>
          <w:szCs w:val="21"/>
        </w:rPr>
        <w:t>item :</w:t>
      </w:r>
      <w:proofErr w:type="gramEnd"/>
      <w:r w:rsidRPr="00FB156E">
        <w:rPr>
          <w:rFonts w:ascii="Courier New" w:eastAsia="Times New Roman" w:hAnsi="Courier New" w:cs="Courier New"/>
          <w:color w:val="000000"/>
          <w:sz w:val="21"/>
          <w:szCs w:val="21"/>
        </w:rPr>
        <w:t xml:space="preserve"> </w:t>
      </w:r>
      <w:proofErr w:type="spellStart"/>
      <w:r w:rsidRPr="00FB156E">
        <w:rPr>
          <w:rFonts w:ascii="Courier New" w:eastAsia="Times New Roman" w:hAnsi="Courier New" w:cs="Courier New"/>
          <w:color w:val="000000"/>
          <w:sz w:val="21"/>
          <w:szCs w:val="21"/>
        </w:rPr>
        <w:t>data_list</w:t>
      </w:r>
      <w:proofErr w:type="spellEnd"/>
      <w:r w:rsidRPr="00FB156E">
        <w:rPr>
          <w:rFonts w:ascii="Courier New" w:eastAsia="Times New Roman" w:hAnsi="Courier New" w:cs="Courier New"/>
          <w:color w:val="000000"/>
          <w:sz w:val="21"/>
          <w:szCs w:val="21"/>
        </w:rPr>
        <w:t>)</w:t>
      </w:r>
    </w:p>
    <w:p w14:paraId="26C91A5C" w14:textId="77777777" w:rsidR="00FB156E" w:rsidRPr="00FB156E" w:rsidRDefault="00FB156E" w:rsidP="00FB156E">
      <w:pPr>
        <w:shd w:val="clear" w:color="auto" w:fill="F2F2F2" w:themeFill="background1" w:themeFillShade="F2"/>
        <w:rPr>
          <w:rFonts w:ascii="Courier New" w:eastAsia="Times New Roman" w:hAnsi="Courier New" w:cs="Courier New"/>
          <w:color w:val="000000"/>
          <w:sz w:val="21"/>
          <w:szCs w:val="21"/>
        </w:rPr>
      </w:pPr>
      <w:proofErr w:type="spellStart"/>
      <w:proofErr w:type="gramStart"/>
      <w:r w:rsidRPr="00FB156E">
        <w:rPr>
          <w:rFonts w:ascii="Courier New" w:eastAsia="Times New Roman" w:hAnsi="Courier New" w:cs="Courier New"/>
          <w:color w:val="000000"/>
          <w:sz w:val="21"/>
          <w:szCs w:val="21"/>
        </w:rPr>
        <w:t>dataset.addValue</w:t>
      </w:r>
      <w:proofErr w:type="spellEnd"/>
      <w:proofErr w:type="gramEnd"/>
      <w:r w:rsidRPr="00FB156E">
        <w:rPr>
          <w:rFonts w:ascii="Courier New" w:eastAsia="Times New Roman" w:hAnsi="Courier New" w:cs="Courier New"/>
          <w:color w:val="000000"/>
          <w:sz w:val="21"/>
          <w:szCs w:val="21"/>
        </w:rPr>
        <w:t xml:space="preserve">( </w:t>
      </w:r>
      <w:proofErr w:type="spellStart"/>
      <w:r w:rsidRPr="00FB156E">
        <w:rPr>
          <w:rFonts w:ascii="Courier New" w:eastAsia="Times New Roman" w:hAnsi="Courier New" w:cs="Courier New"/>
          <w:color w:val="000000"/>
          <w:sz w:val="21"/>
          <w:szCs w:val="21"/>
        </w:rPr>
        <w:t>item.value</w:t>
      </w:r>
      <w:proofErr w:type="spellEnd"/>
      <w:r w:rsidRPr="00FB156E">
        <w:rPr>
          <w:rFonts w:ascii="Courier New" w:eastAsia="Times New Roman" w:hAnsi="Courier New" w:cs="Courier New"/>
          <w:color w:val="000000"/>
          <w:sz w:val="21"/>
          <w:szCs w:val="21"/>
        </w:rPr>
        <w:t xml:space="preserve"> , "value" , </w:t>
      </w:r>
      <w:proofErr w:type="spellStart"/>
      <w:r w:rsidRPr="00FB156E">
        <w:rPr>
          <w:rFonts w:ascii="Courier New" w:eastAsia="Times New Roman" w:hAnsi="Courier New" w:cs="Courier New"/>
          <w:color w:val="000000"/>
          <w:sz w:val="21"/>
          <w:szCs w:val="21"/>
        </w:rPr>
        <w:t>data_list.month</w:t>
      </w:r>
      <w:proofErr w:type="spellEnd"/>
      <w:r w:rsidRPr="00FB156E">
        <w:rPr>
          <w:rFonts w:ascii="Courier New" w:eastAsia="Times New Roman" w:hAnsi="Courier New" w:cs="Courier New"/>
          <w:color w:val="000000"/>
          <w:sz w:val="21"/>
          <w:szCs w:val="21"/>
        </w:rPr>
        <w:t xml:space="preserve"> );</w:t>
      </w:r>
    </w:p>
    <w:p w14:paraId="0C0514BD" w14:textId="77777777" w:rsidR="00FB156E" w:rsidRPr="00FB156E" w:rsidRDefault="00FB156E" w:rsidP="00FB156E">
      <w:pPr>
        <w:shd w:val="clear" w:color="auto" w:fill="F2F2F2" w:themeFill="background1" w:themeFillShade="F2"/>
        <w:rPr>
          <w:rFonts w:ascii="Courier New" w:eastAsia="Times New Roman" w:hAnsi="Courier New" w:cs="Courier New"/>
          <w:color w:val="000000"/>
          <w:sz w:val="21"/>
          <w:szCs w:val="21"/>
        </w:rPr>
      </w:pPr>
      <w:r w:rsidRPr="00FB156E">
        <w:rPr>
          <w:rFonts w:ascii="Courier New" w:eastAsia="Times New Roman" w:hAnsi="Courier New" w:cs="Courier New"/>
          <w:color w:val="000000"/>
          <w:sz w:val="21"/>
          <w:szCs w:val="21"/>
        </w:rPr>
        <w:t>return dataset;</w:t>
      </w:r>
    </w:p>
    <w:p w14:paraId="7DDD8C3D" w14:textId="77777777" w:rsidR="00BC7602" w:rsidRDefault="00BC7602" w:rsidP="002E101F">
      <w:pPr>
        <w:rPr>
          <w:rFonts w:asciiTheme="majorBidi" w:hAnsiTheme="majorBidi" w:cstheme="majorBidi"/>
          <w:sz w:val="28"/>
          <w:szCs w:val="28"/>
        </w:rPr>
      </w:pPr>
    </w:p>
    <w:p w14:paraId="21921505" w14:textId="77777777" w:rsidR="00BC7602" w:rsidRDefault="00BC7602" w:rsidP="002E101F">
      <w:pPr>
        <w:rPr>
          <w:rFonts w:asciiTheme="majorBidi" w:hAnsiTheme="majorBidi" w:cstheme="majorBidi"/>
          <w:sz w:val="28"/>
          <w:szCs w:val="28"/>
        </w:rPr>
      </w:pPr>
    </w:p>
    <w:p w14:paraId="77CF5272" w14:textId="26FF2EE4" w:rsidR="00FA6D9B" w:rsidRDefault="00FB156E" w:rsidP="002E101F">
      <w:pPr>
        <w:rPr>
          <w:rFonts w:asciiTheme="majorBidi" w:hAnsiTheme="majorBidi" w:cstheme="majorBidi"/>
          <w:sz w:val="28"/>
          <w:szCs w:val="28"/>
          <w:u w:val="single"/>
        </w:rPr>
      </w:pPr>
      <w:r>
        <w:rPr>
          <w:rFonts w:asciiTheme="majorBidi" w:hAnsiTheme="majorBidi" w:cstheme="majorBidi"/>
          <w:sz w:val="28"/>
          <w:szCs w:val="28"/>
          <w:u w:val="single"/>
        </w:rPr>
        <w:t>4.</w:t>
      </w:r>
      <w:r w:rsidR="00FA6D9B" w:rsidRPr="00FA6D9B">
        <w:rPr>
          <w:rFonts w:asciiTheme="majorBidi" w:hAnsiTheme="majorBidi" w:cstheme="majorBidi"/>
          <w:sz w:val="28"/>
          <w:szCs w:val="28"/>
          <w:u w:val="single"/>
        </w:rPr>
        <w:t>Evaluate Network:</w:t>
      </w:r>
    </w:p>
    <w:p w14:paraId="3F4BD77C" w14:textId="4A38EA4B" w:rsidR="00BC7602" w:rsidRPr="0085379B" w:rsidRDefault="00BC7602"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 xml:space="preserve">Class </w:t>
      </w:r>
      <w:proofErr w:type="spellStart"/>
      <w:r w:rsidR="0050360F" w:rsidRPr="0085379B">
        <w:rPr>
          <w:rFonts w:ascii="Courier New" w:eastAsia="Times New Roman" w:hAnsi="Courier New" w:cs="Courier New"/>
          <w:color w:val="000000"/>
          <w:sz w:val="21"/>
          <w:szCs w:val="21"/>
        </w:rPr>
        <w:t>cat_</w:t>
      </w:r>
      <w:proofErr w:type="gramStart"/>
      <w:r w:rsidR="0050360F" w:rsidRPr="0085379B">
        <w:rPr>
          <w:rFonts w:ascii="Courier New" w:eastAsia="Times New Roman" w:hAnsi="Courier New" w:cs="Courier New"/>
          <w:color w:val="000000"/>
          <w:sz w:val="21"/>
          <w:szCs w:val="21"/>
        </w:rPr>
        <w:t>item</w:t>
      </w:r>
      <w:proofErr w:type="spellEnd"/>
      <w:r w:rsidR="00E011AC" w:rsidRPr="0085379B">
        <w:rPr>
          <w:rFonts w:ascii="Courier New" w:eastAsia="Times New Roman" w:hAnsi="Courier New" w:cs="Courier New"/>
          <w:color w:val="000000"/>
          <w:sz w:val="21"/>
          <w:szCs w:val="21"/>
        </w:rPr>
        <w:t>{</w:t>
      </w:r>
      <w:proofErr w:type="gramEnd"/>
    </w:p>
    <w:p w14:paraId="77939867" w14:textId="728AA1B1" w:rsidR="00DA0E76" w:rsidRPr="0085379B" w:rsidRDefault="008B6E20"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double</w:t>
      </w:r>
      <w:r w:rsidR="00DA0E76" w:rsidRPr="0085379B">
        <w:rPr>
          <w:rFonts w:ascii="Courier New" w:eastAsia="Times New Roman" w:hAnsi="Courier New" w:cs="Courier New"/>
          <w:color w:val="000000"/>
          <w:sz w:val="21"/>
          <w:szCs w:val="21"/>
        </w:rPr>
        <w:t xml:space="preserve"> </w:t>
      </w:r>
      <w:proofErr w:type="gramStart"/>
      <w:r w:rsidR="004D6596" w:rsidRPr="0085379B">
        <w:rPr>
          <w:rFonts w:ascii="Courier New" w:eastAsia="Times New Roman" w:hAnsi="Courier New" w:cs="Courier New"/>
          <w:color w:val="000000"/>
          <w:sz w:val="21"/>
          <w:szCs w:val="21"/>
        </w:rPr>
        <w:t>p</w:t>
      </w:r>
      <w:r w:rsidR="00DA0E76" w:rsidRPr="0085379B">
        <w:rPr>
          <w:rFonts w:ascii="Courier New" w:eastAsia="Times New Roman" w:hAnsi="Courier New" w:cs="Courier New"/>
          <w:color w:val="000000"/>
          <w:sz w:val="21"/>
          <w:szCs w:val="21"/>
        </w:rPr>
        <w:t xml:space="preserve"> ;</w:t>
      </w:r>
      <w:proofErr w:type="gramEnd"/>
      <w:r w:rsidR="00162DD3" w:rsidRPr="0085379B">
        <w:rPr>
          <w:rFonts w:ascii="Courier New" w:eastAsia="Times New Roman" w:hAnsi="Courier New" w:cs="Courier New"/>
          <w:color w:val="000000"/>
          <w:sz w:val="21"/>
          <w:szCs w:val="21"/>
        </w:rPr>
        <w:br/>
        <w:t>int counter</w:t>
      </w:r>
      <w:r w:rsidR="00367813" w:rsidRPr="0085379B">
        <w:rPr>
          <w:rFonts w:ascii="Courier New" w:eastAsia="Times New Roman" w:hAnsi="Courier New" w:cs="Courier New"/>
          <w:color w:val="000000"/>
          <w:sz w:val="21"/>
          <w:szCs w:val="21"/>
        </w:rPr>
        <w:t xml:space="preserve"> // how many ads under the same cat</w:t>
      </w:r>
      <w:r w:rsidR="00DA5080" w:rsidRPr="0085379B">
        <w:rPr>
          <w:rFonts w:ascii="Courier New" w:eastAsia="Times New Roman" w:hAnsi="Courier New" w:cs="Courier New"/>
          <w:color w:val="000000"/>
          <w:sz w:val="21"/>
          <w:szCs w:val="21"/>
        </w:rPr>
        <w:t xml:space="preserve"> there are</w:t>
      </w:r>
    </w:p>
    <w:p w14:paraId="448784D7" w14:textId="03CEEB99" w:rsidR="00E011AC" w:rsidRPr="0085379B" w:rsidRDefault="00E011AC"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 xml:space="preserve">Public </w:t>
      </w:r>
      <w:proofErr w:type="gramStart"/>
      <w:r w:rsidRPr="0085379B">
        <w:rPr>
          <w:rFonts w:ascii="Courier New" w:eastAsia="Times New Roman" w:hAnsi="Courier New" w:cs="Courier New"/>
          <w:color w:val="000000"/>
          <w:sz w:val="21"/>
          <w:szCs w:val="21"/>
        </w:rPr>
        <w:t>x(</w:t>
      </w:r>
      <w:proofErr w:type="gramEnd"/>
      <w:r w:rsidR="00B86F10" w:rsidRPr="0085379B">
        <w:rPr>
          <w:rFonts w:ascii="Courier New" w:eastAsia="Times New Roman" w:hAnsi="Courier New" w:cs="Courier New"/>
          <w:color w:val="000000"/>
          <w:sz w:val="21"/>
          <w:szCs w:val="21"/>
        </w:rPr>
        <w:t xml:space="preserve">int </w:t>
      </w:r>
      <w:r w:rsidR="004D6596" w:rsidRPr="0085379B">
        <w:rPr>
          <w:rFonts w:ascii="Courier New" w:eastAsia="Times New Roman" w:hAnsi="Courier New" w:cs="Courier New"/>
          <w:color w:val="000000"/>
          <w:sz w:val="21"/>
          <w:szCs w:val="21"/>
        </w:rPr>
        <w:t>p</w:t>
      </w:r>
      <w:r w:rsidR="001C61B9" w:rsidRPr="0085379B">
        <w:rPr>
          <w:rFonts w:ascii="Courier New" w:eastAsia="Times New Roman" w:hAnsi="Courier New" w:cs="Courier New"/>
          <w:color w:val="000000"/>
          <w:sz w:val="21"/>
          <w:szCs w:val="21"/>
        </w:rPr>
        <w:t>)</w:t>
      </w:r>
      <w:r w:rsidR="00DA0E76" w:rsidRPr="0085379B">
        <w:rPr>
          <w:rFonts w:ascii="Courier New" w:eastAsia="Times New Roman" w:hAnsi="Courier New" w:cs="Courier New"/>
          <w:color w:val="000000"/>
          <w:sz w:val="21"/>
          <w:szCs w:val="21"/>
        </w:rPr>
        <w:t>{</w:t>
      </w:r>
      <w:proofErr w:type="spellStart"/>
      <w:r w:rsidR="00DA0E76" w:rsidRPr="0085379B">
        <w:rPr>
          <w:rFonts w:ascii="Courier New" w:eastAsia="Times New Roman" w:hAnsi="Courier New" w:cs="Courier New"/>
          <w:color w:val="000000"/>
          <w:sz w:val="21"/>
          <w:szCs w:val="21"/>
        </w:rPr>
        <w:t>this.</w:t>
      </w:r>
      <w:r w:rsidR="004D6596" w:rsidRPr="0085379B">
        <w:rPr>
          <w:rFonts w:ascii="Courier New" w:eastAsia="Times New Roman" w:hAnsi="Courier New" w:cs="Courier New"/>
          <w:color w:val="000000"/>
          <w:sz w:val="21"/>
          <w:szCs w:val="21"/>
        </w:rPr>
        <w:t>p</w:t>
      </w:r>
      <w:proofErr w:type="spellEnd"/>
      <w:r w:rsidR="004D6596" w:rsidRPr="0085379B">
        <w:rPr>
          <w:rFonts w:ascii="Courier New" w:eastAsia="Times New Roman" w:hAnsi="Courier New" w:cs="Courier New"/>
          <w:color w:val="000000"/>
          <w:sz w:val="21"/>
          <w:szCs w:val="21"/>
        </w:rPr>
        <w:t xml:space="preserve"> = p</w:t>
      </w:r>
      <w:r w:rsidR="00DA0E76" w:rsidRPr="0085379B">
        <w:rPr>
          <w:rFonts w:ascii="Courier New" w:eastAsia="Times New Roman" w:hAnsi="Courier New" w:cs="Courier New"/>
          <w:color w:val="000000"/>
          <w:sz w:val="21"/>
          <w:szCs w:val="21"/>
        </w:rPr>
        <w:t xml:space="preserve">; </w:t>
      </w:r>
      <w:r w:rsidR="003F1508" w:rsidRPr="0085379B">
        <w:rPr>
          <w:rFonts w:ascii="Courier New" w:eastAsia="Times New Roman" w:hAnsi="Courier New" w:cs="Courier New"/>
          <w:color w:val="000000"/>
          <w:sz w:val="21"/>
          <w:szCs w:val="21"/>
        </w:rPr>
        <w:t>}</w:t>
      </w:r>
    </w:p>
    <w:p w14:paraId="6F8A44C8" w14:textId="671D4585" w:rsidR="00E011AC" w:rsidRPr="0085379B" w:rsidRDefault="003F1508"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 xml:space="preserve">Public </w:t>
      </w:r>
      <w:proofErr w:type="spellStart"/>
      <w:proofErr w:type="gramStart"/>
      <w:r w:rsidR="002E73E9" w:rsidRPr="0085379B">
        <w:rPr>
          <w:rFonts w:ascii="Courier New" w:eastAsia="Times New Roman" w:hAnsi="Courier New" w:cs="Courier New"/>
          <w:color w:val="000000"/>
          <w:sz w:val="21"/>
          <w:szCs w:val="21"/>
        </w:rPr>
        <w:t>getCounter</w:t>
      </w:r>
      <w:proofErr w:type="spellEnd"/>
      <w:r w:rsidR="002E73E9" w:rsidRPr="0085379B">
        <w:rPr>
          <w:rFonts w:ascii="Courier New" w:eastAsia="Times New Roman" w:hAnsi="Courier New" w:cs="Courier New"/>
          <w:color w:val="000000"/>
          <w:sz w:val="21"/>
          <w:szCs w:val="21"/>
        </w:rPr>
        <w:t>(</w:t>
      </w:r>
      <w:proofErr w:type="gramEnd"/>
      <w:r w:rsidR="002E73E9" w:rsidRPr="0085379B">
        <w:rPr>
          <w:rFonts w:ascii="Courier New" w:eastAsia="Times New Roman" w:hAnsi="Courier New" w:cs="Courier New"/>
          <w:color w:val="000000"/>
          <w:sz w:val="21"/>
          <w:szCs w:val="21"/>
        </w:rPr>
        <w:t>){return counter}</w:t>
      </w:r>
      <w:r w:rsidR="004D6596" w:rsidRPr="0085379B">
        <w:rPr>
          <w:rFonts w:ascii="Courier New" w:eastAsia="Times New Roman" w:hAnsi="Courier New" w:cs="Courier New"/>
          <w:color w:val="000000"/>
          <w:sz w:val="21"/>
          <w:szCs w:val="21"/>
        </w:rPr>
        <w:br/>
        <w:t xml:space="preserve">public </w:t>
      </w:r>
      <w:proofErr w:type="spellStart"/>
      <w:r w:rsidR="004D6596" w:rsidRPr="0085379B">
        <w:rPr>
          <w:rFonts w:ascii="Courier New" w:eastAsia="Times New Roman" w:hAnsi="Courier New" w:cs="Courier New"/>
          <w:color w:val="000000"/>
          <w:sz w:val="21"/>
          <w:szCs w:val="21"/>
        </w:rPr>
        <w:t>getP</w:t>
      </w:r>
      <w:proofErr w:type="spellEnd"/>
      <w:r w:rsidR="004D6596" w:rsidRPr="0085379B">
        <w:rPr>
          <w:rFonts w:ascii="Courier New" w:eastAsia="Times New Roman" w:hAnsi="Courier New" w:cs="Courier New"/>
          <w:color w:val="000000"/>
          <w:sz w:val="21"/>
          <w:szCs w:val="21"/>
        </w:rPr>
        <w:t>(){return p}</w:t>
      </w:r>
    </w:p>
    <w:p w14:paraId="2025CA48" w14:textId="3BBC17BE" w:rsidR="002E73E9" w:rsidRPr="0085379B" w:rsidRDefault="002E73E9"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 xml:space="preserve">Public </w:t>
      </w:r>
      <w:proofErr w:type="spellStart"/>
      <w:r w:rsidR="00162DD3" w:rsidRPr="0085379B">
        <w:rPr>
          <w:rFonts w:ascii="Courier New" w:eastAsia="Times New Roman" w:hAnsi="Courier New" w:cs="Courier New"/>
          <w:color w:val="000000"/>
          <w:sz w:val="21"/>
          <w:szCs w:val="21"/>
        </w:rPr>
        <w:t>increaseCounter</w:t>
      </w:r>
      <w:proofErr w:type="spellEnd"/>
      <w:proofErr w:type="gramStart"/>
      <w:r w:rsidR="00162DD3" w:rsidRPr="0085379B">
        <w:rPr>
          <w:rFonts w:ascii="Courier New" w:eastAsia="Times New Roman" w:hAnsi="Courier New" w:cs="Courier New"/>
          <w:color w:val="000000"/>
          <w:sz w:val="21"/>
          <w:szCs w:val="21"/>
        </w:rPr>
        <w:t>(){</w:t>
      </w:r>
      <w:proofErr w:type="gramEnd"/>
      <w:r w:rsidR="00162DD3" w:rsidRPr="0085379B">
        <w:rPr>
          <w:rFonts w:ascii="Courier New" w:eastAsia="Times New Roman" w:hAnsi="Courier New" w:cs="Courier New"/>
          <w:color w:val="000000"/>
          <w:sz w:val="21"/>
          <w:szCs w:val="21"/>
        </w:rPr>
        <w:t>counter++}</w:t>
      </w:r>
    </w:p>
    <w:p w14:paraId="01AEC991" w14:textId="29775E66" w:rsidR="00E011AC" w:rsidRPr="0085379B" w:rsidRDefault="00E011AC"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w:t>
      </w:r>
    </w:p>
    <w:p w14:paraId="378B2E47" w14:textId="77777777" w:rsidR="00BC7602" w:rsidRPr="0085379B" w:rsidRDefault="00BC7602" w:rsidP="002E101F">
      <w:pPr>
        <w:rPr>
          <w:rFonts w:ascii="Courier New" w:eastAsia="Times New Roman" w:hAnsi="Courier New" w:cs="Courier New"/>
          <w:color w:val="000000"/>
          <w:sz w:val="21"/>
          <w:szCs w:val="21"/>
        </w:rPr>
      </w:pPr>
    </w:p>
    <w:p w14:paraId="2E9BAD41" w14:textId="62C9F002" w:rsidR="00BC7602" w:rsidRPr="0085379B" w:rsidRDefault="00BC7602" w:rsidP="001C6361">
      <w:pPr>
        <w:bidi/>
        <w:rPr>
          <w:rFonts w:ascii="Courier New" w:eastAsia="Times New Roman" w:hAnsi="Courier New" w:cs="Courier New"/>
          <w:color w:val="000000"/>
          <w:sz w:val="21"/>
          <w:szCs w:val="21"/>
          <w:rtl/>
        </w:rPr>
      </w:pPr>
    </w:p>
    <w:p w14:paraId="21D81BD6" w14:textId="680A8431" w:rsidR="007C3811" w:rsidRPr="0085379B" w:rsidRDefault="007C3811" w:rsidP="00B31F3C">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double result = $0.0;</w:t>
      </w:r>
      <w:r w:rsidR="002747D9" w:rsidRPr="0085379B">
        <w:rPr>
          <w:rFonts w:ascii="Courier New" w:eastAsia="Times New Roman" w:hAnsi="Courier New" w:cs="Courier New"/>
          <w:color w:val="000000"/>
          <w:sz w:val="21"/>
          <w:szCs w:val="21"/>
        </w:rPr>
        <w:t xml:space="preserve"> </w:t>
      </w:r>
    </w:p>
    <w:p w14:paraId="2CD854E9" w14:textId="22C4E1F4" w:rsidR="00803343" w:rsidRPr="0085379B" w:rsidRDefault="00E16BFC"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d</w:t>
      </w:r>
      <w:r w:rsidR="00BA6BA3" w:rsidRPr="0085379B">
        <w:rPr>
          <w:rFonts w:ascii="Courier New" w:eastAsia="Times New Roman" w:hAnsi="Courier New" w:cs="Courier New"/>
          <w:color w:val="000000"/>
          <w:sz w:val="21"/>
          <w:szCs w:val="21"/>
        </w:rPr>
        <w:t xml:space="preserve">ouble </w:t>
      </w:r>
      <w:proofErr w:type="spellStart"/>
      <w:r w:rsidR="005B13D8" w:rsidRPr="0085379B">
        <w:rPr>
          <w:rFonts w:ascii="Courier New" w:eastAsia="Times New Roman" w:hAnsi="Courier New" w:cs="Courier New"/>
          <w:color w:val="000000"/>
          <w:sz w:val="21"/>
          <w:szCs w:val="21"/>
        </w:rPr>
        <w:t>worth_</w:t>
      </w:r>
      <w:r w:rsidRPr="0085379B">
        <w:rPr>
          <w:rFonts w:ascii="Courier New" w:eastAsia="Times New Roman" w:hAnsi="Courier New" w:cs="Courier New"/>
          <w:color w:val="000000"/>
          <w:sz w:val="21"/>
          <w:szCs w:val="21"/>
        </w:rPr>
        <w:t>like</w:t>
      </w:r>
      <w:proofErr w:type="spellEnd"/>
      <w:r w:rsidRPr="0085379B">
        <w:rPr>
          <w:rFonts w:ascii="Courier New" w:eastAsia="Times New Roman" w:hAnsi="Courier New" w:cs="Courier New"/>
          <w:color w:val="000000"/>
          <w:sz w:val="21"/>
          <w:szCs w:val="21"/>
        </w:rPr>
        <w:t xml:space="preserve"> = $0.</w:t>
      </w:r>
      <w:r w:rsidR="00803343" w:rsidRPr="0085379B">
        <w:rPr>
          <w:rFonts w:ascii="Courier New" w:eastAsia="Times New Roman" w:hAnsi="Courier New" w:cs="Courier New"/>
          <w:color w:val="000000"/>
          <w:sz w:val="21"/>
          <w:szCs w:val="21"/>
        </w:rPr>
        <w:t>2</w:t>
      </w:r>
      <w:r w:rsidR="002747D9" w:rsidRPr="0085379B">
        <w:rPr>
          <w:rFonts w:ascii="Courier New" w:eastAsia="Times New Roman" w:hAnsi="Courier New" w:cs="Courier New"/>
          <w:color w:val="000000"/>
          <w:sz w:val="21"/>
          <w:szCs w:val="21"/>
        </w:rPr>
        <w:t xml:space="preserve"> </w:t>
      </w:r>
      <w:r w:rsidRPr="0085379B">
        <w:rPr>
          <w:rFonts w:ascii="Courier New" w:eastAsia="Times New Roman" w:hAnsi="Courier New" w:cs="Courier New"/>
          <w:color w:val="000000"/>
          <w:sz w:val="21"/>
          <w:szCs w:val="21"/>
        </w:rPr>
        <w:br/>
        <w:t xml:space="preserve">double </w:t>
      </w:r>
      <w:proofErr w:type="spellStart"/>
      <w:r w:rsidR="005B13D8" w:rsidRPr="0085379B">
        <w:rPr>
          <w:rFonts w:ascii="Courier New" w:eastAsia="Times New Roman" w:hAnsi="Courier New" w:cs="Courier New"/>
          <w:color w:val="000000"/>
          <w:sz w:val="21"/>
          <w:szCs w:val="21"/>
        </w:rPr>
        <w:t>worth_</w:t>
      </w:r>
      <w:r w:rsidRPr="0085379B">
        <w:rPr>
          <w:rFonts w:ascii="Courier New" w:eastAsia="Times New Roman" w:hAnsi="Courier New" w:cs="Courier New"/>
          <w:color w:val="000000"/>
          <w:sz w:val="21"/>
          <w:szCs w:val="21"/>
        </w:rPr>
        <w:t>share</w:t>
      </w:r>
      <w:proofErr w:type="spellEnd"/>
      <w:r w:rsidRPr="0085379B">
        <w:rPr>
          <w:rFonts w:ascii="Courier New" w:eastAsia="Times New Roman" w:hAnsi="Courier New" w:cs="Courier New"/>
          <w:color w:val="000000"/>
          <w:sz w:val="21"/>
          <w:szCs w:val="21"/>
        </w:rPr>
        <w:t xml:space="preserve"> = $0.5</w:t>
      </w:r>
      <w:r w:rsidRPr="0085379B">
        <w:rPr>
          <w:rFonts w:ascii="Courier New" w:eastAsia="Times New Roman" w:hAnsi="Courier New" w:cs="Courier New"/>
          <w:color w:val="000000"/>
          <w:sz w:val="21"/>
          <w:szCs w:val="21"/>
        </w:rPr>
        <w:br/>
      </w:r>
      <w:r w:rsidR="00DF3A2C" w:rsidRPr="0085379B">
        <w:rPr>
          <w:rFonts w:ascii="Courier New" w:eastAsia="Times New Roman" w:hAnsi="Courier New" w:cs="Courier New"/>
          <w:color w:val="000000"/>
          <w:sz w:val="21"/>
          <w:szCs w:val="21"/>
        </w:rPr>
        <w:t xml:space="preserve">double </w:t>
      </w:r>
      <w:proofErr w:type="spellStart"/>
      <w:r w:rsidR="005B13D8" w:rsidRPr="0085379B">
        <w:rPr>
          <w:rFonts w:ascii="Courier New" w:eastAsia="Times New Roman" w:hAnsi="Courier New" w:cs="Courier New"/>
          <w:color w:val="000000"/>
          <w:sz w:val="21"/>
          <w:szCs w:val="21"/>
        </w:rPr>
        <w:t>worth_</w:t>
      </w:r>
      <w:r w:rsidR="00803343" w:rsidRPr="0085379B">
        <w:rPr>
          <w:rFonts w:ascii="Courier New" w:eastAsia="Times New Roman" w:hAnsi="Courier New" w:cs="Courier New"/>
          <w:color w:val="000000"/>
          <w:sz w:val="21"/>
          <w:szCs w:val="21"/>
        </w:rPr>
        <w:t>post</w:t>
      </w:r>
      <w:proofErr w:type="spellEnd"/>
      <w:r w:rsidR="00803343" w:rsidRPr="0085379B">
        <w:rPr>
          <w:rFonts w:ascii="Courier New" w:eastAsia="Times New Roman" w:hAnsi="Courier New" w:cs="Courier New"/>
          <w:color w:val="000000"/>
          <w:sz w:val="21"/>
          <w:szCs w:val="21"/>
        </w:rPr>
        <w:t xml:space="preserve"> = $0.2</w:t>
      </w:r>
      <w:r w:rsidR="00803343" w:rsidRPr="0085379B">
        <w:rPr>
          <w:rFonts w:ascii="Courier New" w:eastAsia="Times New Roman" w:hAnsi="Courier New" w:cs="Courier New"/>
          <w:color w:val="000000"/>
          <w:sz w:val="21"/>
          <w:szCs w:val="21"/>
        </w:rPr>
        <w:br/>
      </w:r>
      <w:r w:rsidR="005B13D8" w:rsidRPr="0085379B">
        <w:rPr>
          <w:rFonts w:ascii="Courier New" w:eastAsia="Times New Roman" w:hAnsi="Courier New" w:cs="Courier New"/>
          <w:color w:val="000000"/>
          <w:sz w:val="21"/>
          <w:szCs w:val="21"/>
        </w:rPr>
        <w:t xml:space="preserve">double </w:t>
      </w:r>
      <w:proofErr w:type="spellStart"/>
      <w:r w:rsidR="005B13D8" w:rsidRPr="0085379B">
        <w:rPr>
          <w:rFonts w:ascii="Courier New" w:eastAsia="Times New Roman" w:hAnsi="Courier New" w:cs="Courier New"/>
          <w:color w:val="000000"/>
          <w:sz w:val="21"/>
          <w:szCs w:val="21"/>
        </w:rPr>
        <w:t>worth_advertiser</w:t>
      </w:r>
      <w:proofErr w:type="spellEnd"/>
      <w:r w:rsidR="005B13D8" w:rsidRPr="0085379B">
        <w:rPr>
          <w:rFonts w:ascii="Courier New" w:eastAsia="Times New Roman" w:hAnsi="Courier New" w:cs="Courier New"/>
          <w:color w:val="000000"/>
          <w:sz w:val="21"/>
          <w:szCs w:val="21"/>
        </w:rPr>
        <w:t xml:space="preserve"> = $1</w:t>
      </w:r>
      <w:r w:rsidR="002C25AE" w:rsidRPr="0085379B">
        <w:rPr>
          <w:rFonts w:ascii="Courier New" w:eastAsia="Times New Roman" w:hAnsi="Courier New" w:cs="Courier New"/>
          <w:color w:val="000000"/>
          <w:sz w:val="21"/>
          <w:szCs w:val="21"/>
        </w:rPr>
        <w:br/>
        <w:t xml:space="preserve">double </w:t>
      </w:r>
      <w:proofErr w:type="spellStart"/>
      <w:r w:rsidR="002C25AE" w:rsidRPr="0085379B">
        <w:rPr>
          <w:rFonts w:ascii="Courier New" w:eastAsia="Times New Roman" w:hAnsi="Courier New" w:cs="Courier New"/>
          <w:color w:val="000000"/>
          <w:sz w:val="21"/>
          <w:szCs w:val="21"/>
        </w:rPr>
        <w:t>worth_time_spent</w:t>
      </w:r>
      <w:proofErr w:type="spellEnd"/>
      <w:r w:rsidR="002C25AE" w:rsidRPr="0085379B">
        <w:rPr>
          <w:rFonts w:ascii="Courier New" w:eastAsia="Times New Roman" w:hAnsi="Courier New" w:cs="Courier New"/>
          <w:color w:val="000000"/>
          <w:sz w:val="21"/>
          <w:szCs w:val="21"/>
        </w:rPr>
        <w:t xml:space="preserve"> = $2 </w:t>
      </w:r>
      <w:r w:rsidR="002C25AE" w:rsidRPr="00E61E6F">
        <w:rPr>
          <w:rFonts w:ascii="Courier New" w:eastAsia="Times New Roman" w:hAnsi="Courier New" w:cs="Courier New"/>
          <w:i/>
          <w:iCs/>
          <w:color w:val="000000"/>
          <w:sz w:val="21"/>
          <w:szCs w:val="21"/>
        </w:rPr>
        <w:t xml:space="preserve">// </w:t>
      </w:r>
      <w:r w:rsidR="004A31A3" w:rsidRPr="00E61E6F">
        <w:rPr>
          <w:rFonts w:ascii="Courier New" w:eastAsia="Times New Roman" w:hAnsi="Courier New" w:cs="Courier New"/>
          <w:i/>
          <w:iCs/>
          <w:color w:val="000000"/>
          <w:sz w:val="21"/>
          <w:szCs w:val="21"/>
        </w:rPr>
        <w:t xml:space="preserve">the amount </w:t>
      </w:r>
      <w:r w:rsidR="00057A7B" w:rsidRPr="00E61E6F">
        <w:rPr>
          <w:rFonts w:ascii="Courier New" w:eastAsia="Times New Roman" w:hAnsi="Courier New" w:cs="Courier New"/>
          <w:i/>
          <w:iCs/>
          <w:color w:val="000000"/>
          <w:sz w:val="21"/>
          <w:szCs w:val="21"/>
        </w:rPr>
        <w:t>of money</w:t>
      </w:r>
      <w:r w:rsidR="00643866" w:rsidRPr="00E61E6F">
        <w:rPr>
          <w:rFonts w:ascii="Courier New" w:eastAsia="Times New Roman" w:hAnsi="Courier New" w:cs="Courier New"/>
          <w:i/>
          <w:iCs/>
          <w:color w:val="000000"/>
          <w:sz w:val="21"/>
          <w:szCs w:val="21"/>
        </w:rPr>
        <w:t xml:space="preserve"> per</w:t>
      </w:r>
      <w:r w:rsidR="00412362" w:rsidRPr="00E61E6F">
        <w:rPr>
          <w:rFonts w:ascii="Courier New" w:eastAsia="Times New Roman" w:hAnsi="Courier New" w:cs="Courier New"/>
          <w:i/>
          <w:iCs/>
          <w:color w:val="000000"/>
          <w:sz w:val="21"/>
          <w:szCs w:val="21"/>
        </w:rPr>
        <w:t xml:space="preserve"> </w:t>
      </w:r>
      <w:r w:rsidR="00B72534" w:rsidRPr="00E61E6F">
        <w:rPr>
          <w:rFonts w:ascii="Courier New" w:eastAsia="Times New Roman" w:hAnsi="Courier New" w:cs="Courier New"/>
          <w:i/>
          <w:iCs/>
          <w:color w:val="000000"/>
          <w:sz w:val="21"/>
          <w:szCs w:val="21"/>
        </w:rPr>
        <w:t>1h of use</w:t>
      </w:r>
      <w:r w:rsidR="00356F95" w:rsidRPr="0085379B">
        <w:rPr>
          <w:rFonts w:ascii="Courier New" w:eastAsia="Times New Roman" w:hAnsi="Courier New" w:cs="Courier New"/>
          <w:color w:val="000000"/>
          <w:sz w:val="21"/>
          <w:szCs w:val="21"/>
        </w:rPr>
        <w:br/>
      </w:r>
    </w:p>
    <w:p w14:paraId="6BADDA56" w14:textId="0AA9E172" w:rsidR="00AF66E8" w:rsidRPr="0085379B" w:rsidRDefault="00AF66E8" w:rsidP="00B31F3C">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 xml:space="preserve">list </w:t>
      </w:r>
      <w:r w:rsidR="0014497C" w:rsidRPr="0085379B">
        <w:rPr>
          <w:rFonts w:ascii="Courier New" w:eastAsia="Times New Roman" w:hAnsi="Courier New" w:cs="Courier New"/>
          <w:color w:val="000000"/>
          <w:sz w:val="21"/>
          <w:szCs w:val="21"/>
        </w:rPr>
        <w:t xml:space="preserve">members = </w:t>
      </w:r>
      <w:proofErr w:type="spellStart"/>
      <w:proofErr w:type="gramStart"/>
      <w:r w:rsidR="0014497C" w:rsidRPr="0085379B">
        <w:rPr>
          <w:rFonts w:ascii="Courier New" w:eastAsia="Times New Roman" w:hAnsi="Courier New" w:cs="Courier New"/>
          <w:color w:val="000000"/>
          <w:sz w:val="21"/>
          <w:szCs w:val="21"/>
        </w:rPr>
        <w:t>getMembers</w:t>
      </w:r>
      <w:proofErr w:type="spellEnd"/>
      <w:r w:rsidR="0014497C" w:rsidRPr="0085379B">
        <w:rPr>
          <w:rFonts w:ascii="Courier New" w:eastAsia="Times New Roman" w:hAnsi="Courier New" w:cs="Courier New"/>
          <w:color w:val="000000"/>
          <w:sz w:val="21"/>
          <w:szCs w:val="21"/>
        </w:rPr>
        <w:t>(</w:t>
      </w:r>
      <w:proofErr w:type="gramEnd"/>
      <w:r w:rsidR="0014497C" w:rsidRPr="0085379B">
        <w:rPr>
          <w:rFonts w:ascii="Courier New" w:eastAsia="Times New Roman" w:hAnsi="Courier New" w:cs="Courier New"/>
          <w:color w:val="000000"/>
          <w:sz w:val="21"/>
          <w:szCs w:val="21"/>
        </w:rPr>
        <w:t>)</w:t>
      </w:r>
      <w:r w:rsidR="00C91C01" w:rsidRPr="0085379B">
        <w:rPr>
          <w:rFonts w:ascii="Courier New" w:eastAsia="Times New Roman" w:hAnsi="Courier New" w:cs="Courier New"/>
          <w:color w:val="000000"/>
          <w:sz w:val="21"/>
          <w:szCs w:val="21"/>
        </w:rPr>
        <w:t xml:space="preserve"> </w:t>
      </w:r>
    </w:p>
    <w:p w14:paraId="4226C67A" w14:textId="323A812C" w:rsidR="0014497C" w:rsidRPr="0085379B" w:rsidRDefault="0007618B" w:rsidP="00B31F3C">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 xml:space="preserve">list </w:t>
      </w:r>
      <w:r w:rsidR="0021682E" w:rsidRPr="0085379B">
        <w:rPr>
          <w:rFonts w:ascii="Courier New" w:eastAsia="Times New Roman" w:hAnsi="Courier New" w:cs="Courier New"/>
          <w:color w:val="000000"/>
          <w:sz w:val="21"/>
          <w:szCs w:val="21"/>
        </w:rPr>
        <w:t>advertisers</w:t>
      </w:r>
      <w:r w:rsidRPr="0085379B">
        <w:rPr>
          <w:rFonts w:ascii="Courier New" w:eastAsia="Times New Roman" w:hAnsi="Courier New" w:cs="Courier New"/>
          <w:color w:val="000000"/>
          <w:sz w:val="21"/>
          <w:szCs w:val="21"/>
        </w:rPr>
        <w:t xml:space="preserve"> = </w:t>
      </w:r>
      <w:proofErr w:type="spellStart"/>
      <w:proofErr w:type="gramStart"/>
      <w:r w:rsidRPr="0085379B">
        <w:rPr>
          <w:rFonts w:ascii="Courier New" w:eastAsia="Times New Roman" w:hAnsi="Courier New" w:cs="Courier New"/>
          <w:color w:val="000000"/>
          <w:sz w:val="21"/>
          <w:szCs w:val="21"/>
        </w:rPr>
        <w:t>getAdvetisers</w:t>
      </w:r>
      <w:proofErr w:type="spellEnd"/>
      <w:r w:rsidRPr="0085379B">
        <w:rPr>
          <w:rFonts w:ascii="Courier New" w:eastAsia="Times New Roman" w:hAnsi="Courier New" w:cs="Courier New"/>
          <w:color w:val="000000"/>
          <w:sz w:val="21"/>
          <w:szCs w:val="21"/>
        </w:rPr>
        <w:t>(</w:t>
      </w:r>
      <w:proofErr w:type="gramEnd"/>
      <w:r w:rsidRPr="0085379B">
        <w:rPr>
          <w:rFonts w:ascii="Courier New" w:eastAsia="Times New Roman" w:hAnsi="Courier New" w:cs="Courier New"/>
          <w:color w:val="000000"/>
          <w:sz w:val="21"/>
          <w:szCs w:val="21"/>
        </w:rPr>
        <w:t>)</w:t>
      </w:r>
      <w:r w:rsidR="00AB2CE2" w:rsidRPr="0085379B">
        <w:rPr>
          <w:rFonts w:ascii="Courier New" w:eastAsia="Times New Roman" w:hAnsi="Courier New" w:cs="Courier New"/>
          <w:color w:val="000000"/>
          <w:sz w:val="21"/>
          <w:szCs w:val="21"/>
        </w:rPr>
        <w:t xml:space="preserve"> </w:t>
      </w:r>
    </w:p>
    <w:p w14:paraId="71545AA5" w14:textId="097A35A7" w:rsidR="0007618B" w:rsidRPr="0085379B" w:rsidRDefault="0007618B"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 xml:space="preserve">list ads = </w:t>
      </w:r>
      <w:proofErr w:type="spellStart"/>
      <w:proofErr w:type="gramStart"/>
      <w:r w:rsidRPr="0085379B">
        <w:rPr>
          <w:rFonts w:ascii="Courier New" w:eastAsia="Times New Roman" w:hAnsi="Courier New" w:cs="Courier New"/>
          <w:color w:val="000000"/>
          <w:sz w:val="21"/>
          <w:szCs w:val="21"/>
        </w:rPr>
        <w:t>getAds</w:t>
      </w:r>
      <w:proofErr w:type="spellEnd"/>
      <w:r w:rsidRPr="0085379B">
        <w:rPr>
          <w:rFonts w:ascii="Courier New" w:eastAsia="Times New Roman" w:hAnsi="Courier New" w:cs="Courier New"/>
          <w:color w:val="000000"/>
          <w:sz w:val="21"/>
          <w:szCs w:val="21"/>
        </w:rPr>
        <w:t>(</w:t>
      </w:r>
      <w:proofErr w:type="gramEnd"/>
      <w:r w:rsidRPr="0085379B">
        <w:rPr>
          <w:rFonts w:ascii="Courier New" w:eastAsia="Times New Roman" w:hAnsi="Courier New" w:cs="Courier New"/>
          <w:color w:val="000000"/>
          <w:sz w:val="21"/>
          <w:szCs w:val="21"/>
        </w:rPr>
        <w:t>)</w:t>
      </w:r>
      <w:r w:rsidR="00AB2CE2" w:rsidRPr="0085379B">
        <w:rPr>
          <w:rFonts w:ascii="Courier New" w:eastAsia="Times New Roman" w:hAnsi="Courier New" w:cs="Courier New"/>
          <w:color w:val="000000"/>
          <w:sz w:val="21"/>
          <w:szCs w:val="21"/>
        </w:rPr>
        <w:t xml:space="preserve"> </w:t>
      </w:r>
    </w:p>
    <w:p w14:paraId="170FE615" w14:textId="68C073C7" w:rsidR="001506BA" w:rsidRPr="0085379B" w:rsidRDefault="00197E60"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 xml:space="preserve">list category = </w:t>
      </w:r>
      <w:proofErr w:type="spellStart"/>
      <w:proofErr w:type="gramStart"/>
      <w:r w:rsidRPr="0085379B">
        <w:rPr>
          <w:rFonts w:ascii="Courier New" w:eastAsia="Times New Roman" w:hAnsi="Courier New" w:cs="Courier New"/>
          <w:color w:val="000000"/>
          <w:sz w:val="21"/>
          <w:szCs w:val="21"/>
        </w:rPr>
        <w:t>getCat</w:t>
      </w:r>
      <w:proofErr w:type="spellEnd"/>
      <w:r w:rsidRPr="0085379B">
        <w:rPr>
          <w:rFonts w:ascii="Courier New" w:eastAsia="Times New Roman" w:hAnsi="Courier New" w:cs="Courier New"/>
          <w:color w:val="000000"/>
          <w:sz w:val="21"/>
          <w:szCs w:val="21"/>
        </w:rPr>
        <w:t>(</w:t>
      </w:r>
      <w:proofErr w:type="gramEnd"/>
      <w:r w:rsidRPr="0085379B">
        <w:rPr>
          <w:rFonts w:ascii="Courier New" w:eastAsia="Times New Roman" w:hAnsi="Courier New" w:cs="Courier New"/>
          <w:color w:val="000000"/>
          <w:sz w:val="21"/>
          <w:szCs w:val="21"/>
        </w:rPr>
        <w:t>)</w:t>
      </w:r>
      <w:r w:rsidR="004B4EBA">
        <w:rPr>
          <w:rFonts w:ascii="Courier New" w:eastAsia="Times New Roman" w:hAnsi="Courier New" w:cs="Courier New"/>
          <w:color w:val="000000"/>
          <w:sz w:val="21"/>
          <w:szCs w:val="21"/>
        </w:rPr>
        <w:t xml:space="preserve">// </w:t>
      </w:r>
      <w:r w:rsidR="004B4EBA" w:rsidRPr="00E61E6F">
        <w:rPr>
          <w:rFonts w:ascii="Courier New" w:eastAsia="Times New Roman" w:hAnsi="Courier New" w:cs="Courier New"/>
          <w:i/>
          <w:iCs/>
          <w:color w:val="000000"/>
          <w:sz w:val="21"/>
          <w:szCs w:val="21"/>
        </w:rPr>
        <w:t>category</w:t>
      </w:r>
      <w:r w:rsidR="004B4EBA" w:rsidRPr="00E61E6F">
        <w:rPr>
          <w:rFonts w:ascii="Courier New" w:eastAsia="Times New Roman" w:hAnsi="Courier New" w:cs="Courier New"/>
          <w:i/>
          <w:iCs/>
          <w:color w:val="000000"/>
          <w:sz w:val="21"/>
          <w:szCs w:val="21"/>
        </w:rPr>
        <w:t xml:space="preserve"> of </w:t>
      </w:r>
      <w:proofErr w:type="spellStart"/>
      <w:r w:rsidR="004B4EBA" w:rsidRPr="00E61E6F">
        <w:rPr>
          <w:rFonts w:ascii="Courier New" w:eastAsia="Times New Roman" w:hAnsi="Courier New" w:cs="Courier New"/>
          <w:i/>
          <w:iCs/>
          <w:color w:val="000000"/>
          <w:sz w:val="21"/>
          <w:szCs w:val="21"/>
        </w:rPr>
        <w:t>Advetisers</w:t>
      </w:r>
      <w:proofErr w:type="spellEnd"/>
    </w:p>
    <w:p w14:paraId="1EC92A60" w14:textId="77777777" w:rsidR="006D611C" w:rsidRPr="0085379B" w:rsidRDefault="006D611C" w:rsidP="001506BA">
      <w:pPr>
        <w:rPr>
          <w:rFonts w:ascii="Courier New" w:eastAsia="Times New Roman" w:hAnsi="Courier New" w:cs="Courier New"/>
          <w:color w:val="000000"/>
          <w:sz w:val="21"/>
          <w:szCs w:val="21"/>
        </w:rPr>
      </w:pPr>
    </w:p>
    <w:p w14:paraId="036215BF" w14:textId="77777777" w:rsidR="006D611C" w:rsidRPr="0085379B" w:rsidRDefault="006D611C" w:rsidP="001506BA">
      <w:pPr>
        <w:rPr>
          <w:rFonts w:ascii="Courier New" w:eastAsia="Times New Roman" w:hAnsi="Courier New" w:cs="Courier New"/>
          <w:color w:val="000000"/>
          <w:sz w:val="21"/>
          <w:szCs w:val="21"/>
        </w:rPr>
      </w:pPr>
    </w:p>
    <w:p w14:paraId="55901199" w14:textId="77777777" w:rsidR="006D611C" w:rsidRPr="0085379B" w:rsidRDefault="006D611C" w:rsidP="001506BA">
      <w:pPr>
        <w:rPr>
          <w:rFonts w:ascii="Courier New" w:eastAsia="Times New Roman" w:hAnsi="Courier New" w:cs="Courier New"/>
          <w:color w:val="000000"/>
          <w:sz w:val="21"/>
          <w:szCs w:val="21"/>
        </w:rPr>
      </w:pPr>
    </w:p>
    <w:p w14:paraId="57B952A2" w14:textId="782D8D37" w:rsidR="00222B3F" w:rsidRPr="00E61E6F" w:rsidRDefault="00833BE3" w:rsidP="00B31F3C">
      <w:pPr>
        <w:shd w:val="clear" w:color="auto" w:fill="F2F2F2" w:themeFill="background1" w:themeFillShade="F2"/>
        <w:rPr>
          <w:rFonts w:ascii="Courier New" w:eastAsia="Times New Roman" w:hAnsi="Courier New" w:cs="Courier New"/>
          <w:i/>
          <w:iCs/>
          <w:color w:val="000000"/>
          <w:sz w:val="21"/>
          <w:szCs w:val="21"/>
        </w:rPr>
      </w:pPr>
      <w:r w:rsidRPr="00E61E6F">
        <w:rPr>
          <w:rFonts w:ascii="Courier New" w:eastAsia="Times New Roman" w:hAnsi="Courier New" w:cs="Courier New"/>
          <w:i/>
          <w:iCs/>
          <w:color w:val="000000"/>
          <w:sz w:val="21"/>
          <w:szCs w:val="21"/>
        </w:rPr>
        <w:t xml:space="preserve">// </w:t>
      </w:r>
      <w:r w:rsidR="002564C7" w:rsidRPr="00E61E6F">
        <w:rPr>
          <w:rFonts w:ascii="Courier New" w:eastAsia="Times New Roman" w:hAnsi="Courier New" w:cs="Courier New"/>
          <w:i/>
          <w:iCs/>
          <w:color w:val="000000"/>
          <w:sz w:val="21"/>
          <w:szCs w:val="21"/>
        </w:rPr>
        <w:t xml:space="preserve">Each </w:t>
      </w:r>
      <w:r w:rsidRPr="00E61E6F">
        <w:rPr>
          <w:rFonts w:ascii="Courier New" w:eastAsia="Times New Roman" w:hAnsi="Courier New" w:cs="Courier New"/>
          <w:i/>
          <w:iCs/>
          <w:color w:val="000000"/>
          <w:sz w:val="21"/>
          <w:szCs w:val="21"/>
        </w:rPr>
        <w:t xml:space="preserve">advertiser </w:t>
      </w:r>
      <w:r w:rsidR="002E65EF" w:rsidRPr="00E61E6F">
        <w:rPr>
          <w:rFonts w:ascii="Courier New" w:eastAsia="Times New Roman" w:hAnsi="Courier New" w:cs="Courier New"/>
          <w:i/>
          <w:iCs/>
          <w:color w:val="000000"/>
          <w:sz w:val="21"/>
          <w:szCs w:val="21"/>
        </w:rPr>
        <w:t xml:space="preserve">is </w:t>
      </w:r>
      <w:r w:rsidR="00BC40AC" w:rsidRPr="00E61E6F">
        <w:rPr>
          <w:rFonts w:ascii="Courier New" w:eastAsia="Times New Roman" w:hAnsi="Courier New" w:cs="Courier New"/>
          <w:i/>
          <w:iCs/>
          <w:color w:val="000000"/>
          <w:sz w:val="21"/>
          <w:szCs w:val="21"/>
        </w:rPr>
        <w:t xml:space="preserve">worth </w:t>
      </w:r>
      <w:r w:rsidR="009C7400" w:rsidRPr="00E61E6F">
        <w:rPr>
          <w:rFonts w:ascii="Courier New" w:eastAsia="Times New Roman" w:hAnsi="Courier New" w:cs="Courier New"/>
          <w:i/>
          <w:iCs/>
          <w:color w:val="000000"/>
          <w:sz w:val="21"/>
          <w:szCs w:val="21"/>
        </w:rPr>
        <w:t>$</w:t>
      </w:r>
      <w:r w:rsidR="001658E8" w:rsidRPr="00E61E6F">
        <w:rPr>
          <w:rFonts w:ascii="Courier New" w:eastAsia="Times New Roman" w:hAnsi="Courier New" w:cs="Courier New"/>
          <w:i/>
          <w:iCs/>
          <w:color w:val="000000"/>
          <w:sz w:val="21"/>
          <w:szCs w:val="21"/>
        </w:rPr>
        <w:t>1</w:t>
      </w:r>
      <w:r w:rsidR="006D611C" w:rsidRPr="00E61E6F">
        <w:rPr>
          <w:rFonts w:ascii="Courier New" w:eastAsia="Times New Roman" w:hAnsi="Courier New" w:cs="Courier New"/>
          <w:i/>
          <w:iCs/>
          <w:color w:val="000000"/>
          <w:sz w:val="21"/>
          <w:szCs w:val="21"/>
        </w:rPr>
        <w:t xml:space="preserve"> (</w:t>
      </w:r>
      <w:r w:rsidR="00AF214B" w:rsidRPr="00E61E6F">
        <w:rPr>
          <w:rFonts w:ascii="Courier New" w:eastAsia="Times New Roman" w:hAnsi="Courier New" w:cs="Courier New"/>
          <w:i/>
          <w:iCs/>
          <w:color w:val="000000"/>
          <w:sz w:val="21"/>
          <w:szCs w:val="21"/>
        </w:rPr>
        <w:t>Not necessarily active adve</w:t>
      </w:r>
      <w:r w:rsidR="006D611C" w:rsidRPr="00E61E6F">
        <w:rPr>
          <w:rFonts w:ascii="Courier New" w:eastAsia="Times New Roman" w:hAnsi="Courier New" w:cs="Courier New"/>
          <w:i/>
          <w:iCs/>
          <w:color w:val="000000"/>
          <w:sz w:val="21"/>
          <w:szCs w:val="21"/>
        </w:rPr>
        <w:t>rtisers)</w:t>
      </w:r>
    </w:p>
    <w:p w14:paraId="6213D903" w14:textId="5D70CF15" w:rsidR="00A71CFD" w:rsidRPr="0085379B" w:rsidRDefault="00A71CFD" w:rsidP="00B31F3C">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 xml:space="preserve">result = </w:t>
      </w:r>
      <w:proofErr w:type="spellStart"/>
      <w:proofErr w:type="gramStart"/>
      <w:r w:rsidR="00DB0477" w:rsidRPr="0085379B">
        <w:rPr>
          <w:rFonts w:ascii="Courier New" w:eastAsia="Times New Roman" w:hAnsi="Courier New" w:cs="Courier New"/>
          <w:color w:val="000000"/>
          <w:sz w:val="21"/>
          <w:szCs w:val="21"/>
        </w:rPr>
        <w:t>advertisers.size</w:t>
      </w:r>
      <w:proofErr w:type="spellEnd"/>
      <w:proofErr w:type="gramEnd"/>
      <w:r w:rsidR="00DB0477" w:rsidRPr="0085379B">
        <w:rPr>
          <w:rFonts w:ascii="Courier New" w:eastAsia="Times New Roman" w:hAnsi="Courier New" w:cs="Courier New"/>
          <w:color w:val="000000"/>
          <w:sz w:val="21"/>
          <w:szCs w:val="21"/>
        </w:rPr>
        <w:t xml:space="preserve">() </w:t>
      </w:r>
      <w:r w:rsidR="00CA7E55" w:rsidRPr="0085379B">
        <w:rPr>
          <w:rFonts w:ascii="Courier New" w:eastAsia="Times New Roman" w:hAnsi="Courier New" w:cs="Courier New"/>
          <w:color w:val="000000"/>
          <w:sz w:val="21"/>
          <w:szCs w:val="21"/>
        </w:rPr>
        <w:t xml:space="preserve">* </w:t>
      </w:r>
      <w:proofErr w:type="spellStart"/>
      <w:r w:rsidR="00CA7E55" w:rsidRPr="0085379B">
        <w:rPr>
          <w:rFonts w:ascii="Courier New" w:eastAsia="Times New Roman" w:hAnsi="Courier New" w:cs="Courier New"/>
          <w:color w:val="000000"/>
          <w:sz w:val="21"/>
          <w:szCs w:val="21"/>
        </w:rPr>
        <w:t>worth_adver</w:t>
      </w:r>
      <w:r w:rsidR="00005157" w:rsidRPr="0085379B">
        <w:rPr>
          <w:rFonts w:ascii="Courier New" w:eastAsia="Times New Roman" w:hAnsi="Courier New" w:cs="Courier New"/>
          <w:color w:val="000000"/>
          <w:sz w:val="21"/>
          <w:szCs w:val="21"/>
        </w:rPr>
        <w:t>tiser</w:t>
      </w:r>
      <w:proofErr w:type="spellEnd"/>
      <w:r w:rsidR="00077D41" w:rsidRPr="0085379B">
        <w:rPr>
          <w:rFonts w:ascii="Courier New" w:eastAsia="Times New Roman" w:hAnsi="Courier New" w:cs="Courier New" w:hint="cs"/>
          <w:color w:val="000000"/>
          <w:sz w:val="21"/>
          <w:szCs w:val="21"/>
          <w:rtl/>
        </w:rPr>
        <w:t xml:space="preserve"> </w:t>
      </w:r>
      <w:r w:rsidR="00077D41" w:rsidRPr="0085379B">
        <w:rPr>
          <w:rFonts w:ascii="Courier New" w:eastAsia="Times New Roman" w:hAnsi="Courier New" w:cs="Courier New"/>
          <w:color w:val="000000"/>
          <w:sz w:val="21"/>
          <w:szCs w:val="21"/>
        </w:rPr>
        <w:t xml:space="preserve"> </w:t>
      </w:r>
    </w:p>
    <w:p w14:paraId="2936F542" w14:textId="1A7D98B4" w:rsidR="00833BE3" w:rsidRPr="00E61E6F" w:rsidRDefault="001658E8" w:rsidP="00B31F3C">
      <w:pPr>
        <w:shd w:val="clear" w:color="auto" w:fill="F2F2F2" w:themeFill="background1" w:themeFillShade="F2"/>
        <w:rPr>
          <w:rFonts w:ascii="Courier New" w:eastAsia="Times New Roman" w:hAnsi="Courier New" w:cs="Courier New"/>
          <w:i/>
          <w:iCs/>
          <w:color w:val="000000"/>
          <w:sz w:val="21"/>
          <w:szCs w:val="21"/>
        </w:rPr>
      </w:pPr>
      <w:r w:rsidRPr="00E61E6F">
        <w:rPr>
          <w:rFonts w:ascii="Courier New" w:eastAsia="Times New Roman" w:hAnsi="Courier New" w:cs="Courier New"/>
          <w:i/>
          <w:iCs/>
          <w:color w:val="000000"/>
          <w:sz w:val="21"/>
          <w:szCs w:val="21"/>
        </w:rPr>
        <w:br/>
        <w:t xml:space="preserve">// </w:t>
      </w:r>
      <w:r w:rsidR="00385A0B" w:rsidRPr="00E61E6F">
        <w:rPr>
          <w:rFonts w:ascii="Courier New" w:eastAsia="Times New Roman" w:hAnsi="Courier New" w:cs="Courier New"/>
          <w:i/>
          <w:iCs/>
          <w:color w:val="000000"/>
          <w:sz w:val="21"/>
          <w:szCs w:val="21"/>
        </w:rPr>
        <w:t>An a</w:t>
      </w:r>
      <w:r w:rsidR="004B4FA7" w:rsidRPr="00E61E6F">
        <w:rPr>
          <w:rFonts w:ascii="Courier New" w:eastAsia="Times New Roman" w:hAnsi="Courier New" w:cs="Courier New"/>
          <w:i/>
          <w:iCs/>
          <w:color w:val="000000"/>
          <w:sz w:val="21"/>
          <w:szCs w:val="21"/>
        </w:rPr>
        <w:t>ctive ad</w:t>
      </w:r>
      <w:r w:rsidR="00D154F4" w:rsidRPr="00E61E6F">
        <w:rPr>
          <w:rFonts w:ascii="Courier New" w:eastAsia="Times New Roman" w:hAnsi="Courier New" w:cs="Courier New"/>
          <w:i/>
          <w:iCs/>
          <w:color w:val="000000"/>
          <w:sz w:val="21"/>
          <w:szCs w:val="21"/>
        </w:rPr>
        <w:t xml:space="preserve"> </w:t>
      </w:r>
      <w:r w:rsidR="001B33FC" w:rsidRPr="00E61E6F">
        <w:rPr>
          <w:rFonts w:ascii="Courier New" w:eastAsia="Times New Roman" w:hAnsi="Courier New" w:cs="Courier New"/>
          <w:i/>
          <w:iCs/>
          <w:color w:val="000000"/>
          <w:sz w:val="21"/>
          <w:szCs w:val="21"/>
        </w:rPr>
        <w:t>adds 50%</w:t>
      </w:r>
      <w:r w:rsidR="00005157" w:rsidRPr="00E61E6F">
        <w:rPr>
          <w:rFonts w:ascii="Courier New" w:eastAsia="Times New Roman" w:hAnsi="Courier New" w:cs="Courier New"/>
          <w:i/>
          <w:iCs/>
          <w:color w:val="000000"/>
          <w:sz w:val="21"/>
          <w:szCs w:val="21"/>
        </w:rPr>
        <w:t xml:space="preserve"> of the expense</w:t>
      </w:r>
      <w:r w:rsidR="001B33FC" w:rsidRPr="00E61E6F">
        <w:rPr>
          <w:rFonts w:ascii="Courier New" w:eastAsia="Times New Roman" w:hAnsi="Courier New" w:cs="Courier New"/>
          <w:i/>
          <w:iCs/>
          <w:color w:val="000000"/>
          <w:sz w:val="21"/>
          <w:szCs w:val="21"/>
        </w:rPr>
        <w:t xml:space="preserve"> </w:t>
      </w:r>
      <w:r w:rsidR="00EF3E2A" w:rsidRPr="00E61E6F">
        <w:rPr>
          <w:rFonts w:ascii="Courier New" w:eastAsia="Times New Roman" w:hAnsi="Courier New" w:cs="Courier New"/>
          <w:i/>
          <w:iCs/>
          <w:color w:val="000000"/>
          <w:sz w:val="21"/>
          <w:szCs w:val="21"/>
        </w:rPr>
        <w:t xml:space="preserve">to the </w:t>
      </w:r>
      <w:r w:rsidR="00D424EB" w:rsidRPr="00E61E6F">
        <w:rPr>
          <w:rFonts w:ascii="Courier New" w:eastAsia="Times New Roman" w:hAnsi="Courier New" w:cs="Courier New"/>
          <w:i/>
          <w:iCs/>
          <w:color w:val="000000"/>
          <w:sz w:val="21"/>
          <w:szCs w:val="21"/>
        </w:rPr>
        <w:t xml:space="preserve">evaluation </w:t>
      </w:r>
      <w:r w:rsidR="009A0E26" w:rsidRPr="00E61E6F">
        <w:rPr>
          <w:rFonts w:ascii="Courier New" w:eastAsia="Times New Roman" w:hAnsi="Courier New" w:cs="Courier New"/>
          <w:i/>
          <w:iCs/>
          <w:color w:val="000000"/>
          <w:sz w:val="21"/>
          <w:szCs w:val="21"/>
        </w:rPr>
        <w:t>otherwise it adds 20%</w:t>
      </w:r>
    </w:p>
    <w:p w14:paraId="662A1747" w14:textId="76C8B4F9" w:rsidR="00D50234" w:rsidRPr="0085379B" w:rsidRDefault="00A42131" w:rsidP="00B31F3C">
      <w:pPr>
        <w:shd w:val="clear" w:color="auto" w:fill="F2F2F2" w:themeFill="background1" w:themeFillShade="F2"/>
        <w:rPr>
          <w:rFonts w:ascii="Courier New" w:eastAsia="Times New Roman" w:hAnsi="Courier New" w:cs="Courier New"/>
          <w:color w:val="000000"/>
          <w:sz w:val="21"/>
          <w:szCs w:val="21"/>
        </w:rPr>
      </w:pPr>
      <w:proofErr w:type="spellStart"/>
      <w:r w:rsidRPr="0085379B">
        <w:rPr>
          <w:rFonts w:ascii="Courier New" w:eastAsia="Times New Roman" w:hAnsi="Courier New" w:cs="Courier New"/>
          <w:color w:val="000000"/>
          <w:sz w:val="21"/>
          <w:szCs w:val="21"/>
        </w:rPr>
        <w:t>Size_</w:t>
      </w:r>
      <w:r w:rsidR="00350B0B" w:rsidRPr="0085379B">
        <w:rPr>
          <w:rFonts w:ascii="Courier New" w:eastAsia="Times New Roman" w:hAnsi="Courier New" w:cs="Courier New"/>
          <w:color w:val="000000"/>
          <w:sz w:val="21"/>
          <w:szCs w:val="21"/>
        </w:rPr>
        <w:t>ads</w:t>
      </w:r>
      <w:proofErr w:type="spellEnd"/>
      <w:r w:rsidR="00350B0B" w:rsidRPr="0085379B">
        <w:rPr>
          <w:rFonts w:ascii="Courier New" w:eastAsia="Times New Roman" w:hAnsi="Courier New" w:cs="Courier New"/>
          <w:color w:val="000000"/>
          <w:sz w:val="21"/>
          <w:szCs w:val="21"/>
        </w:rPr>
        <w:t xml:space="preserve"> = </w:t>
      </w:r>
      <w:proofErr w:type="spellStart"/>
      <w:proofErr w:type="gramStart"/>
      <w:r w:rsidR="00350B0B" w:rsidRPr="0085379B">
        <w:rPr>
          <w:rFonts w:ascii="Courier New" w:eastAsia="Times New Roman" w:hAnsi="Courier New" w:cs="Courier New"/>
          <w:color w:val="000000"/>
          <w:sz w:val="21"/>
          <w:szCs w:val="21"/>
        </w:rPr>
        <w:t>ads.size</w:t>
      </w:r>
      <w:proofErr w:type="spellEnd"/>
      <w:proofErr w:type="gramEnd"/>
      <w:r w:rsidR="00683E03" w:rsidRPr="0085379B">
        <w:rPr>
          <w:rFonts w:ascii="Courier New" w:eastAsia="Times New Roman" w:hAnsi="Courier New" w:cs="Courier New"/>
          <w:color w:val="000000"/>
          <w:sz w:val="21"/>
          <w:szCs w:val="21"/>
        </w:rPr>
        <w:t xml:space="preserve">  //</w:t>
      </w:r>
      <w:r w:rsidR="00683E03" w:rsidRPr="0085379B">
        <w:rPr>
          <w:rFonts w:ascii="Courier New" w:eastAsia="Times New Roman" w:hAnsi="Courier New" w:cs="Courier New" w:hint="cs"/>
          <w:color w:val="000000"/>
          <w:sz w:val="21"/>
          <w:szCs w:val="21"/>
          <w:rtl/>
        </w:rPr>
        <w:t xml:space="preserve"> </w:t>
      </w:r>
      <w:r w:rsidR="003611A3">
        <w:rPr>
          <w:rFonts w:ascii="Courier New" w:eastAsia="Times New Roman" w:hAnsi="Courier New" w:cs="Courier New"/>
          <w:color w:val="000000"/>
          <w:sz w:val="21"/>
          <w:szCs w:val="21"/>
        </w:rPr>
        <w:t>size of adds in the net</w:t>
      </w:r>
    </w:p>
    <w:p w14:paraId="1551CEB0" w14:textId="228254AA" w:rsidR="0017077E" w:rsidRPr="0085379B" w:rsidRDefault="00B07950" w:rsidP="00B31F3C">
      <w:pPr>
        <w:shd w:val="clear" w:color="auto" w:fill="F2F2F2" w:themeFill="background1" w:themeFillShade="F2"/>
        <w:rPr>
          <w:rFonts w:ascii="Courier New" w:eastAsia="Times New Roman" w:hAnsi="Courier New" w:cs="Courier New"/>
          <w:color w:val="000000"/>
          <w:sz w:val="21"/>
          <w:szCs w:val="21"/>
        </w:rPr>
      </w:pPr>
      <w:proofErr w:type="spellStart"/>
      <w:r w:rsidRPr="0085379B">
        <w:rPr>
          <w:rFonts w:ascii="Courier New" w:eastAsia="Times New Roman" w:hAnsi="Courier New" w:cs="Courier New"/>
          <w:color w:val="000000"/>
          <w:sz w:val="21"/>
          <w:szCs w:val="21"/>
        </w:rPr>
        <w:t>cat_item</w:t>
      </w:r>
      <w:proofErr w:type="spellEnd"/>
      <w:r w:rsidRPr="0085379B">
        <w:rPr>
          <w:rFonts w:ascii="Courier New" w:eastAsia="Times New Roman" w:hAnsi="Courier New" w:cs="Courier New"/>
          <w:color w:val="000000"/>
          <w:sz w:val="21"/>
          <w:szCs w:val="21"/>
        </w:rPr>
        <w:t xml:space="preserve"> </w:t>
      </w:r>
      <w:proofErr w:type="spellStart"/>
      <w:r w:rsidR="005438C8" w:rsidRPr="0085379B">
        <w:rPr>
          <w:rFonts w:ascii="Courier New" w:eastAsia="Times New Roman" w:hAnsi="Courier New" w:cs="Courier New"/>
          <w:color w:val="000000"/>
          <w:sz w:val="21"/>
          <w:szCs w:val="21"/>
        </w:rPr>
        <w:t>Have_interest_in_product</w:t>
      </w:r>
      <w:proofErr w:type="spellEnd"/>
      <w:r w:rsidR="002357AD" w:rsidRPr="0085379B">
        <w:rPr>
          <w:rFonts w:ascii="Courier New" w:eastAsia="Times New Roman" w:hAnsi="Courier New" w:cs="Courier New"/>
          <w:color w:val="000000"/>
          <w:sz w:val="21"/>
          <w:szCs w:val="21"/>
        </w:rPr>
        <w:t>[</w:t>
      </w:r>
      <w:proofErr w:type="spellStart"/>
      <w:r w:rsidR="002357AD" w:rsidRPr="0085379B">
        <w:rPr>
          <w:rFonts w:ascii="Courier New" w:eastAsia="Times New Roman" w:hAnsi="Courier New" w:cs="Courier New"/>
          <w:color w:val="000000"/>
          <w:sz w:val="21"/>
          <w:szCs w:val="21"/>
        </w:rPr>
        <w:t>cat_size</w:t>
      </w:r>
      <w:proofErr w:type="spellEnd"/>
      <w:r w:rsidRPr="0085379B">
        <w:rPr>
          <w:rFonts w:ascii="Courier New" w:eastAsia="Times New Roman" w:hAnsi="Courier New" w:cs="Courier New"/>
          <w:color w:val="000000"/>
          <w:sz w:val="21"/>
          <w:szCs w:val="21"/>
        </w:rPr>
        <w:t>]</w:t>
      </w:r>
      <w:r w:rsidR="00683E03" w:rsidRPr="0085379B">
        <w:rPr>
          <w:rFonts w:ascii="Courier New" w:eastAsia="Times New Roman" w:hAnsi="Courier New" w:cs="Courier New"/>
          <w:color w:val="000000"/>
          <w:sz w:val="21"/>
          <w:szCs w:val="21"/>
        </w:rPr>
        <w:t xml:space="preserve"> </w:t>
      </w:r>
    </w:p>
    <w:p w14:paraId="57FA793C" w14:textId="459C76EE" w:rsidR="001506BA" w:rsidRPr="0085379B" w:rsidRDefault="001506BA" w:rsidP="00B31F3C">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for (</w:t>
      </w:r>
      <w:proofErr w:type="gramStart"/>
      <w:r w:rsidR="00D84D2D" w:rsidRPr="0085379B">
        <w:rPr>
          <w:rFonts w:ascii="Courier New" w:eastAsia="Times New Roman" w:hAnsi="Courier New" w:cs="Courier New"/>
          <w:color w:val="000000"/>
          <w:sz w:val="21"/>
          <w:szCs w:val="21"/>
        </w:rPr>
        <w:t xml:space="preserve">ad </w:t>
      </w:r>
      <w:r w:rsidRPr="0085379B">
        <w:rPr>
          <w:rFonts w:ascii="Courier New" w:eastAsia="Times New Roman" w:hAnsi="Courier New" w:cs="Courier New"/>
          <w:color w:val="000000"/>
          <w:sz w:val="21"/>
          <w:szCs w:val="21"/>
        </w:rPr>
        <w:t>:</w:t>
      </w:r>
      <w:proofErr w:type="gramEnd"/>
      <w:r w:rsidRPr="0085379B">
        <w:rPr>
          <w:rFonts w:ascii="Courier New" w:eastAsia="Times New Roman" w:hAnsi="Courier New" w:cs="Courier New"/>
          <w:color w:val="000000"/>
          <w:sz w:val="21"/>
          <w:szCs w:val="21"/>
        </w:rPr>
        <w:t xml:space="preserve"> </w:t>
      </w:r>
      <w:r w:rsidR="00D84D2D" w:rsidRPr="0085379B">
        <w:rPr>
          <w:rFonts w:ascii="Courier New" w:eastAsia="Times New Roman" w:hAnsi="Courier New" w:cs="Courier New"/>
          <w:color w:val="000000"/>
          <w:sz w:val="21"/>
          <w:szCs w:val="21"/>
        </w:rPr>
        <w:t>ads</w:t>
      </w:r>
      <w:r w:rsidRPr="0085379B">
        <w:rPr>
          <w:rFonts w:ascii="Courier New" w:eastAsia="Times New Roman" w:hAnsi="Courier New" w:cs="Courier New"/>
          <w:color w:val="000000"/>
          <w:sz w:val="21"/>
          <w:szCs w:val="21"/>
        </w:rPr>
        <w:t xml:space="preserve">) </w:t>
      </w:r>
    </w:p>
    <w:p w14:paraId="0C032833" w14:textId="1E8B702A" w:rsidR="001506BA" w:rsidRPr="0085379B" w:rsidRDefault="00294061" w:rsidP="00B31F3C">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if (</w:t>
      </w:r>
      <w:proofErr w:type="spellStart"/>
      <w:proofErr w:type="gramStart"/>
      <w:r w:rsidRPr="0085379B">
        <w:rPr>
          <w:rFonts w:ascii="Courier New" w:eastAsia="Times New Roman" w:hAnsi="Courier New" w:cs="Courier New"/>
          <w:color w:val="000000"/>
          <w:sz w:val="21"/>
          <w:szCs w:val="21"/>
        </w:rPr>
        <w:t>ad.active</w:t>
      </w:r>
      <w:proofErr w:type="spellEnd"/>
      <w:proofErr w:type="gramEnd"/>
      <w:r w:rsidRPr="0085379B">
        <w:rPr>
          <w:rFonts w:ascii="Courier New" w:eastAsia="Times New Roman" w:hAnsi="Courier New" w:cs="Courier New"/>
          <w:color w:val="000000"/>
          <w:sz w:val="21"/>
          <w:szCs w:val="21"/>
        </w:rPr>
        <w:t>()</w:t>
      </w:r>
      <w:r w:rsidR="00835A39" w:rsidRPr="0085379B">
        <w:rPr>
          <w:rFonts w:ascii="Courier New" w:eastAsia="Times New Roman" w:hAnsi="Courier New" w:cs="Courier New"/>
          <w:color w:val="000000"/>
          <w:sz w:val="21"/>
          <w:szCs w:val="21"/>
        </w:rPr>
        <w:t xml:space="preserve">) </w:t>
      </w:r>
      <w:r w:rsidR="004125B4" w:rsidRPr="0085379B">
        <w:rPr>
          <w:rFonts w:ascii="Courier New" w:eastAsia="Times New Roman" w:hAnsi="Courier New" w:cs="Courier New"/>
          <w:color w:val="000000"/>
          <w:sz w:val="21"/>
          <w:szCs w:val="21"/>
        </w:rPr>
        <w:t xml:space="preserve">result+= </w:t>
      </w:r>
      <w:proofErr w:type="spellStart"/>
      <w:r w:rsidR="00D84D2D" w:rsidRPr="0085379B">
        <w:rPr>
          <w:rFonts w:ascii="Courier New" w:eastAsia="Times New Roman" w:hAnsi="Courier New" w:cs="Courier New"/>
          <w:color w:val="000000"/>
          <w:sz w:val="21"/>
          <w:szCs w:val="21"/>
        </w:rPr>
        <w:t>ad.adveriser</w:t>
      </w:r>
      <w:r w:rsidR="00592003" w:rsidRPr="0085379B">
        <w:rPr>
          <w:rFonts w:ascii="Courier New" w:eastAsia="Times New Roman" w:hAnsi="Courier New" w:cs="Courier New"/>
          <w:color w:val="000000"/>
          <w:sz w:val="21"/>
          <w:szCs w:val="21"/>
        </w:rPr>
        <w:t>.</w:t>
      </w:r>
      <w:r w:rsidR="00C665E7" w:rsidRPr="0085379B">
        <w:rPr>
          <w:rFonts w:ascii="Courier New" w:eastAsia="Times New Roman" w:hAnsi="Courier New" w:cs="Courier New"/>
          <w:color w:val="000000"/>
          <w:sz w:val="21"/>
          <w:szCs w:val="21"/>
        </w:rPr>
        <w:t>get</w:t>
      </w:r>
      <w:r w:rsidR="00AF447D" w:rsidRPr="0085379B">
        <w:rPr>
          <w:rFonts w:ascii="Courier New" w:eastAsia="Times New Roman" w:hAnsi="Courier New" w:cs="Courier New"/>
          <w:color w:val="000000"/>
          <w:sz w:val="21"/>
          <w:szCs w:val="21"/>
        </w:rPr>
        <w:t>Expense</w:t>
      </w:r>
      <w:proofErr w:type="spellEnd"/>
      <w:r w:rsidR="00AF447D" w:rsidRPr="0085379B">
        <w:rPr>
          <w:rFonts w:ascii="Courier New" w:eastAsia="Times New Roman" w:hAnsi="Courier New" w:cs="Courier New"/>
          <w:color w:val="000000"/>
          <w:sz w:val="21"/>
          <w:szCs w:val="21"/>
        </w:rPr>
        <w:t>()</w:t>
      </w:r>
      <w:r w:rsidR="006A5C82" w:rsidRPr="0085379B">
        <w:rPr>
          <w:rFonts w:ascii="Courier New" w:eastAsia="Times New Roman" w:hAnsi="Courier New" w:cs="Courier New"/>
          <w:color w:val="000000"/>
          <w:sz w:val="21"/>
          <w:szCs w:val="21"/>
        </w:rPr>
        <w:t xml:space="preserve"> * 0.5</w:t>
      </w:r>
      <w:r w:rsidR="003C17F8" w:rsidRPr="0085379B">
        <w:rPr>
          <w:rFonts w:ascii="Courier New" w:eastAsia="Times New Roman" w:hAnsi="Courier New" w:cs="Courier New"/>
          <w:color w:val="000000"/>
          <w:sz w:val="21"/>
          <w:szCs w:val="21"/>
        </w:rPr>
        <w:t xml:space="preserve"> </w:t>
      </w:r>
    </w:p>
    <w:p w14:paraId="302DA6D6" w14:textId="4C01603C" w:rsidR="00835A39" w:rsidRPr="0085379B" w:rsidRDefault="00835A39" w:rsidP="00B31F3C">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 xml:space="preserve">else result+= </w:t>
      </w:r>
      <w:proofErr w:type="spellStart"/>
      <w:proofErr w:type="gramStart"/>
      <w:r w:rsidRPr="0085379B">
        <w:rPr>
          <w:rFonts w:ascii="Courier New" w:eastAsia="Times New Roman" w:hAnsi="Courier New" w:cs="Courier New"/>
          <w:color w:val="000000"/>
          <w:sz w:val="21"/>
          <w:szCs w:val="21"/>
        </w:rPr>
        <w:t>ad.adveriser</w:t>
      </w:r>
      <w:proofErr w:type="gramEnd"/>
      <w:r w:rsidRPr="0085379B">
        <w:rPr>
          <w:rFonts w:ascii="Courier New" w:eastAsia="Times New Roman" w:hAnsi="Courier New" w:cs="Courier New"/>
          <w:color w:val="000000"/>
          <w:sz w:val="21"/>
          <w:szCs w:val="21"/>
        </w:rPr>
        <w:t>.getExpense</w:t>
      </w:r>
      <w:proofErr w:type="spellEnd"/>
      <w:r w:rsidRPr="0085379B">
        <w:rPr>
          <w:rFonts w:ascii="Courier New" w:eastAsia="Times New Roman" w:hAnsi="Courier New" w:cs="Courier New"/>
          <w:color w:val="000000"/>
          <w:sz w:val="21"/>
          <w:szCs w:val="21"/>
        </w:rPr>
        <w:t>() * 0.2</w:t>
      </w:r>
      <w:r w:rsidR="008F124B" w:rsidRPr="0085379B">
        <w:rPr>
          <w:rFonts w:ascii="Courier New" w:eastAsia="Times New Roman" w:hAnsi="Courier New" w:cs="Courier New"/>
          <w:color w:val="000000"/>
          <w:sz w:val="21"/>
          <w:szCs w:val="21"/>
        </w:rPr>
        <w:t xml:space="preserve"> </w:t>
      </w:r>
      <w:r w:rsidR="008F124B" w:rsidRPr="00E61E6F">
        <w:rPr>
          <w:rFonts w:ascii="Courier New" w:eastAsia="Times New Roman" w:hAnsi="Courier New" w:cs="Courier New"/>
          <w:i/>
          <w:iCs/>
          <w:color w:val="000000"/>
          <w:sz w:val="21"/>
          <w:szCs w:val="21"/>
        </w:rPr>
        <w:t>// not an active ad</w:t>
      </w:r>
      <w:r w:rsidR="00437AA4" w:rsidRPr="00E61E6F">
        <w:rPr>
          <w:rFonts w:ascii="Courier New" w:eastAsia="Times New Roman" w:hAnsi="Courier New" w:cs="Courier New"/>
          <w:i/>
          <w:iCs/>
          <w:color w:val="000000"/>
          <w:sz w:val="21"/>
          <w:szCs w:val="21"/>
        </w:rPr>
        <w:t xml:space="preserve"> </w:t>
      </w:r>
    </w:p>
    <w:p w14:paraId="6D733693" w14:textId="422D1A1B" w:rsidR="002F31C5" w:rsidRPr="0085379B" w:rsidRDefault="00FF7BD5" w:rsidP="00B31F3C">
      <w:pPr>
        <w:shd w:val="clear" w:color="auto" w:fill="F2F2F2" w:themeFill="background1" w:themeFillShade="F2"/>
        <w:rPr>
          <w:rFonts w:ascii="Courier New" w:eastAsia="Times New Roman" w:hAnsi="Courier New" w:cs="Courier New"/>
          <w:color w:val="000000"/>
          <w:sz w:val="21"/>
          <w:szCs w:val="21"/>
          <w:rtl/>
        </w:rPr>
      </w:pPr>
      <w:proofErr w:type="spellStart"/>
      <w:r w:rsidRPr="0085379B">
        <w:rPr>
          <w:rFonts w:ascii="Courier New" w:eastAsia="Times New Roman" w:hAnsi="Courier New" w:cs="Courier New"/>
          <w:color w:val="000000"/>
          <w:sz w:val="21"/>
          <w:szCs w:val="21"/>
        </w:rPr>
        <w:t>cat_item</w:t>
      </w:r>
      <w:proofErr w:type="spellEnd"/>
      <w:r w:rsidRPr="0085379B">
        <w:rPr>
          <w:rFonts w:ascii="Courier New" w:eastAsia="Times New Roman" w:hAnsi="Courier New" w:cs="Courier New"/>
          <w:color w:val="000000"/>
          <w:sz w:val="21"/>
          <w:szCs w:val="21"/>
        </w:rPr>
        <w:t xml:space="preserve"> </w:t>
      </w:r>
      <w:r w:rsidR="006563CB" w:rsidRPr="0085379B">
        <w:rPr>
          <w:rFonts w:ascii="Courier New" w:eastAsia="Times New Roman" w:hAnsi="Courier New" w:cs="Courier New"/>
          <w:color w:val="000000"/>
          <w:sz w:val="21"/>
          <w:szCs w:val="21"/>
        </w:rPr>
        <w:t xml:space="preserve">current = </w:t>
      </w:r>
      <w:proofErr w:type="spellStart"/>
      <w:r w:rsidR="00E12AF1" w:rsidRPr="0085379B">
        <w:rPr>
          <w:rFonts w:ascii="Courier New" w:eastAsia="Times New Roman" w:hAnsi="Courier New" w:cs="Courier New"/>
          <w:color w:val="000000"/>
          <w:sz w:val="21"/>
          <w:szCs w:val="21"/>
        </w:rPr>
        <w:t>Have_interest_in_product</w:t>
      </w:r>
      <w:proofErr w:type="spellEnd"/>
      <w:r w:rsidR="00223406" w:rsidRPr="0085379B">
        <w:rPr>
          <w:rFonts w:ascii="Courier New" w:eastAsia="Times New Roman" w:hAnsi="Courier New" w:cs="Courier New"/>
          <w:color w:val="000000"/>
          <w:sz w:val="21"/>
          <w:szCs w:val="21"/>
        </w:rPr>
        <w:t>[</w:t>
      </w:r>
      <w:proofErr w:type="spellStart"/>
      <w:proofErr w:type="gramStart"/>
      <w:r w:rsidR="00154F3F" w:rsidRPr="0085379B">
        <w:rPr>
          <w:rFonts w:ascii="Courier New" w:eastAsia="Times New Roman" w:hAnsi="Courier New" w:cs="Courier New"/>
          <w:color w:val="000000"/>
          <w:sz w:val="21"/>
          <w:szCs w:val="21"/>
        </w:rPr>
        <w:t>ad.getCat</w:t>
      </w:r>
      <w:proofErr w:type="spellEnd"/>
      <w:proofErr w:type="gramEnd"/>
      <w:r w:rsidR="00154F3F" w:rsidRPr="0085379B">
        <w:rPr>
          <w:rFonts w:ascii="Courier New" w:eastAsia="Times New Roman" w:hAnsi="Courier New" w:cs="Courier New"/>
          <w:color w:val="000000"/>
          <w:sz w:val="21"/>
          <w:szCs w:val="21"/>
        </w:rPr>
        <w:t>()]</w:t>
      </w:r>
      <w:r w:rsidR="002F31C5" w:rsidRPr="0085379B">
        <w:rPr>
          <w:rFonts w:ascii="Courier New" w:eastAsia="Times New Roman" w:hAnsi="Courier New" w:cs="Courier New"/>
          <w:color w:val="000000"/>
          <w:sz w:val="21"/>
          <w:szCs w:val="21"/>
        </w:rPr>
        <w:t>;</w:t>
      </w:r>
      <w:r w:rsidR="000E2B66" w:rsidRPr="0085379B">
        <w:rPr>
          <w:rFonts w:ascii="Courier New" w:eastAsia="Times New Roman" w:hAnsi="Courier New" w:cs="Courier New"/>
          <w:color w:val="000000"/>
          <w:sz w:val="21"/>
          <w:szCs w:val="21"/>
        </w:rPr>
        <w:t xml:space="preserve"> </w:t>
      </w:r>
    </w:p>
    <w:p w14:paraId="6F07C1FC" w14:textId="2DFAB8A4" w:rsidR="002F31C5" w:rsidRDefault="003F5AF1" w:rsidP="00B31F3C">
      <w:pPr>
        <w:shd w:val="clear" w:color="auto" w:fill="F2F2F2" w:themeFill="background1" w:themeFillShade="F2"/>
        <w:rPr>
          <w:rFonts w:ascii="Courier New" w:eastAsia="Times New Roman" w:hAnsi="Courier New" w:cs="Courier New"/>
          <w:color w:val="000000"/>
          <w:sz w:val="21"/>
          <w:szCs w:val="21"/>
        </w:rPr>
      </w:pPr>
      <w:proofErr w:type="spellStart"/>
      <w:proofErr w:type="gramStart"/>
      <w:r w:rsidRPr="0085379B">
        <w:rPr>
          <w:rFonts w:ascii="Courier New" w:eastAsia="Times New Roman" w:hAnsi="Courier New" w:cs="Courier New"/>
          <w:color w:val="000000"/>
          <w:sz w:val="21"/>
          <w:szCs w:val="21"/>
        </w:rPr>
        <w:t>current</w:t>
      </w:r>
      <w:r w:rsidR="001B2CD5" w:rsidRPr="0085379B">
        <w:rPr>
          <w:rFonts w:ascii="Courier New" w:eastAsia="Times New Roman" w:hAnsi="Courier New" w:cs="Courier New"/>
          <w:color w:val="000000"/>
          <w:sz w:val="21"/>
          <w:szCs w:val="21"/>
        </w:rPr>
        <w:t>.</w:t>
      </w:r>
      <w:r w:rsidRPr="0085379B">
        <w:rPr>
          <w:rFonts w:ascii="Courier New" w:eastAsia="Times New Roman" w:hAnsi="Courier New" w:cs="Courier New"/>
          <w:color w:val="000000"/>
          <w:sz w:val="21"/>
          <w:szCs w:val="21"/>
        </w:rPr>
        <w:t>setP</w:t>
      </w:r>
      <w:proofErr w:type="spellEnd"/>
      <w:proofErr w:type="gramEnd"/>
      <w:r w:rsidRPr="0085379B">
        <w:rPr>
          <w:rFonts w:ascii="Courier New" w:eastAsia="Times New Roman" w:hAnsi="Courier New" w:cs="Courier New"/>
          <w:color w:val="000000"/>
          <w:sz w:val="21"/>
          <w:szCs w:val="21"/>
        </w:rPr>
        <w:t>(</w:t>
      </w:r>
      <w:proofErr w:type="spellStart"/>
      <w:r w:rsidR="000649C8" w:rsidRPr="0085379B">
        <w:rPr>
          <w:rFonts w:ascii="Courier New" w:eastAsia="Times New Roman" w:hAnsi="Courier New" w:cs="Courier New"/>
          <w:color w:val="000000"/>
          <w:sz w:val="21"/>
          <w:szCs w:val="21"/>
        </w:rPr>
        <w:t>cat_item.getP</w:t>
      </w:r>
      <w:proofErr w:type="spellEnd"/>
      <w:r w:rsidR="000649C8" w:rsidRPr="0085379B">
        <w:rPr>
          <w:rFonts w:ascii="Courier New" w:eastAsia="Times New Roman" w:hAnsi="Courier New" w:cs="Courier New"/>
          <w:color w:val="000000"/>
          <w:sz w:val="21"/>
          <w:szCs w:val="21"/>
        </w:rPr>
        <w:t xml:space="preserve"> + ( </w:t>
      </w:r>
      <w:proofErr w:type="spellStart"/>
      <w:r w:rsidR="000649C8" w:rsidRPr="0085379B">
        <w:rPr>
          <w:rFonts w:ascii="Courier New" w:eastAsia="Times New Roman" w:hAnsi="Courier New" w:cs="Courier New"/>
          <w:color w:val="000000"/>
          <w:sz w:val="21"/>
          <w:szCs w:val="21"/>
        </w:rPr>
        <w:t>ad.getInterest</w:t>
      </w:r>
      <w:proofErr w:type="spellEnd"/>
      <w:r w:rsidR="000649C8" w:rsidRPr="0085379B">
        <w:rPr>
          <w:rFonts w:ascii="Courier New" w:eastAsia="Times New Roman" w:hAnsi="Courier New" w:cs="Courier New"/>
          <w:color w:val="000000"/>
          <w:sz w:val="21"/>
          <w:szCs w:val="21"/>
        </w:rPr>
        <w:t xml:space="preserve">() / </w:t>
      </w:r>
      <w:proofErr w:type="spellStart"/>
      <w:r w:rsidR="000649C8" w:rsidRPr="0085379B">
        <w:rPr>
          <w:rFonts w:ascii="Courier New" w:eastAsia="Times New Roman" w:hAnsi="Courier New" w:cs="Courier New"/>
          <w:color w:val="000000"/>
          <w:sz w:val="21"/>
          <w:szCs w:val="21"/>
        </w:rPr>
        <w:t>members.size</w:t>
      </w:r>
      <w:proofErr w:type="spellEnd"/>
      <w:r w:rsidR="000649C8" w:rsidRPr="0085379B">
        <w:rPr>
          <w:rFonts w:ascii="Courier New" w:eastAsia="Times New Roman" w:hAnsi="Courier New" w:cs="Courier New"/>
          <w:color w:val="000000"/>
          <w:sz w:val="21"/>
          <w:szCs w:val="21"/>
        </w:rPr>
        <w:t>())</w:t>
      </w:r>
      <w:r w:rsidRPr="0085379B">
        <w:rPr>
          <w:rFonts w:ascii="Courier New" w:eastAsia="Times New Roman" w:hAnsi="Courier New" w:cs="Courier New"/>
          <w:color w:val="000000"/>
          <w:sz w:val="21"/>
          <w:szCs w:val="21"/>
        </w:rPr>
        <w:t>)</w:t>
      </w:r>
      <w:r w:rsidR="00D9713B" w:rsidRPr="0085379B">
        <w:rPr>
          <w:rFonts w:ascii="Courier New" w:eastAsia="Times New Roman" w:hAnsi="Courier New" w:cs="Courier New" w:hint="cs"/>
          <w:color w:val="000000"/>
          <w:sz w:val="21"/>
          <w:szCs w:val="21"/>
          <w:rtl/>
        </w:rPr>
        <w:t xml:space="preserve"> </w:t>
      </w:r>
      <w:r w:rsidR="00D9713B" w:rsidRPr="0085379B">
        <w:rPr>
          <w:rFonts w:ascii="Courier New" w:eastAsia="Times New Roman" w:hAnsi="Courier New" w:cs="Courier New"/>
          <w:color w:val="000000"/>
          <w:sz w:val="21"/>
          <w:szCs w:val="21"/>
        </w:rPr>
        <w:t xml:space="preserve"> </w:t>
      </w:r>
    </w:p>
    <w:p w14:paraId="068A46D8" w14:textId="4CE24BAC" w:rsidR="00A96999" w:rsidRPr="00A96999" w:rsidRDefault="00A96999" w:rsidP="00B31F3C">
      <w:pPr>
        <w:shd w:val="clear" w:color="auto" w:fill="F2F2F2" w:themeFill="background1" w:themeFillShade="F2"/>
        <w:rPr>
          <w:rFonts w:ascii="Courier New" w:eastAsia="Times New Roman" w:hAnsi="Courier New" w:cs="Courier New"/>
          <w:i/>
          <w:iCs/>
          <w:color w:val="000000"/>
          <w:sz w:val="21"/>
          <w:szCs w:val="21"/>
        </w:rPr>
      </w:pPr>
      <w:r w:rsidRPr="00A96999">
        <w:rPr>
          <w:rFonts w:ascii="Courier New" w:eastAsia="Times New Roman" w:hAnsi="Courier New" w:cs="Courier New"/>
          <w:i/>
          <w:iCs/>
          <w:color w:val="000000"/>
          <w:sz w:val="21"/>
          <w:szCs w:val="21"/>
        </w:rPr>
        <w:t xml:space="preserve">// </w:t>
      </w:r>
      <w:r w:rsidRPr="00A96999">
        <w:rPr>
          <w:rFonts w:ascii="Courier New" w:eastAsia="Times New Roman" w:hAnsi="Courier New" w:cs="Courier New"/>
          <w:i/>
          <w:iCs/>
          <w:color w:val="000000"/>
          <w:sz w:val="21"/>
          <w:szCs w:val="21"/>
        </w:rPr>
        <w:t>Updating the probability like this: Some people were interested in the specific advertisement divided by the number of members of the network plus the old probability that was there</w:t>
      </w:r>
    </w:p>
    <w:p w14:paraId="51729529" w14:textId="2CD3A53E" w:rsidR="00835A39" w:rsidRPr="00B63F62" w:rsidRDefault="00513FD8" w:rsidP="00B31F3C">
      <w:pPr>
        <w:shd w:val="clear" w:color="auto" w:fill="F2F2F2" w:themeFill="background1" w:themeFillShade="F2"/>
        <w:rPr>
          <w:rFonts w:ascii="Courier New" w:eastAsia="Times New Roman" w:hAnsi="Courier New" w:cs="Courier New"/>
          <w:color w:val="000000"/>
          <w:sz w:val="21"/>
          <w:szCs w:val="21"/>
          <w:rtl/>
        </w:rPr>
      </w:pPr>
      <w:proofErr w:type="spellStart"/>
      <w:proofErr w:type="gramStart"/>
      <w:r w:rsidRPr="0085379B">
        <w:rPr>
          <w:rFonts w:ascii="Courier New" w:eastAsia="Times New Roman" w:hAnsi="Courier New" w:cs="Courier New"/>
          <w:color w:val="000000"/>
          <w:sz w:val="21"/>
          <w:szCs w:val="21"/>
        </w:rPr>
        <w:t>current.</w:t>
      </w:r>
      <w:r w:rsidR="008A52D8" w:rsidRPr="0085379B">
        <w:rPr>
          <w:rFonts w:ascii="Courier New" w:eastAsia="Times New Roman" w:hAnsi="Courier New" w:cs="Courier New"/>
          <w:color w:val="000000"/>
          <w:sz w:val="21"/>
          <w:szCs w:val="21"/>
        </w:rPr>
        <w:t>increaseCounter</w:t>
      </w:r>
      <w:proofErr w:type="spellEnd"/>
      <w:proofErr w:type="gramEnd"/>
      <w:r w:rsidR="008A52D8" w:rsidRPr="0085379B">
        <w:rPr>
          <w:rFonts w:ascii="Courier New" w:eastAsia="Times New Roman" w:hAnsi="Courier New" w:cs="Courier New"/>
          <w:color w:val="000000"/>
          <w:sz w:val="21"/>
          <w:szCs w:val="21"/>
        </w:rPr>
        <w:t xml:space="preserve"> </w:t>
      </w:r>
      <w:r w:rsidRPr="0085379B">
        <w:rPr>
          <w:rFonts w:ascii="Courier New" w:eastAsia="Times New Roman" w:hAnsi="Courier New" w:cs="Courier New"/>
          <w:color w:val="000000"/>
          <w:sz w:val="21"/>
          <w:szCs w:val="21"/>
        </w:rPr>
        <w:t>()</w:t>
      </w:r>
      <w:r w:rsidR="00487B51" w:rsidRPr="0085379B">
        <w:rPr>
          <w:rFonts w:ascii="Courier New" w:eastAsia="Times New Roman" w:hAnsi="Courier New" w:cs="Courier New"/>
          <w:color w:val="000000"/>
          <w:sz w:val="21"/>
          <w:szCs w:val="21"/>
        </w:rPr>
        <w:t xml:space="preserve"> </w:t>
      </w:r>
      <w:r w:rsidR="00B63F62" w:rsidRPr="00B63F62">
        <w:rPr>
          <w:rFonts w:ascii="Courier New" w:eastAsia="Times New Roman" w:hAnsi="Courier New" w:cs="Courier New"/>
          <w:i/>
          <w:iCs/>
          <w:color w:val="000000"/>
          <w:sz w:val="21"/>
          <w:szCs w:val="21"/>
        </w:rPr>
        <w:t>// Raise the meter by 1. The meter says how many advertisements from the same category there are</w:t>
      </w:r>
    </w:p>
    <w:p w14:paraId="7029F02F" w14:textId="77777777" w:rsidR="001506BA" w:rsidRPr="0085379B" w:rsidRDefault="001506BA"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w:t>
      </w:r>
    </w:p>
    <w:p w14:paraId="7932AFCC" w14:textId="33C7241C" w:rsidR="00B93398" w:rsidRPr="00B63F62" w:rsidRDefault="009A1B7B" w:rsidP="00B31F3C">
      <w:pPr>
        <w:shd w:val="clear" w:color="auto" w:fill="F2F2F2" w:themeFill="background1" w:themeFillShade="F2"/>
        <w:rPr>
          <w:rFonts w:ascii="Courier New" w:eastAsia="Times New Roman" w:hAnsi="Courier New" w:cs="Courier New"/>
          <w:i/>
          <w:iCs/>
          <w:color w:val="000000"/>
          <w:sz w:val="21"/>
          <w:szCs w:val="21"/>
          <w:rtl/>
        </w:rPr>
      </w:pPr>
      <w:r w:rsidRPr="0085379B">
        <w:rPr>
          <w:rFonts w:ascii="Courier New" w:eastAsia="Times New Roman" w:hAnsi="Courier New" w:cs="Courier New"/>
          <w:color w:val="000000"/>
          <w:sz w:val="21"/>
          <w:szCs w:val="21"/>
        </w:rPr>
        <w:t xml:space="preserve">Double </w:t>
      </w:r>
      <w:proofErr w:type="spellStart"/>
      <w:r w:rsidR="00CC3A09" w:rsidRPr="0085379B">
        <w:rPr>
          <w:rFonts w:ascii="Courier New" w:eastAsia="Times New Roman" w:hAnsi="Courier New" w:cs="Courier New"/>
          <w:color w:val="000000"/>
          <w:sz w:val="21"/>
          <w:szCs w:val="21"/>
        </w:rPr>
        <w:t>size_members_to_</w:t>
      </w:r>
      <w:proofErr w:type="gramStart"/>
      <w:r w:rsidR="0009745C" w:rsidRPr="0085379B">
        <w:rPr>
          <w:rFonts w:ascii="Courier New" w:eastAsia="Times New Roman" w:hAnsi="Courier New" w:cs="Courier New"/>
          <w:color w:val="000000"/>
          <w:sz w:val="21"/>
          <w:szCs w:val="21"/>
        </w:rPr>
        <w:t>see</w:t>
      </w:r>
      <w:proofErr w:type="spellEnd"/>
      <w:r w:rsidR="000B32EF" w:rsidRPr="0085379B">
        <w:rPr>
          <w:rFonts w:ascii="Courier New" w:eastAsia="Times New Roman" w:hAnsi="Courier New" w:cs="Courier New"/>
          <w:color w:val="000000"/>
          <w:sz w:val="21"/>
          <w:szCs w:val="21"/>
        </w:rPr>
        <w:t>[</w:t>
      </w:r>
      <w:proofErr w:type="spellStart"/>
      <w:proofErr w:type="gramEnd"/>
      <w:r w:rsidR="00CC6A70" w:rsidRPr="0085379B">
        <w:rPr>
          <w:rFonts w:ascii="Courier New" w:eastAsia="Times New Roman" w:hAnsi="Courier New" w:cs="Courier New"/>
          <w:color w:val="000000"/>
          <w:sz w:val="21"/>
          <w:szCs w:val="21"/>
        </w:rPr>
        <w:t>Have_interest_in_product</w:t>
      </w:r>
      <w:r w:rsidR="000B32EF" w:rsidRPr="0085379B">
        <w:rPr>
          <w:rFonts w:ascii="Courier New" w:eastAsia="Times New Roman" w:hAnsi="Courier New" w:cs="Courier New"/>
          <w:color w:val="000000"/>
          <w:sz w:val="21"/>
          <w:szCs w:val="21"/>
        </w:rPr>
        <w:t>.size</w:t>
      </w:r>
      <w:proofErr w:type="spellEnd"/>
      <w:r w:rsidR="000B32EF" w:rsidRPr="0085379B">
        <w:rPr>
          <w:rFonts w:ascii="Courier New" w:eastAsia="Times New Roman" w:hAnsi="Courier New" w:cs="Courier New"/>
          <w:color w:val="000000"/>
          <w:sz w:val="21"/>
          <w:szCs w:val="21"/>
        </w:rPr>
        <w:t>]</w:t>
      </w:r>
      <w:r w:rsidRPr="0085379B">
        <w:rPr>
          <w:rFonts w:ascii="Courier New" w:eastAsia="Times New Roman" w:hAnsi="Courier New" w:cs="Courier New"/>
          <w:color w:val="000000"/>
          <w:sz w:val="21"/>
          <w:szCs w:val="21"/>
        </w:rPr>
        <w:t xml:space="preserve"> </w:t>
      </w:r>
      <w:r w:rsidR="00B63F62" w:rsidRPr="00B63F62">
        <w:rPr>
          <w:rFonts w:ascii="Courier New" w:eastAsia="Times New Roman" w:hAnsi="Courier New" w:cs="Courier New"/>
          <w:i/>
          <w:iCs/>
          <w:color w:val="000000"/>
          <w:sz w:val="21"/>
          <w:szCs w:val="21"/>
        </w:rPr>
        <w:t>// Some people will be interested in the advertisement</w:t>
      </w:r>
    </w:p>
    <w:p w14:paraId="139AB924" w14:textId="77777777" w:rsidR="00B93398" w:rsidRPr="0085379B" w:rsidRDefault="00B93398" w:rsidP="00B31F3C">
      <w:pPr>
        <w:shd w:val="clear" w:color="auto" w:fill="F2F2F2" w:themeFill="background1" w:themeFillShade="F2"/>
        <w:rPr>
          <w:rFonts w:ascii="Courier New" w:eastAsia="Times New Roman" w:hAnsi="Courier New" w:cs="Courier New"/>
          <w:color w:val="000000"/>
          <w:sz w:val="21"/>
          <w:szCs w:val="21"/>
          <w:rtl/>
        </w:rPr>
      </w:pPr>
    </w:p>
    <w:p w14:paraId="48351CA9" w14:textId="77777777" w:rsidR="00B93398" w:rsidRPr="0085379B" w:rsidRDefault="00B93398" w:rsidP="00B31F3C">
      <w:pPr>
        <w:shd w:val="clear" w:color="auto" w:fill="F2F2F2" w:themeFill="background1" w:themeFillShade="F2"/>
        <w:rPr>
          <w:rFonts w:ascii="Courier New" w:eastAsia="Times New Roman" w:hAnsi="Courier New" w:cs="Courier New"/>
          <w:color w:val="000000"/>
          <w:sz w:val="21"/>
          <w:szCs w:val="21"/>
        </w:rPr>
      </w:pPr>
    </w:p>
    <w:p w14:paraId="05E5A29A" w14:textId="574F449D" w:rsidR="007C416F" w:rsidRPr="0085379B" w:rsidRDefault="00AC767A"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 xml:space="preserve">For </w:t>
      </w:r>
      <w:r w:rsidR="00A2467F" w:rsidRPr="0085379B">
        <w:rPr>
          <w:rFonts w:ascii="Courier New" w:eastAsia="Times New Roman" w:hAnsi="Courier New" w:cs="Courier New"/>
          <w:color w:val="000000"/>
          <w:sz w:val="21"/>
          <w:szCs w:val="21"/>
        </w:rPr>
        <w:t>(</w:t>
      </w:r>
      <w:r w:rsidR="00A87B91" w:rsidRPr="0085379B">
        <w:rPr>
          <w:rFonts w:ascii="Courier New" w:eastAsia="Times New Roman" w:hAnsi="Courier New" w:cs="Courier New"/>
          <w:color w:val="000000"/>
          <w:sz w:val="21"/>
          <w:szCs w:val="21"/>
        </w:rPr>
        <w:t xml:space="preserve">I to </w:t>
      </w:r>
      <w:proofErr w:type="spellStart"/>
      <w:r w:rsidR="00CC6A70" w:rsidRPr="0085379B">
        <w:rPr>
          <w:rFonts w:ascii="Courier New" w:eastAsia="Times New Roman" w:hAnsi="Courier New" w:cs="Courier New"/>
          <w:color w:val="000000"/>
          <w:sz w:val="21"/>
          <w:szCs w:val="21"/>
        </w:rPr>
        <w:t>Have_interest_in_</w:t>
      </w:r>
      <w:proofErr w:type="gramStart"/>
      <w:r w:rsidR="00CC6A70" w:rsidRPr="0085379B">
        <w:rPr>
          <w:rFonts w:ascii="Courier New" w:eastAsia="Times New Roman" w:hAnsi="Courier New" w:cs="Courier New"/>
          <w:color w:val="000000"/>
          <w:sz w:val="21"/>
          <w:szCs w:val="21"/>
        </w:rPr>
        <w:t>product</w:t>
      </w:r>
      <w:r w:rsidR="00A87B91" w:rsidRPr="0085379B">
        <w:rPr>
          <w:rFonts w:ascii="Courier New" w:eastAsia="Times New Roman" w:hAnsi="Courier New" w:cs="Courier New"/>
          <w:color w:val="000000"/>
          <w:sz w:val="21"/>
          <w:szCs w:val="21"/>
        </w:rPr>
        <w:t>.size</w:t>
      </w:r>
      <w:proofErr w:type="spellEnd"/>
      <w:proofErr w:type="gramEnd"/>
      <w:r w:rsidR="00A87B91" w:rsidRPr="0085379B">
        <w:rPr>
          <w:rFonts w:ascii="Courier New" w:eastAsia="Times New Roman" w:hAnsi="Courier New" w:cs="Courier New"/>
          <w:color w:val="000000"/>
          <w:sz w:val="21"/>
          <w:szCs w:val="21"/>
        </w:rPr>
        <w:t>()</w:t>
      </w:r>
      <w:r w:rsidR="00035C52" w:rsidRPr="0085379B">
        <w:rPr>
          <w:rFonts w:ascii="Courier New" w:eastAsia="Times New Roman" w:hAnsi="Courier New" w:cs="Courier New"/>
          <w:color w:val="000000"/>
          <w:sz w:val="21"/>
          <w:szCs w:val="21"/>
        </w:rPr>
        <w:t>){</w:t>
      </w:r>
      <w:r w:rsidR="00B93398" w:rsidRPr="0085379B">
        <w:rPr>
          <w:rFonts w:ascii="Courier New" w:eastAsia="Times New Roman" w:hAnsi="Courier New" w:cs="Courier New"/>
          <w:color w:val="000000"/>
          <w:sz w:val="21"/>
          <w:szCs w:val="21"/>
        </w:rPr>
        <w:t xml:space="preserve"> </w:t>
      </w:r>
    </w:p>
    <w:p w14:paraId="6DAA9A3F" w14:textId="0F422326" w:rsidR="00C86D08" w:rsidRPr="0085379B" w:rsidRDefault="007326F9" w:rsidP="00B31F3C">
      <w:pPr>
        <w:shd w:val="clear" w:color="auto" w:fill="F2F2F2" w:themeFill="background1" w:themeFillShade="F2"/>
        <w:rPr>
          <w:rFonts w:ascii="Courier New" w:eastAsia="Times New Roman" w:hAnsi="Courier New" w:cs="Courier New"/>
          <w:color w:val="000000"/>
          <w:sz w:val="21"/>
          <w:szCs w:val="21"/>
        </w:rPr>
      </w:pPr>
      <w:proofErr w:type="spellStart"/>
      <w:r w:rsidRPr="0085379B">
        <w:rPr>
          <w:rFonts w:ascii="Courier New" w:eastAsia="Times New Roman" w:hAnsi="Courier New" w:cs="Courier New"/>
          <w:color w:val="000000"/>
          <w:sz w:val="21"/>
          <w:szCs w:val="21"/>
        </w:rPr>
        <w:t>c</w:t>
      </w:r>
      <w:r w:rsidR="00EE72B0" w:rsidRPr="0085379B">
        <w:rPr>
          <w:rFonts w:ascii="Courier New" w:eastAsia="Times New Roman" w:hAnsi="Courier New" w:cs="Courier New"/>
          <w:color w:val="000000"/>
          <w:sz w:val="21"/>
          <w:szCs w:val="21"/>
        </w:rPr>
        <w:t>at_item</w:t>
      </w:r>
      <w:proofErr w:type="spellEnd"/>
      <w:r w:rsidR="00EE72B0" w:rsidRPr="0085379B">
        <w:rPr>
          <w:rFonts w:ascii="Courier New" w:eastAsia="Times New Roman" w:hAnsi="Courier New" w:cs="Courier New"/>
          <w:color w:val="000000"/>
          <w:sz w:val="21"/>
          <w:szCs w:val="21"/>
        </w:rPr>
        <w:t xml:space="preserve"> </w:t>
      </w:r>
      <w:proofErr w:type="gramStart"/>
      <w:r w:rsidR="00C86D08" w:rsidRPr="0085379B">
        <w:rPr>
          <w:rFonts w:ascii="Courier New" w:eastAsia="Times New Roman" w:hAnsi="Courier New" w:cs="Courier New"/>
          <w:color w:val="000000"/>
          <w:sz w:val="21"/>
          <w:szCs w:val="21"/>
        </w:rPr>
        <w:t xml:space="preserve">Current </w:t>
      </w:r>
      <w:r w:rsidR="001D59C2" w:rsidRPr="0085379B">
        <w:rPr>
          <w:rFonts w:ascii="Courier New" w:eastAsia="Times New Roman" w:hAnsi="Courier New" w:cs="Courier New"/>
          <w:color w:val="000000"/>
          <w:sz w:val="21"/>
          <w:szCs w:val="21"/>
        </w:rPr>
        <w:t xml:space="preserve"> </w:t>
      </w:r>
      <w:proofErr w:type="spellStart"/>
      <w:r w:rsidR="001D59C2" w:rsidRPr="0085379B">
        <w:rPr>
          <w:rFonts w:ascii="Courier New" w:eastAsia="Times New Roman" w:hAnsi="Courier New" w:cs="Courier New"/>
          <w:color w:val="000000"/>
          <w:sz w:val="21"/>
          <w:szCs w:val="21"/>
        </w:rPr>
        <w:t>Have</w:t>
      </w:r>
      <w:proofErr w:type="gramEnd"/>
      <w:r w:rsidR="001D59C2" w:rsidRPr="0085379B">
        <w:rPr>
          <w:rFonts w:ascii="Courier New" w:eastAsia="Times New Roman" w:hAnsi="Courier New" w:cs="Courier New"/>
          <w:color w:val="000000"/>
          <w:sz w:val="21"/>
          <w:szCs w:val="21"/>
        </w:rPr>
        <w:t>_interest_in_product</w:t>
      </w:r>
      <w:proofErr w:type="spellEnd"/>
      <w:r w:rsidR="001D59C2" w:rsidRPr="0085379B">
        <w:rPr>
          <w:rFonts w:ascii="Courier New" w:eastAsia="Times New Roman" w:hAnsi="Courier New" w:cs="Courier New"/>
          <w:color w:val="000000"/>
          <w:sz w:val="21"/>
          <w:szCs w:val="21"/>
        </w:rPr>
        <w:t>[</w:t>
      </w:r>
      <w:proofErr w:type="spellStart"/>
      <w:r w:rsidR="001D59C2" w:rsidRPr="0085379B">
        <w:rPr>
          <w:rFonts w:ascii="Courier New" w:eastAsia="Times New Roman" w:hAnsi="Courier New" w:cs="Courier New"/>
          <w:color w:val="000000"/>
          <w:sz w:val="21"/>
          <w:szCs w:val="21"/>
        </w:rPr>
        <w:t>i</w:t>
      </w:r>
      <w:proofErr w:type="spellEnd"/>
      <w:r w:rsidR="001D59C2" w:rsidRPr="0085379B">
        <w:rPr>
          <w:rFonts w:ascii="Courier New" w:eastAsia="Times New Roman" w:hAnsi="Courier New" w:cs="Courier New"/>
          <w:color w:val="000000"/>
          <w:sz w:val="21"/>
          <w:szCs w:val="21"/>
        </w:rPr>
        <w:t>]</w:t>
      </w:r>
      <w:r w:rsidR="006A2F6B" w:rsidRPr="0085379B">
        <w:rPr>
          <w:rFonts w:ascii="Courier New" w:eastAsia="Times New Roman" w:hAnsi="Courier New" w:cs="Courier New"/>
          <w:color w:val="000000"/>
          <w:sz w:val="21"/>
          <w:szCs w:val="21"/>
        </w:rPr>
        <w:t xml:space="preserve"> </w:t>
      </w:r>
    </w:p>
    <w:p w14:paraId="4D4661AD" w14:textId="77777777" w:rsidR="00442511" w:rsidRDefault="00CC3A09" w:rsidP="00B31F3C">
      <w:pPr>
        <w:shd w:val="clear" w:color="auto" w:fill="F2F2F2" w:themeFill="background1" w:themeFillShade="F2"/>
        <w:rPr>
          <w:rFonts w:ascii="Courier New" w:eastAsia="Times New Roman" w:hAnsi="Courier New" w:cs="Courier New"/>
          <w:i/>
          <w:iCs/>
          <w:color w:val="000000"/>
          <w:sz w:val="21"/>
          <w:szCs w:val="21"/>
        </w:rPr>
      </w:pPr>
      <w:proofErr w:type="spellStart"/>
      <w:r w:rsidRPr="0085379B">
        <w:rPr>
          <w:rFonts w:ascii="Courier New" w:eastAsia="Times New Roman" w:hAnsi="Courier New" w:cs="Courier New"/>
          <w:color w:val="000000"/>
          <w:sz w:val="21"/>
          <w:szCs w:val="21"/>
        </w:rPr>
        <w:t>size_members_to_</w:t>
      </w:r>
      <w:r w:rsidR="00167DFA" w:rsidRPr="0085379B">
        <w:rPr>
          <w:rFonts w:ascii="Courier New" w:eastAsia="Times New Roman" w:hAnsi="Courier New" w:cs="Courier New"/>
          <w:color w:val="000000"/>
          <w:sz w:val="21"/>
          <w:szCs w:val="21"/>
        </w:rPr>
        <w:t>see</w:t>
      </w:r>
      <w:proofErr w:type="spellEnd"/>
      <w:r w:rsidRPr="0085379B">
        <w:rPr>
          <w:rFonts w:ascii="Courier New" w:eastAsia="Times New Roman" w:hAnsi="Courier New" w:cs="Courier New"/>
          <w:color w:val="000000"/>
          <w:sz w:val="21"/>
          <w:szCs w:val="21"/>
        </w:rPr>
        <w:t xml:space="preserve"> </w:t>
      </w:r>
      <w:r w:rsidR="003B796E" w:rsidRPr="0085379B">
        <w:rPr>
          <w:rFonts w:ascii="Courier New" w:eastAsia="Times New Roman" w:hAnsi="Courier New" w:cs="Courier New"/>
          <w:color w:val="000000"/>
          <w:sz w:val="21"/>
          <w:szCs w:val="21"/>
        </w:rPr>
        <w:t>[</w:t>
      </w:r>
      <w:proofErr w:type="spellStart"/>
      <w:r w:rsidR="003B796E" w:rsidRPr="0085379B">
        <w:rPr>
          <w:rFonts w:ascii="Courier New" w:eastAsia="Times New Roman" w:hAnsi="Courier New" w:cs="Courier New"/>
          <w:color w:val="000000"/>
          <w:sz w:val="21"/>
          <w:szCs w:val="21"/>
        </w:rPr>
        <w:t>i</w:t>
      </w:r>
      <w:proofErr w:type="spellEnd"/>
      <w:r w:rsidR="003B796E" w:rsidRPr="0085379B">
        <w:rPr>
          <w:rFonts w:ascii="Courier New" w:eastAsia="Times New Roman" w:hAnsi="Courier New" w:cs="Courier New"/>
          <w:color w:val="000000"/>
          <w:sz w:val="21"/>
          <w:szCs w:val="21"/>
        </w:rPr>
        <w:t xml:space="preserve">] = </w:t>
      </w:r>
      <w:proofErr w:type="spellStart"/>
      <w:proofErr w:type="gramStart"/>
      <w:r w:rsidR="001D59C2" w:rsidRPr="0085379B">
        <w:rPr>
          <w:rFonts w:ascii="Courier New" w:eastAsia="Times New Roman" w:hAnsi="Courier New" w:cs="Courier New"/>
          <w:color w:val="000000"/>
          <w:sz w:val="21"/>
          <w:szCs w:val="21"/>
        </w:rPr>
        <w:t>current</w:t>
      </w:r>
      <w:r w:rsidR="002351CB" w:rsidRPr="0085379B">
        <w:rPr>
          <w:rFonts w:ascii="Courier New" w:eastAsia="Times New Roman" w:hAnsi="Courier New" w:cs="Courier New"/>
          <w:color w:val="000000"/>
          <w:sz w:val="21"/>
          <w:szCs w:val="21"/>
        </w:rPr>
        <w:t>.</w:t>
      </w:r>
      <w:r w:rsidR="00AE6732" w:rsidRPr="0085379B">
        <w:rPr>
          <w:rFonts w:ascii="Courier New" w:eastAsia="Times New Roman" w:hAnsi="Courier New" w:cs="Courier New"/>
          <w:color w:val="000000"/>
          <w:sz w:val="21"/>
          <w:szCs w:val="21"/>
        </w:rPr>
        <w:t>getP</w:t>
      </w:r>
      <w:proofErr w:type="spellEnd"/>
      <w:proofErr w:type="gramEnd"/>
      <w:r w:rsidR="00AE6732" w:rsidRPr="0085379B">
        <w:rPr>
          <w:rFonts w:ascii="Courier New" w:eastAsia="Times New Roman" w:hAnsi="Courier New" w:cs="Courier New"/>
          <w:color w:val="000000"/>
          <w:sz w:val="21"/>
          <w:szCs w:val="21"/>
        </w:rPr>
        <w:t>()/</w:t>
      </w:r>
      <w:proofErr w:type="spellStart"/>
      <w:r w:rsidR="001D59C2" w:rsidRPr="0085379B">
        <w:rPr>
          <w:rFonts w:ascii="Courier New" w:eastAsia="Times New Roman" w:hAnsi="Courier New" w:cs="Courier New"/>
          <w:color w:val="000000"/>
          <w:sz w:val="21"/>
          <w:szCs w:val="21"/>
        </w:rPr>
        <w:t>current.getC</w:t>
      </w:r>
      <w:r w:rsidR="00F703E8" w:rsidRPr="0085379B">
        <w:rPr>
          <w:rFonts w:ascii="Courier New" w:eastAsia="Times New Roman" w:hAnsi="Courier New" w:cs="Courier New"/>
          <w:color w:val="000000"/>
          <w:sz w:val="21"/>
          <w:szCs w:val="21"/>
        </w:rPr>
        <w:t>ounter</w:t>
      </w:r>
      <w:proofErr w:type="spellEnd"/>
      <w:r w:rsidR="009559D0" w:rsidRPr="0085379B">
        <w:rPr>
          <w:rFonts w:ascii="Courier New" w:eastAsia="Times New Roman" w:hAnsi="Courier New" w:cs="Courier New"/>
          <w:color w:val="000000"/>
          <w:sz w:val="21"/>
          <w:szCs w:val="21"/>
        </w:rPr>
        <w:t xml:space="preserve"> * </w:t>
      </w:r>
      <w:proofErr w:type="spellStart"/>
      <w:r w:rsidR="00B77D19" w:rsidRPr="0085379B">
        <w:rPr>
          <w:rFonts w:ascii="Courier New" w:eastAsia="Times New Roman" w:hAnsi="Courier New" w:cs="Courier New"/>
          <w:color w:val="000000"/>
          <w:sz w:val="21"/>
          <w:szCs w:val="21"/>
        </w:rPr>
        <w:t>members.size</w:t>
      </w:r>
      <w:proofErr w:type="spellEnd"/>
      <w:r w:rsidR="00B77D19" w:rsidRPr="0085379B">
        <w:rPr>
          <w:rFonts w:ascii="Courier New" w:eastAsia="Times New Roman" w:hAnsi="Courier New" w:cs="Courier New"/>
          <w:color w:val="000000"/>
          <w:sz w:val="21"/>
          <w:szCs w:val="21"/>
        </w:rPr>
        <w:t>()</w:t>
      </w:r>
      <w:r w:rsidR="003910CF" w:rsidRPr="0085379B">
        <w:rPr>
          <w:rFonts w:ascii="Courier New" w:eastAsia="Times New Roman" w:hAnsi="Courier New" w:cs="Courier New"/>
          <w:color w:val="000000"/>
          <w:sz w:val="21"/>
          <w:szCs w:val="21"/>
        </w:rPr>
        <w:t xml:space="preserve"> </w:t>
      </w:r>
    </w:p>
    <w:p w14:paraId="4B0BE0BB" w14:textId="1C3F8E64" w:rsidR="00A87B91" w:rsidRPr="00CF587D" w:rsidRDefault="00A47365" w:rsidP="00B31F3C">
      <w:pPr>
        <w:shd w:val="clear" w:color="auto" w:fill="F2F2F2" w:themeFill="background1" w:themeFillShade="F2"/>
        <w:rPr>
          <w:rFonts w:ascii="Courier New" w:eastAsia="Times New Roman" w:hAnsi="Courier New" w:cs="Courier New"/>
          <w:i/>
          <w:iCs/>
          <w:color w:val="000000"/>
          <w:sz w:val="21"/>
          <w:szCs w:val="21"/>
        </w:rPr>
      </w:pPr>
      <w:r w:rsidRPr="00CF587D">
        <w:rPr>
          <w:rFonts w:ascii="Courier New" w:eastAsia="Times New Roman" w:hAnsi="Courier New" w:cs="Courier New"/>
          <w:i/>
          <w:iCs/>
          <w:color w:val="000000"/>
          <w:sz w:val="21"/>
          <w:szCs w:val="21"/>
        </w:rPr>
        <w:t>//</w:t>
      </w:r>
      <w:r w:rsidRPr="00CF587D">
        <w:rPr>
          <w:rFonts w:ascii="Courier New" w:eastAsia="Times New Roman" w:hAnsi="Courier New" w:cs="Courier New" w:hint="cs"/>
          <w:i/>
          <w:iCs/>
          <w:color w:val="000000"/>
          <w:sz w:val="21"/>
          <w:szCs w:val="21"/>
          <w:rtl/>
        </w:rPr>
        <w:t xml:space="preserve"> </w:t>
      </w:r>
      <w:r w:rsidR="00E61E6F" w:rsidRPr="00CF587D">
        <w:rPr>
          <w:rFonts w:ascii="Courier New" w:eastAsia="Times New Roman" w:hAnsi="Courier New" w:cs="Courier New"/>
          <w:i/>
          <w:iCs/>
          <w:color w:val="000000"/>
          <w:sz w:val="21"/>
          <w:szCs w:val="21"/>
        </w:rPr>
        <w:t>The likelihood that a user will be interested in an ad of that category is the probability that we now calculated the average: divided by the number of people who viewed past ads twice the number of network members</w:t>
      </w:r>
    </w:p>
    <w:p w14:paraId="73AC6042" w14:textId="36F5B425" w:rsidR="00035C52" w:rsidRPr="0085379B" w:rsidRDefault="00035C52"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w:t>
      </w:r>
    </w:p>
    <w:p w14:paraId="063FA2A7" w14:textId="77777777" w:rsidR="00DE718F" w:rsidRPr="0085379B" w:rsidRDefault="00DE718F" w:rsidP="001506BA">
      <w:pPr>
        <w:rPr>
          <w:rFonts w:ascii="Courier New" w:eastAsia="Times New Roman" w:hAnsi="Courier New" w:cs="Courier New"/>
          <w:color w:val="000000"/>
          <w:sz w:val="21"/>
          <w:szCs w:val="21"/>
        </w:rPr>
      </w:pPr>
    </w:p>
    <w:p w14:paraId="53D8EB42" w14:textId="77777777" w:rsidR="00DE718F" w:rsidRPr="0085379B" w:rsidRDefault="00DE718F" w:rsidP="001506BA">
      <w:pPr>
        <w:rPr>
          <w:rFonts w:ascii="Courier New" w:eastAsia="Times New Roman" w:hAnsi="Courier New" w:cs="Courier New"/>
          <w:color w:val="000000"/>
          <w:sz w:val="21"/>
          <w:szCs w:val="21"/>
        </w:rPr>
      </w:pPr>
    </w:p>
    <w:p w14:paraId="2157FA98" w14:textId="77777777" w:rsidR="00DE718F" w:rsidRPr="0085379B" w:rsidRDefault="00DE718F" w:rsidP="001506BA">
      <w:pPr>
        <w:rPr>
          <w:rFonts w:ascii="Courier New" w:eastAsia="Times New Roman" w:hAnsi="Courier New" w:cs="Courier New"/>
          <w:color w:val="000000"/>
          <w:sz w:val="21"/>
          <w:szCs w:val="21"/>
        </w:rPr>
      </w:pPr>
    </w:p>
    <w:p w14:paraId="637B7272" w14:textId="77777777" w:rsidR="00DE718F" w:rsidRPr="0085379B" w:rsidRDefault="00DE718F" w:rsidP="001506BA">
      <w:pPr>
        <w:rPr>
          <w:rFonts w:ascii="Courier New" w:eastAsia="Times New Roman" w:hAnsi="Courier New" w:cs="Courier New"/>
          <w:color w:val="000000"/>
          <w:sz w:val="21"/>
          <w:szCs w:val="21"/>
        </w:rPr>
      </w:pPr>
    </w:p>
    <w:p w14:paraId="3607E772" w14:textId="77777777" w:rsidR="00DE718F" w:rsidRPr="0085379B" w:rsidRDefault="00DE718F" w:rsidP="00B31F3C">
      <w:pPr>
        <w:shd w:val="clear" w:color="auto" w:fill="F2F2F2" w:themeFill="background1" w:themeFillShade="F2"/>
        <w:rPr>
          <w:rFonts w:ascii="Courier New" w:eastAsia="Times New Roman" w:hAnsi="Courier New" w:cs="Courier New"/>
          <w:color w:val="000000"/>
          <w:sz w:val="21"/>
          <w:szCs w:val="21"/>
        </w:rPr>
      </w:pPr>
    </w:p>
    <w:p w14:paraId="01609F17" w14:textId="55DB35CD" w:rsidR="00DE718F" w:rsidRPr="002A4047" w:rsidRDefault="00DE718F" w:rsidP="00B31F3C">
      <w:pPr>
        <w:shd w:val="clear" w:color="auto" w:fill="F2F2F2" w:themeFill="background1" w:themeFillShade="F2"/>
        <w:rPr>
          <w:rFonts w:ascii="Courier New" w:eastAsia="Times New Roman" w:hAnsi="Courier New" w:cs="Courier New"/>
          <w:i/>
          <w:iCs/>
          <w:color w:val="000000"/>
          <w:sz w:val="21"/>
          <w:szCs w:val="21"/>
        </w:rPr>
      </w:pPr>
      <w:r w:rsidRPr="0085379B">
        <w:rPr>
          <w:rFonts w:ascii="Courier New" w:eastAsia="Times New Roman" w:hAnsi="Courier New" w:cs="Courier New"/>
          <w:color w:val="000000"/>
          <w:sz w:val="21"/>
          <w:szCs w:val="21"/>
        </w:rPr>
        <w:t xml:space="preserve">Double </w:t>
      </w:r>
      <w:proofErr w:type="spellStart"/>
      <w:r w:rsidR="00D06FAB" w:rsidRPr="0085379B">
        <w:rPr>
          <w:rFonts w:ascii="Courier New" w:eastAsia="Times New Roman" w:hAnsi="Courier New" w:cs="Courier New"/>
          <w:color w:val="000000"/>
          <w:sz w:val="21"/>
          <w:szCs w:val="21"/>
        </w:rPr>
        <w:t>profit_from_ad</w:t>
      </w:r>
      <w:proofErr w:type="spellEnd"/>
      <w:r w:rsidR="00D06FAB" w:rsidRPr="0085379B">
        <w:rPr>
          <w:rFonts w:ascii="Courier New" w:eastAsia="Times New Roman" w:hAnsi="Courier New" w:cs="Courier New"/>
          <w:color w:val="000000"/>
          <w:sz w:val="21"/>
          <w:szCs w:val="21"/>
        </w:rPr>
        <w:t>[</w:t>
      </w:r>
      <w:proofErr w:type="spellStart"/>
      <w:proofErr w:type="gramStart"/>
      <w:r w:rsidR="00EE125E" w:rsidRPr="0085379B">
        <w:rPr>
          <w:rFonts w:ascii="Courier New" w:eastAsia="Times New Roman" w:hAnsi="Courier New" w:cs="Courier New"/>
          <w:color w:val="000000"/>
          <w:sz w:val="21"/>
          <w:szCs w:val="21"/>
        </w:rPr>
        <w:t>cat.size</w:t>
      </w:r>
      <w:proofErr w:type="spellEnd"/>
      <w:proofErr w:type="gramEnd"/>
      <w:r w:rsidR="00EE125E" w:rsidRPr="0085379B">
        <w:rPr>
          <w:rFonts w:ascii="Courier New" w:eastAsia="Times New Roman" w:hAnsi="Courier New" w:cs="Courier New"/>
          <w:color w:val="000000"/>
          <w:sz w:val="21"/>
          <w:szCs w:val="21"/>
        </w:rPr>
        <w:t>()]</w:t>
      </w:r>
      <w:r w:rsidR="007F2A9D" w:rsidRPr="0085379B">
        <w:rPr>
          <w:rFonts w:ascii="Courier New" w:eastAsia="Times New Roman" w:hAnsi="Courier New" w:cs="Courier New"/>
          <w:color w:val="000000"/>
          <w:sz w:val="21"/>
          <w:szCs w:val="21"/>
        </w:rPr>
        <w:t xml:space="preserve"> </w:t>
      </w:r>
      <w:r w:rsidR="007F2A9D" w:rsidRPr="002A4047">
        <w:rPr>
          <w:rFonts w:ascii="Courier New" w:eastAsia="Times New Roman" w:hAnsi="Courier New" w:cs="Courier New"/>
          <w:i/>
          <w:iCs/>
          <w:color w:val="000000"/>
          <w:sz w:val="21"/>
          <w:szCs w:val="21"/>
        </w:rPr>
        <w:t>//</w:t>
      </w:r>
      <w:r w:rsidR="007F2A9D" w:rsidRPr="002A4047">
        <w:rPr>
          <w:rFonts w:ascii="Courier New" w:eastAsia="Times New Roman" w:hAnsi="Courier New" w:cs="Courier New" w:hint="cs"/>
          <w:i/>
          <w:iCs/>
          <w:color w:val="000000"/>
          <w:sz w:val="21"/>
          <w:szCs w:val="21"/>
          <w:rtl/>
        </w:rPr>
        <w:t xml:space="preserve"> </w:t>
      </w:r>
      <w:r w:rsidR="002A4047" w:rsidRPr="002A4047">
        <w:rPr>
          <w:rFonts w:ascii="Courier New" w:eastAsia="Times New Roman" w:hAnsi="Courier New" w:cs="Courier New"/>
          <w:i/>
          <w:iCs/>
          <w:color w:val="000000"/>
          <w:sz w:val="21"/>
          <w:szCs w:val="21"/>
        </w:rPr>
        <w:t>Profit from every advertisement</w:t>
      </w:r>
    </w:p>
    <w:p w14:paraId="0F0A1D21" w14:textId="7267AE01" w:rsidR="007332B3" w:rsidRPr="0085379B" w:rsidRDefault="00AF0885" w:rsidP="00B31F3C">
      <w:pPr>
        <w:shd w:val="clear" w:color="auto" w:fill="F2F2F2" w:themeFill="background1" w:themeFillShade="F2"/>
        <w:rPr>
          <w:rFonts w:ascii="Courier New" w:eastAsia="Times New Roman" w:hAnsi="Courier New" w:cs="Courier New" w:hint="cs"/>
          <w:color w:val="000000"/>
          <w:sz w:val="21"/>
          <w:szCs w:val="21"/>
          <w:rtl/>
        </w:rPr>
      </w:pPr>
      <w:r w:rsidRPr="0085379B">
        <w:rPr>
          <w:rFonts w:ascii="Courier New" w:eastAsia="Times New Roman" w:hAnsi="Courier New" w:cs="Courier New"/>
          <w:color w:val="000000"/>
          <w:sz w:val="21"/>
          <w:szCs w:val="21"/>
        </w:rPr>
        <w:t>For (</w:t>
      </w:r>
      <w:proofErr w:type="spellStart"/>
      <w:r w:rsidRPr="0085379B">
        <w:rPr>
          <w:rFonts w:ascii="Courier New" w:eastAsia="Times New Roman" w:hAnsi="Courier New" w:cs="Courier New"/>
          <w:color w:val="000000"/>
          <w:sz w:val="21"/>
          <w:szCs w:val="21"/>
        </w:rPr>
        <w:t>i</w:t>
      </w:r>
      <w:proofErr w:type="spellEnd"/>
      <w:r w:rsidR="00065F9B" w:rsidRPr="0085379B">
        <w:rPr>
          <w:rFonts w:ascii="Courier New" w:eastAsia="Times New Roman" w:hAnsi="Courier New" w:cs="Courier New"/>
          <w:color w:val="000000"/>
          <w:sz w:val="21"/>
          <w:szCs w:val="21"/>
        </w:rPr>
        <w:t xml:space="preserve">=0 to </w:t>
      </w:r>
      <w:proofErr w:type="spellStart"/>
      <w:proofErr w:type="gramStart"/>
      <w:r w:rsidR="00C01080" w:rsidRPr="0085379B">
        <w:rPr>
          <w:rFonts w:ascii="Courier New" w:eastAsia="Times New Roman" w:hAnsi="Courier New" w:cs="Courier New"/>
          <w:color w:val="000000"/>
          <w:sz w:val="21"/>
          <w:szCs w:val="21"/>
        </w:rPr>
        <w:t>cat</w:t>
      </w:r>
      <w:r w:rsidR="00D27935" w:rsidRPr="0085379B">
        <w:rPr>
          <w:rFonts w:ascii="Courier New" w:eastAsia="Times New Roman" w:hAnsi="Courier New" w:cs="Courier New"/>
          <w:color w:val="000000"/>
          <w:sz w:val="21"/>
          <w:szCs w:val="21"/>
        </w:rPr>
        <w:t>.size</w:t>
      </w:r>
      <w:proofErr w:type="spellEnd"/>
      <w:proofErr w:type="gramEnd"/>
      <w:r w:rsidR="00D27935" w:rsidRPr="0085379B">
        <w:rPr>
          <w:rFonts w:ascii="Courier New" w:eastAsia="Times New Roman" w:hAnsi="Courier New" w:cs="Courier New"/>
          <w:color w:val="000000"/>
          <w:sz w:val="21"/>
          <w:szCs w:val="21"/>
        </w:rPr>
        <w:t>){</w:t>
      </w:r>
    </w:p>
    <w:p w14:paraId="2E5C0F4E" w14:textId="59C74EED" w:rsidR="00877F12" w:rsidRPr="00684B3D" w:rsidRDefault="00830AB2" w:rsidP="00B31F3C">
      <w:pPr>
        <w:shd w:val="clear" w:color="auto" w:fill="F2F2F2" w:themeFill="background1" w:themeFillShade="F2"/>
        <w:rPr>
          <w:rFonts w:ascii="Courier New" w:eastAsia="Times New Roman" w:hAnsi="Courier New" w:cs="Courier New"/>
          <w:i/>
          <w:iCs/>
          <w:color w:val="000000"/>
          <w:sz w:val="21"/>
          <w:szCs w:val="21"/>
          <w:rtl/>
        </w:rPr>
      </w:pPr>
      <w:r w:rsidRPr="0085379B">
        <w:rPr>
          <w:rFonts w:ascii="Courier New" w:eastAsia="Times New Roman" w:hAnsi="Courier New" w:cs="Courier New"/>
          <w:color w:val="000000"/>
          <w:sz w:val="21"/>
          <w:szCs w:val="21"/>
        </w:rPr>
        <w:t>Double random = rand [0,1)</w:t>
      </w:r>
      <w:r w:rsidR="00970CCF" w:rsidRPr="0085379B">
        <w:rPr>
          <w:rFonts w:ascii="Courier New" w:eastAsia="Times New Roman" w:hAnsi="Courier New" w:cs="Courier New" w:hint="cs"/>
          <w:color w:val="000000"/>
          <w:sz w:val="21"/>
          <w:szCs w:val="21"/>
          <w:rtl/>
        </w:rPr>
        <w:t xml:space="preserve"> </w:t>
      </w:r>
      <w:r w:rsidR="00970CCF" w:rsidRPr="00684B3D">
        <w:rPr>
          <w:rFonts w:ascii="Courier New" w:eastAsia="Times New Roman" w:hAnsi="Courier New" w:cs="Courier New"/>
          <w:i/>
          <w:iCs/>
          <w:color w:val="000000"/>
          <w:sz w:val="21"/>
          <w:szCs w:val="21"/>
        </w:rPr>
        <w:t>//</w:t>
      </w:r>
      <w:r w:rsidR="00684B3D" w:rsidRPr="00684B3D">
        <w:rPr>
          <w:i/>
          <w:iCs/>
        </w:rPr>
        <w:t xml:space="preserve"> </w:t>
      </w:r>
      <w:r w:rsidR="00684B3D" w:rsidRPr="00684B3D">
        <w:rPr>
          <w:rFonts w:ascii="Courier New" w:eastAsia="Times New Roman" w:hAnsi="Courier New" w:cs="Courier New"/>
          <w:i/>
          <w:iCs/>
          <w:color w:val="000000"/>
          <w:sz w:val="21"/>
          <w:szCs w:val="21"/>
        </w:rPr>
        <w:t>Grate probability</w:t>
      </w:r>
      <w:r w:rsidR="00970CCF" w:rsidRPr="00684B3D">
        <w:rPr>
          <w:rFonts w:ascii="Courier New" w:eastAsia="Times New Roman" w:hAnsi="Courier New" w:cs="Courier New" w:hint="cs"/>
          <w:i/>
          <w:iCs/>
          <w:color w:val="000000"/>
          <w:sz w:val="21"/>
          <w:szCs w:val="21"/>
          <w:rtl/>
        </w:rPr>
        <w:t xml:space="preserve"> </w:t>
      </w:r>
    </w:p>
    <w:p w14:paraId="4023DA99" w14:textId="1ED7C63C" w:rsidR="00684B3D" w:rsidRPr="00684B3D" w:rsidRDefault="00877F12" w:rsidP="00B31F3C">
      <w:pPr>
        <w:shd w:val="clear" w:color="auto" w:fill="F2F2F2" w:themeFill="background1" w:themeFillShade="F2"/>
        <w:rPr>
          <w:rFonts w:ascii="Courier New" w:eastAsia="Times New Roman" w:hAnsi="Courier New" w:cs="Courier New"/>
          <w:i/>
          <w:iCs/>
          <w:color w:val="000000"/>
          <w:sz w:val="21"/>
          <w:szCs w:val="21"/>
        </w:rPr>
      </w:pPr>
      <w:r w:rsidRPr="0085379B">
        <w:rPr>
          <w:rFonts w:ascii="Courier New" w:eastAsia="Times New Roman" w:hAnsi="Courier New" w:cs="Courier New"/>
          <w:color w:val="000000"/>
          <w:sz w:val="21"/>
          <w:szCs w:val="21"/>
        </w:rPr>
        <w:t xml:space="preserve">Int expected = </w:t>
      </w:r>
      <w:proofErr w:type="spellStart"/>
      <w:r w:rsidRPr="0085379B">
        <w:rPr>
          <w:rFonts w:ascii="Courier New" w:eastAsia="Times New Roman" w:hAnsi="Courier New" w:cs="Courier New"/>
          <w:color w:val="000000"/>
          <w:sz w:val="21"/>
          <w:szCs w:val="21"/>
        </w:rPr>
        <w:t>size_members_to_</w:t>
      </w:r>
      <w:r w:rsidR="00167DFA" w:rsidRPr="0085379B">
        <w:rPr>
          <w:rFonts w:ascii="Courier New" w:eastAsia="Times New Roman" w:hAnsi="Courier New" w:cs="Courier New"/>
          <w:color w:val="000000"/>
          <w:sz w:val="21"/>
          <w:szCs w:val="21"/>
        </w:rPr>
        <w:t>see</w:t>
      </w:r>
      <w:proofErr w:type="spellEnd"/>
      <w:r w:rsidRPr="0085379B">
        <w:rPr>
          <w:rFonts w:ascii="Courier New" w:eastAsia="Times New Roman" w:hAnsi="Courier New" w:cs="Courier New"/>
          <w:color w:val="000000"/>
          <w:sz w:val="21"/>
          <w:szCs w:val="21"/>
        </w:rPr>
        <w:t>[</w:t>
      </w:r>
      <w:proofErr w:type="spellStart"/>
      <w:r w:rsidRPr="0085379B">
        <w:rPr>
          <w:rFonts w:ascii="Courier New" w:eastAsia="Times New Roman" w:hAnsi="Courier New" w:cs="Courier New"/>
          <w:color w:val="000000"/>
          <w:sz w:val="21"/>
          <w:szCs w:val="21"/>
        </w:rPr>
        <w:t>i</w:t>
      </w:r>
      <w:proofErr w:type="spellEnd"/>
      <w:r w:rsidRPr="00684B3D">
        <w:rPr>
          <w:rFonts w:ascii="Courier New" w:eastAsia="Times New Roman" w:hAnsi="Courier New" w:cs="Courier New"/>
          <w:i/>
          <w:iCs/>
          <w:color w:val="000000"/>
          <w:sz w:val="21"/>
          <w:szCs w:val="21"/>
        </w:rPr>
        <w:t>]</w:t>
      </w:r>
      <w:r w:rsidR="00AB08B1" w:rsidRPr="00684B3D">
        <w:rPr>
          <w:rFonts w:ascii="Courier New" w:eastAsia="Times New Roman" w:hAnsi="Courier New" w:cs="Courier New"/>
          <w:i/>
          <w:iCs/>
          <w:color w:val="000000"/>
          <w:sz w:val="21"/>
          <w:szCs w:val="21"/>
        </w:rPr>
        <w:t xml:space="preserve"> //</w:t>
      </w:r>
      <w:r w:rsidR="00AB08B1" w:rsidRPr="00684B3D">
        <w:rPr>
          <w:rFonts w:ascii="Courier New" w:eastAsia="Times New Roman" w:hAnsi="Courier New" w:cs="Courier New" w:hint="cs"/>
          <w:i/>
          <w:iCs/>
          <w:color w:val="000000"/>
          <w:sz w:val="21"/>
          <w:szCs w:val="21"/>
          <w:rtl/>
        </w:rPr>
        <w:t xml:space="preserve"> </w:t>
      </w:r>
      <w:r w:rsidR="00684B3D" w:rsidRPr="00684B3D">
        <w:rPr>
          <w:rFonts w:ascii="Courier New" w:eastAsia="Times New Roman" w:hAnsi="Courier New" w:cs="Courier New"/>
          <w:i/>
          <w:iCs/>
          <w:color w:val="000000"/>
          <w:sz w:val="21"/>
          <w:szCs w:val="21"/>
        </w:rPr>
        <w:t>The number of people who will see the advertisement</w:t>
      </w:r>
    </w:p>
    <w:p w14:paraId="3FF29638" w14:textId="7C20025F" w:rsidR="00D27935" w:rsidRPr="00684B3D" w:rsidRDefault="004004F6" w:rsidP="00B31F3C">
      <w:pPr>
        <w:shd w:val="clear" w:color="auto" w:fill="F2F2F2" w:themeFill="background1" w:themeFillShade="F2"/>
        <w:rPr>
          <w:rFonts w:ascii="Courier New" w:eastAsia="Times New Roman" w:hAnsi="Courier New" w:cs="Courier New"/>
          <w:i/>
          <w:iCs/>
          <w:color w:val="000000"/>
          <w:sz w:val="21"/>
          <w:szCs w:val="21"/>
          <w:rtl/>
        </w:rPr>
      </w:pPr>
      <w:r w:rsidRPr="0085379B">
        <w:rPr>
          <w:rFonts w:ascii="Courier New" w:eastAsia="Times New Roman" w:hAnsi="Courier New" w:cs="Courier New"/>
          <w:color w:val="000000"/>
          <w:sz w:val="21"/>
          <w:szCs w:val="21"/>
        </w:rPr>
        <w:t xml:space="preserve">double </w:t>
      </w:r>
      <w:proofErr w:type="spellStart"/>
      <w:r w:rsidR="00917241" w:rsidRPr="0085379B">
        <w:rPr>
          <w:rFonts w:ascii="Courier New" w:eastAsia="Times New Roman" w:hAnsi="Courier New" w:cs="Courier New"/>
          <w:color w:val="000000"/>
          <w:sz w:val="21"/>
          <w:szCs w:val="21"/>
        </w:rPr>
        <w:t>told_to_others</w:t>
      </w:r>
      <w:proofErr w:type="spellEnd"/>
      <w:r w:rsidR="00917241" w:rsidRPr="0085379B">
        <w:rPr>
          <w:rFonts w:ascii="Courier New" w:eastAsia="Times New Roman" w:hAnsi="Courier New" w:cs="Courier New"/>
          <w:color w:val="000000"/>
          <w:sz w:val="21"/>
          <w:szCs w:val="21"/>
        </w:rPr>
        <w:t xml:space="preserve"> = </w:t>
      </w:r>
      <w:r w:rsidR="00877F12" w:rsidRPr="0085379B">
        <w:rPr>
          <w:rFonts w:ascii="Courier New" w:eastAsia="Times New Roman" w:hAnsi="Courier New" w:cs="Courier New"/>
          <w:color w:val="000000"/>
          <w:sz w:val="21"/>
          <w:szCs w:val="21"/>
        </w:rPr>
        <w:t>expected</w:t>
      </w:r>
      <w:r w:rsidR="00FF7EFF" w:rsidRPr="0085379B">
        <w:rPr>
          <w:rFonts w:ascii="Courier New" w:eastAsia="Times New Roman" w:hAnsi="Courier New" w:cs="Courier New"/>
          <w:color w:val="000000"/>
          <w:sz w:val="21"/>
          <w:szCs w:val="21"/>
        </w:rPr>
        <w:t>* rando</w:t>
      </w:r>
      <w:r w:rsidR="00970CCF" w:rsidRPr="0085379B">
        <w:rPr>
          <w:rFonts w:ascii="Courier New" w:eastAsia="Times New Roman" w:hAnsi="Courier New" w:cs="Courier New" w:hint="cs"/>
          <w:color w:val="000000"/>
          <w:sz w:val="21"/>
          <w:szCs w:val="21"/>
          <w:rtl/>
        </w:rPr>
        <w:t xml:space="preserve"> </w:t>
      </w:r>
      <w:bookmarkStart w:id="4" w:name="_GoBack"/>
      <w:bookmarkEnd w:id="4"/>
      <w:r w:rsidR="00F93D5B" w:rsidRPr="00684B3D">
        <w:rPr>
          <w:rFonts w:ascii="Courier New" w:eastAsia="Times New Roman" w:hAnsi="Courier New" w:cs="Courier New"/>
          <w:i/>
          <w:iCs/>
          <w:color w:val="000000"/>
          <w:sz w:val="21"/>
          <w:szCs w:val="21"/>
        </w:rPr>
        <w:t>//</w:t>
      </w:r>
      <w:r w:rsidR="00684B3D" w:rsidRPr="00684B3D">
        <w:rPr>
          <w:i/>
          <w:iCs/>
        </w:rPr>
        <w:t xml:space="preserve"> </w:t>
      </w:r>
      <w:r w:rsidR="00684B3D" w:rsidRPr="00684B3D">
        <w:rPr>
          <w:rFonts w:ascii="Courier New" w:eastAsia="Times New Roman" w:hAnsi="Courier New" w:cs="Courier New"/>
          <w:i/>
          <w:iCs/>
          <w:color w:val="000000"/>
          <w:sz w:val="21"/>
          <w:szCs w:val="21"/>
        </w:rPr>
        <w:t>The chance of something telling a friend about the advertisement</w:t>
      </w:r>
      <w:r w:rsidR="00F93D5B" w:rsidRPr="00684B3D">
        <w:rPr>
          <w:rFonts w:ascii="Courier New" w:eastAsia="Times New Roman" w:hAnsi="Courier New" w:cs="Courier New" w:hint="cs"/>
          <w:i/>
          <w:iCs/>
          <w:color w:val="000000"/>
          <w:sz w:val="21"/>
          <w:szCs w:val="21"/>
          <w:rtl/>
        </w:rPr>
        <w:t xml:space="preserve"> </w:t>
      </w:r>
    </w:p>
    <w:p w14:paraId="311AA553" w14:textId="3E8CF2A4" w:rsidR="00735F67" w:rsidRPr="0085379B" w:rsidRDefault="00161CDC" w:rsidP="00B31F3C">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 xml:space="preserve">Expected+= </w:t>
      </w:r>
      <w:proofErr w:type="spellStart"/>
      <w:r w:rsidRPr="0085379B">
        <w:rPr>
          <w:rFonts w:ascii="Courier New" w:eastAsia="Times New Roman" w:hAnsi="Courier New" w:cs="Courier New"/>
          <w:color w:val="000000"/>
          <w:sz w:val="21"/>
          <w:szCs w:val="21"/>
        </w:rPr>
        <w:t>told_to_others</w:t>
      </w:r>
      <w:proofErr w:type="spellEnd"/>
      <w:r w:rsidR="0093287F" w:rsidRPr="0085379B">
        <w:rPr>
          <w:rFonts w:ascii="Courier New" w:eastAsia="Times New Roman" w:hAnsi="Courier New" w:cs="Courier New"/>
          <w:color w:val="000000"/>
          <w:sz w:val="21"/>
          <w:szCs w:val="21"/>
        </w:rPr>
        <w:t xml:space="preserve"> </w:t>
      </w:r>
    </w:p>
    <w:p w14:paraId="738798FD" w14:textId="6010D86C" w:rsidR="007E2A66" w:rsidRPr="0085379B" w:rsidRDefault="007E2A66" w:rsidP="00B31F3C">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 xml:space="preserve">random = </w:t>
      </w:r>
      <w:proofErr w:type="spellStart"/>
      <w:proofErr w:type="gramStart"/>
      <w:r w:rsidRPr="0085379B">
        <w:rPr>
          <w:rFonts w:ascii="Courier New" w:eastAsia="Times New Roman" w:hAnsi="Courier New" w:cs="Courier New"/>
          <w:color w:val="000000"/>
          <w:sz w:val="21"/>
          <w:szCs w:val="21"/>
        </w:rPr>
        <w:t>math.random</w:t>
      </w:r>
      <w:proofErr w:type="spellEnd"/>
      <w:proofErr w:type="gramEnd"/>
      <w:r w:rsidRPr="0085379B">
        <w:rPr>
          <w:rFonts w:ascii="Courier New" w:eastAsia="Times New Roman" w:hAnsi="Courier New" w:cs="Courier New"/>
          <w:color w:val="000000"/>
          <w:sz w:val="21"/>
          <w:szCs w:val="21"/>
        </w:rPr>
        <w:t xml:space="preserve"> [0,1)</w:t>
      </w:r>
      <w:r w:rsidR="0093287F" w:rsidRPr="0085379B">
        <w:rPr>
          <w:rFonts w:ascii="Courier New" w:eastAsia="Times New Roman" w:hAnsi="Courier New" w:cs="Courier New"/>
          <w:color w:val="000000"/>
          <w:sz w:val="21"/>
          <w:szCs w:val="21"/>
        </w:rPr>
        <w:t xml:space="preserve"> </w:t>
      </w:r>
    </w:p>
    <w:p w14:paraId="4ED11F6C" w14:textId="223A8651" w:rsidR="007E2A66" w:rsidRPr="008E3CEE" w:rsidRDefault="007E2A66" w:rsidP="00B31F3C">
      <w:pPr>
        <w:shd w:val="clear" w:color="auto" w:fill="F2F2F2" w:themeFill="background1" w:themeFillShade="F2"/>
        <w:rPr>
          <w:rFonts w:ascii="Courier New" w:eastAsia="Times New Roman" w:hAnsi="Courier New" w:cs="Courier New"/>
          <w:i/>
          <w:iCs/>
          <w:color w:val="000000"/>
          <w:sz w:val="21"/>
          <w:szCs w:val="21"/>
        </w:rPr>
      </w:pPr>
      <w:r w:rsidRPr="008E3CEE">
        <w:rPr>
          <w:rFonts w:ascii="Courier New" w:eastAsia="Times New Roman" w:hAnsi="Courier New" w:cs="Courier New"/>
          <w:i/>
          <w:iCs/>
          <w:color w:val="000000"/>
          <w:sz w:val="21"/>
          <w:szCs w:val="21"/>
        </w:rPr>
        <w:t>// how many people are expected to buy the product</w:t>
      </w:r>
    </w:p>
    <w:p w14:paraId="36247230" w14:textId="76AA9EEC" w:rsidR="007E2A66" w:rsidRPr="0085379B" w:rsidRDefault="00B361F2"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 xml:space="preserve">Double </w:t>
      </w:r>
      <w:proofErr w:type="spellStart"/>
      <w:r w:rsidRPr="0085379B">
        <w:rPr>
          <w:rFonts w:ascii="Courier New" w:eastAsia="Times New Roman" w:hAnsi="Courier New" w:cs="Courier New"/>
          <w:color w:val="000000"/>
          <w:sz w:val="21"/>
          <w:szCs w:val="21"/>
        </w:rPr>
        <w:t>size_members_to_buy</w:t>
      </w:r>
      <w:proofErr w:type="spellEnd"/>
      <w:r w:rsidRPr="0085379B">
        <w:rPr>
          <w:rFonts w:ascii="Courier New" w:eastAsia="Times New Roman" w:hAnsi="Courier New" w:cs="Courier New"/>
          <w:color w:val="000000"/>
          <w:sz w:val="21"/>
          <w:szCs w:val="21"/>
        </w:rPr>
        <w:t xml:space="preserve"> =</w:t>
      </w:r>
      <w:r w:rsidR="009257FB" w:rsidRPr="0085379B">
        <w:rPr>
          <w:rFonts w:ascii="Courier New" w:eastAsia="Times New Roman" w:hAnsi="Courier New" w:cs="Courier New"/>
          <w:color w:val="000000"/>
          <w:sz w:val="21"/>
          <w:szCs w:val="21"/>
        </w:rPr>
        <w:t xml:space="preserve"> expected</w:t>
      </w:r>
      <w:r w:rsidR="00AB0EE8" w:rsidRPr="0085379B">
        <w:rPr>
          <w:rFonts w:ascii="Courier New" w:eastAsia="Times New Roman" w:hAnsi="Courier New" w:cs="Courier New"/>
          <w:color w:val="000000"/>
          <w:sz w:val="21"/>
          <w:szCs w:val="21"/>
        </w:rPr>
        <w:t xml:space="preserve"> * random </w:t>
      </w:r>
      <w:r w:rsidR="00AB0EE8" w:rsidRPr="008E3CEE">
        <w:rPr>
          <w:rFonts w:ascii="Courier New" w:eastAsia="Times New Roman" w:hAnsi="Courier New" w:cs="Courier New"/>
          <w:i/>
          <w:iCs/>
          <w:color w:val="000000"/>
          <w:sz w:val="21"/>
          <w:szCs w:val="21"/>
        </w:rPr>
        <w:t>// how many will buy</w:t>
      </w:r>
    </w:p>
    <w:p w14:paraId="20082AD2" w14:textId="014B978E" w:rsidR="00AB0EE8" w:rsidRPr="0085379B" w:rsidRDefault="00EE125E" w:rsidP="00B31F3C">
      <w:pPr>
        <w:shd w:val="clear" w:color="auto" w:fill="F2F2F2" w:themeFill="background1" w:themeFillShade="F2"/>
        <w:rPr>
          <w:rFonts w:ascii="Courier New" w:eastAsia="Times New Roman" w:hAnsi="Courier New" w:cs="Courier New"/>
          <w:color w:val="000000"/>
          <w:sz w:val="21"/>
          <w:szCs w:val="21"/>
          <w:rtl/>
        </w:rPr>
      </w:pPr>
      <w:proofErr w:type="spellStart"/>
      <w:r w:rsidRPr="0085379B">
        <w:rPr>
          <w:rFonts w:ascii="Courier New" w:eastAsia="Times New Roman" w:hAnsi="Courier New" w:cs="Courier New"/>
          <w:color w:val="000000"/>
          <w:sz w:val="21"/>
          <w:szCs w:val="21"/>
        </w:rPr>
        <w:t>profit_from_ad</w:t>
      </w:r>
      <w:proofErr w:type="spellEnd"/>
      <w:r w:rsidRPr="0085379B">
        <w:rPr>
          <w:rFonts w:ascii="Courier New" w:eastAsia="Times New Roman" w:hAnsi="Courier New" w:cs="Courier New"/>
          <w:color w:val="000000"/>
          <w:sz w:val="21"/>
          <w:szCs w:val="21"/>
        </w:rPr>
        <w:t>[</w:t>
      </w:r>
      <w:proofErr w:type="spellStart"/>
      <w:r w:rsidRPr="0085379B">
        <w:rPr>
          <w:rFonts w:ascii="Courier New" w:eastAsia="Times New Roman" w:hAnsi="Courier New" w:cs="Courier New"/>
          <w:color w:val="000000"/>
          <w:sz w:val="21"/>
          <w:szCs w:val="21"/>
        </w:rPr>
        <w:t>i</w:t>
      </w:r>
      <w:proofErr w:type="spellEnd"/>
      <w:r w:rsidRPr="0085379B">
        <w:rPr>
          <w:rFonts w:ascii="Courier New" w:eastAsia="Times New Roman" w:hAnsi="Courier New" w:cs="Courier New"/>
          <w:color w:val="000000"/>
          <w:sz w:val="21"/>
          <w:szCs w:val="21"/>
        </w:rPr>
        <w:t xml:space="preserve">] = </w:t>
      </w:r>
      <w:proofErr w:type="spellStart"/>
      <w:r w:rsidR="00015E51" w:rsidRPr="0085379B">
        <w:rPr>
          <w:rFonts w:ascii="Courier New" w:eastAsia="Times New Roman" w:hAnsi="Courier New" w:cs="Courier New"/>
          <w:color w:val="000000"/>
          <w:sz w:val="21"/>
          <w:szCs w:val="21"/>
        </w:rPr>
        <w:t>size_members_to_buy</w:t>
      </w:r>
      <w:proofErr w:type="spellEnd"/>
      <w:r w:rsidR="00015E51" w:rsidRPr="0085379B">
        <w:rPr>
          <w:rFonts w:ascii="Courier New" w:eastAsia="Times New Roman" w:hAnsi="Courier New" w:cs="Courier New"/>
          <w:color w:val="000000"/>
          <w:sz w:val="21"/>
          <w:szCs w:val="21"/>
        </w:rPr>
        <w:t xml:space="preserve"> </w:t>
      </w:r>
    </w:p>
    <w:p w14:paraId="5194047A" w14:textId="0FBFD35F" w:rsidR="00D27935" w:rsidRPr="0085379B" w:rsidRDefault="00E118FD"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 xml:space="preserve">result+= </w:t>
      </w:r>
      <w:proofErr w:type="spellStart"/>
      <w:r w:rsidR="00BD2D64" w:rsidRPr="0085379B">
        <w:rPr>
          <w:rFonts w:ascii="Courier New" w:eastAsia="Times New Roman" w:hAnsi="Courier New" w:cs="Courier New"/>
          <w:color w:val="000000"/>
          <w:sz w:val="21"/>
          <w:szCs w:val="21"/>
        </w:rPr>
        <w:t>profit_from</w:t>
      </w:r>
      <w:proofErr w:type="spellEnd"/>
      <w:r w:rsidR="009637D1" w:rsidRPr="0085379B">
        <w:rPr>
          <w:rFonts w:ascii="Courier New" w:eastAsia="Times New Roman" w:hAnsi="Courier New" w:cs="Courier New" w:hint="cs"/>
          <w:color w:val="000000"/>
          <w:sz w:val="21"/>
          <w:szCs w:val="21"/>
          <w:rtl/>
        </w:rPr>
        <w:t>_</w:t>
      </w:r>
      <w:r w:rsidR="00BD2D64" w:rsidRPr="0085379B">
        <w:rPr>
          <w:rFonts w:ascii="Courier New" w:eastAsia="Times New Roman" w:hAnsi="Courier New" w:cs="Courier New"/>
          <w:color w:val="000000"/>
          <w:sz w:val="21"/>
          <w:szCs w:val="21"/>
        </w:rPr>
        <w:t>ad[</w:t>
      </w:r>
      <w:proofErr w:type="spellStart"/>
      <w:r w:rsidR="00BD2D64" w:rsidRPr="0085379B">
        <w:rPr>
          <w:rFonts w:ascii="Courier New" w:eastAsia="Times New Roman" w:hAnsi="Courier New" w:cs="Courier New"/>
          <w:color w:val="000000"/>
          <w:sz w:val="21"/>
          <w:szCs w:val="21"/>
        </w:rPr>
        <w:t>i</w:t>
      </w:r>
      <w:proofErr w:type="spellEnd"/>
      <w:r w:rsidR="00BD2D64" w:rsidRPr="0085379B">
        <w:rPr>
          <w:rFonts w:ascii="Courier New" w:eastAsia="Times New Roman" w:hAnsi="Courier New" w:cs="Courier New"/>
          <w:color w:val="000000"/>
          <w:sz w:val="21"/>
          <w:szCs w:val="21"/>
        </w:rPr>
        <w:t>]</w:t>
      </w:r>
      <w:r w:rsidR="0093287F" w:rsidRPr="0085379B">
        <w:rPr>
          <w:rFonts w:ascii="Courier New" w:eastAsia="Times New Roman" w:hAnsi="Courier New" w:cs="Courier New"/>
          <w:color w:val="000000"/>
          <w:sz w:val="21"/>
          <w:szCs w:val="21"/>
        </w:rPr>
        <w:t xml:space="preserve"> </w:t>
      </w:r>
    </w:p>
    <w:p w14:paraId="6725F735" w14:textId="36899D3F" w:rsidR="00D27935" w:rsidRPr="0085379B" w:rsidRDefault="00D27935"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w:t>
      </w:r>
    </w:p>
    <w:p w14:paraId="4F4FF51D" w14:textId="77777777" w:rsidR="007C416F" w:rsidRPr="0085379B" w:rsidRDefault="007C416F" w:rsidP="001506BA">
      <w:pPr>
        <w:rPr>
          <w:rFonts w:ascii="Courier New" w:eastAsia="Times New Roman" w:hAnsi="Courier New" w:cs="Courier New"/>
          <w:color w:val="000000"/>
          <w:sz w:val="21"/>
          <w:szCs w:val="21"/>
          <w:rtl/>
        </w:rPr>
      </w:pPr>
    </w:p>
    <w:p w14:paraId="149D1080" w14:textId="77777777" w:rsidR="007C416F" w:rsidRPr="0085379B" w:rsidRDefault="007C416F" w:rsidP="001506BA">
      <w:pPr>
        <w:rPr>
          <w:rFonts w:ascii="Courier New" w:eastAsia="Times New Roman" w:hAnsi="Courier New" w:cs="Courier New"/>
          <w:color w:val="000000"/>
          <w:sz w:val="21"/>
          <w:szCs w:val="21"/>
          <w:rtl/>
        </w:rPr>
      </w:pPr>
    </w:p>
    <w:p w14:paraId="4507332C" w14:textId="77777777" w:rsidR="008F4691" w:rsidRPr="0085379B" w:rsidRDefault="008F4691" w:rsidP="001506BA">
      <w:pPr>
        <w:rPr>
          <w:rFonts w:ascii="Courier New" w:eastAsia="Times New Roman" w:hAnsi="Courier New" w:cs="Courier New"/>
          <w:color w:val="000000"/>
          <w:sz w:val="21"/>
          <w:szCs w:val="21"/>
        </w:rPr>
      </w:pPr>
    </w:p>
    <w:p w14:paraId="118B0724" w14:textId="77777777" w:rsidR="00A91942" w:rsidRPr="0085379B" w:rsidRDefault="00A91942" w:rsidP="00B31F3C">
      <w:pPr>
        <w:shd w:val="clear" w:color="auto" w:fill="F2F2F2" w:themeFill="background1" w:themeFillShade="F2"/>
        <w:rPr>
          <w:rFonts w:ascii="Courier New" w:eastAsia="Times New Roman" w:hAnsi="Courier New" w:cs="Courier New"/>
          <w:color w:val="000000"/>
          <w:sz w:val="21"/>
          <w:szCs w:val="21"/>
        </w:rPr>
      </w:pPr>
    </w:p>
    <w:p w14:paraId="070314EC" w14:textId="5B9A795C" w:rsidR="00AF66E8" w:rsidRPr="0085379B" w:rsidRDefault="00AF66E8" w:rsidP="00442511">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for (</w:t>
      </w:r>
      <w:proofErr w:type="gramStart"/>
      <w:r w:rsidR="002727BC" w:rsidRPr="0085379B">
        <w:rPr>
          <w:rFonts w:ascii="Courier New" w:eastAsia="Times New Roman" w:hAnsi="Courier New" w:cs="Courier New"/>
          <w:color w:val="000000"/>
          <w:sz w:val="21"/>
          <w:szCs w:val="21"/>
        </w:rPr>
        <w:t>member :</w:t>
      </w:r>
      <w:proofErr w:type="gramEnd"/>
      <w:r w:rsidR="002727BC" w:rsidRPr="0085379B">
        <w:rPr>
          <w:rFonts w:ascii="Courier New" w:eastAsia="Times New Roman" w:hAnsi="Courier New" w:cs="Courier New"/>
          <w:color w:val="000000"/>
          <w:sz w:val="21"/>
          <w:szCs w:val="21"/>
        </w:rPr>
        <w:t xml:space="preserve"> members) {</w:t>
      </w:r>
      <w:r w:rsidR="001A2B40" w:rsidRPr="0085379B">
        <w:rPr>
          <w:rFonts w:ascii="Courier New" w:eastAsia="Times New Roman" w:hAnsi="Courier New" w:cs="Courier New"/>
          <w:color w:val="000000"/>
          <w:sz w:val="21"/>
          <w:szCs w:val="21"/>
        </w:rPr>
        <w:t xml:space="preserve"> </w:t>
      </w:r>
    </w:p>
    <w:p w14:paraId="56C3990F" w14:textId="6010FD52" w:rsidR="004A3BCB" w:rsidRPr="0085379B" w:rsidRDefault="004A3BCB" w:rsidP="00B31F3C">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 xml:space="preserve">list </w:t>
      </w:r>
      <w:proofErr w:type="spellStart"/>
      <w:r w:rsidRPr="0085379B">
        <w:rPr>
          <w:rFonts w:ascii="Courier New" w:eastAsia="Times New Roman" w:hAnsi="Courier New" w:cs="Courier New"/>
          <w:color w:val="000000"/>
          <w:sz w:val="21"/>
          <w:szCs w:val="21"/>
        </w:rPr>
        <w:t>member_likes</w:t>
      </w:r>
      <w:proofErr w:type="spellEnd"/>
      <w:r w:rsidRPr="0085379B">
        <w:rPr>
          <w:rFonts w:ascii="Courier New" w:eastAsia="Times New Roman" w:hAnsi="Courier New" w:cs="Courier New"/>
          <w:color w:val="000000"/>
          <w:sz w:val="21"/>
          <w:szCs w:val="21"/>
        </w:rPr>
        <w:t xml:space="preserve"> = </w:t>
      </w:r>
      <w:proofErr w:type="spellStart"/>
      <w:r w:rsidRPr="0085379B">
        <w:rPr>
          <w:rFonts w:ascii="Courier New" w:eastAsia="Times New Roman" w:hAnsi="Courier New" w:cs="Courier New"/>
          <w:color w:val="000000"/>
          <w:sz w:val="21"/>
          <w:szCs w:val="21"/>
        </w:rPr>
        <w:t>getLikes</w:t>
      </w:r>
      <w:proofErr w:type="spellEnd"/>
      <w:r w:rsidRPr="0085379B">
        <w:rPr>
          <w:rFonts w:ascii="Courier New" w:eastAsia="Times New Roman" w:hAnsi="Courier New" w:cs="Courier New"/>
          <w:color w:val="000000"/>
          <w:sz w:val="21"/>
          <w:szCs w:val="21"/>
        </w:rPr>
        <w:t>(member)</w:t>
      </w:r>
      <w:r w:rsidR="001A2B40" w:rsidRPr="0085379B">
        <w:rPr>
          <w:rFonts w:ascii="Courier New" w:eastAsia="Times New Roman" w:hAnsi="Courier New" w:cs="Courier New"/>
          <w:color w:val="000000"/>
          <w:sz w:val="21"/>
          <w:szCs w:val="21"/>
        </w:rPr>
        <w:t xml:space="preserve"> </w:t>
      </w:r>
      <w:r w:rsidR="00442511">
        <w:rPr>
          <w:rFonts w:ascii="Courier New" w:eastAsia="Times New Roman" w:hAnsi="Courier New" w:cs="Courier New"/>
          <w:color w:val="000000"/>
          <w:sz w:val="21"/>
          <w:szCs w:val="21"/>
        </w:rPr>
        <w:br/>
      </w:r>
      <w:r w:rsidR="006756B0" w:rsidRPr="0085379B">
        <w:rPr>
          <w:rFonts w:ascii="Courier New" w:eastAsia="Times New Roman" w:hAnsi="Courier New" w:cs="Courier New"/>
          <w:color w:val="000000"/>
          <w:sz w:val="21"/>
          <w:szCs w:val="21"/>
        </w:rPr>
        <w:t xml:space="preserve">list </w:t>
      </w:r>
      <w:proofErr w:type="spellStart"/>
      <w:r w:rsidR="006756B0" w:rsidRPr="0085379B">
        <w:rPr>
          <w:rFonts w:ascii="Courier New" w:eastAsia="Times New Roman" w:hAnsi="Courier New" w:cs="Courier New"/>
          <w:color w:val="000000"/>
          <w:sz w:val="21"/>
          <w:szCs w:val="21"/>
        </w:rPr>
        <w:t>member_shares</w:t>
      </w:r>
      <w:proofErr w:type="spellEnd"/>
      <w:r w:rsidR="006756B0" w:rsidRPr="0085379B">
        <w:rPr>
          <w:rFonts w:ascii="Courier New" w:eastAsia="Times New Roman" w:hAnsi="Courier New" w:cs="Courier New"/>
          <w:color w:val="000000"/>
          <w:sz w:val="21"/>
          <w:szCs w:val="21"/>
        </w:rPr>
        <w:t xml:space="preserve"> = </w:t>
      </w:r>
      <w:proofErr w:type="spellStart"/>
      <w:r w:rsidR="006756B0" w:rsidRPr="0085379B">
        <w:rPr>
          <w:rFonts w:ascii="Courier New" w:eastAsia="Times New Roman" w:hAnsi="Courier New" w:cs="Courier New"/>
          <w:color w:val="000000"/>
          <w:sz w:val="21"/>
          <w:szCs w:val="21"/>
        </w:rPr>
        <w:t>getShares</w:t>
      </w:r>
      <w:proofErr w:type="spellEnd"/>
      <w:r w:rsidR="006756B0" w:rsidRPr="0085379B">
        <w:rPr>
          <w:rFonts w:ascii="Courier New" w:eastAsia="Times New Roman" w:hAnsi="Courier New" w:cs="Courier New"/>
          <w:color w:val="000000"/>
          <w:sz w:val="21"/>
          <w:szCs w:val="21"/>
        </w:rPr>
        <w:t>(member)</w:t>
      </w:r>
      <w:r w:rsidR="006756B0" w:rsidRPr="0085379B">
        <w:rPr>
          <w:rFonts w:ascii="Courier New" w:eastAsia="Times New Roman" w:hAnsi="Courier New" w:cs="Courier New"/>
          <w:color w:val="000000"/>
          <w:sz w:val="21"/>
          <w:szCs w:val="21"/>
        </w:rPr>
        <w:br/>
        <w:t xml:space="preserve">list </w:t>
      </w:r>
      <w:proofErr w:type="spellStart"/>
      <w:r w:rsidR="006756B0" w:rsidRPr="0085379B">
        <w:rPr>
          <w:rFonts w:ascii="Courier New" w:eastAsia="Times New Roman" w:hAnsi="Courier New" w:cs="Courier New"/>
          <w:color w:val="000000"/>
          <w:sz w:val="21"/>
          <w:szCs w:val="21"/>
        </w:rPr>
        <w:t>member_posts</w:t>
      </w:r>
      <w:proofErr w:type="spellEnd"/>
      <w:r w:rsidR="006756B0" w:rsidRPr="0085379B">
        <w:rPr>
          <w:rFonts w:ascii="Courier New" w:eastAsia="Times New Roman" w:hAnsi="Courier New" w:cs="Courier New"/>
          <w:color w:val="000000"/>
          <w:sz w:val="21"/>
          <w:szCs w:val="21"/>
        </w:rPr>
        <w:t xml:space="preserve"> = </w:t>
      </w:r>
      <w:proofErr w:type="spellStart"/>
      <w:r w:rsidR="006756B0" w:rsidRPr="0085379B">
        <w:rPr>
          <w:rFonts w:ascii="Courier New" w:eastAsia="Times New Roman" w:hAnsi="Courier New" w:cs="Courier New"/>
          <w:color w:val="000000"/>
          <w:sz w:val="21"/>
          <w:szCs w:val="21"/>
        </w:rPr>
        <w:t>getPosts</w:t>
      </w:r>
      <w:proofErr w:type="spellEnd"/>
      <w:r w:rsidR="006756B0" w:rsidRPr="0085379B">
        <w:rPr>
          <w:rFonts w:ascii="Courier New" w:eastAsia="Times New Roman" w:hAnsi="Courier New" w:cs="Courier New"/>
          <w:color w:val="000000"/>
          <w:sz w:val="21"/>
          <w:szCs w:val="21"/>
        </w:rPr>
        <w:t>(member)</w:t>
      </w:r>
      <w:r w:rsidR="009277E0" w:rsidRPr="0085379B">
        <w:rPr>
          <w:rFonts w:ascii="Courier New" w:eastAsia="Times New Roman" w:hAnsi="Courier New" w:cs="Courier New"/>
          <w:color w:val="000000"/>
          <w:sz w:val="21"/>
          <w:szCs w:val="21"/>
        </w:rPr>
        <w:br/>
      </w:r>
    </w:p>
    <w:p w14:paraId="6BA92ADA" w14:textId="32A76A01" w:rsidR="006756B0" w:rsidRPr="0085379B" w:rsidRDefault="00090561" w:rsidP="00442511">
      <w:pPr>
        <w:shd w:val="clear" w:color="auto" w:fill="F2F2F2" w:themeFill="background1" w:themeFillShade="F2"/>
        <w:rPr>
          <w:rFonts w:ascii="Courier New" w:eastAsia="Times New Roman" w:hAnsi="Courier New" w:cs="Courier New"/>
          <w:color w:val="000000"/>
          <w:sz w:val="21"/>
          <w:szCs w:val="21"/>
          <w:rtl/>
        </w:rPr>
      </w:pPr>
      <w:r w:rsidRPr="0085379B">
        <w:rPr>
          <w:rFonts w:ascii="Courier New" w:eastAsia="Times New Roman" w:hAnsi="Courier New" w:cs="Courier New"/>
          <w:color w:val="000000"/>
          <w:sz w:val="21"/>
          <w:szCs w:val="21"/>
        </w:rPr>
        <w:t>result+=</w:t>
      </w:r>
      <w:r w:rsidR="00F31D67" w:rsidRPr="0085379B">
        <w:rPr>
          <w:rFonts w:ascii="Courier New" w:eastAsia="Times New Roman" w:hAnsi="Courier New" w:cs="Courier New"/>
          <w:color w:val="000000"/>
          <w:sz w:val="21"/>
          <w:szCs w:val="21"/>
        </w:rPr>
        <w:t xml:space="preserve"> </w:t>
      </w:r>
      <w:proofErr w:type="spellStart"/>
      <w:proofErr w:type="gramStart"/>
      <w:r w:rsidR="00F31D67" w:rsidRPr="0085379B">
        <w:rPr>
          <w:rFonts w:ascii="Courier New" w:eastAsia="Times New Roman" w:hAnsi="Courier New" w:cs="Courier New"/>
          <w:color w:val="000000"/>
          <w:sz w:val="21"/>
          <w:szCs w:val="21"/>
        </w:rPr>
        <w:t>member.timeSpent</w:t>
      </w:r>
      <w:proofErr w:type="spellEnd"/>
      <w:proofErr w:type="gramEnd"/>
      <w:r w:rsidR="00F31D67" w:rsidRPr="0085379B">
        <w:rPr>
          <w:rFonts w:ascii="Courier New" w:eastAsia="Times New Roman" w:hAnsi="Courier New" w:cs="Courier New"/>
          <w:color w:val="000000"/>
          <w:sz w:val="21"/>
          <w:szCs w:val="21"/>
        </w:rPr>
        <w:t>()</w:t>
      </w:r>
      <w:r w:rsidR="00C85E81" w:rsidRPr="0085379B">
        <w:rPr>
          <w:rFonts w:ascii="Courier New" w:eastAsia="Times New Roman" w:hAnsi="Courier New" w:cs="Courier New"/>
          <w:color w:val="000000"/>
          <w:sz w:val="21"/>
          <w:szCs w:val="21"/>
        </w:rPr>
        <w:t xml:space="preserve"> </w:t>
      </w:r>
      <w:r w:rsidR="00927CED" w:rsidRPr="0085379B">
        <w:rPr>
          <w:rFonts w:ascii="Courier New" w:eastAsia="Times New Roman" w:hAnsi="Courier New" w:cs="Courier New"/>
          <w:color w:val="000000"/>
          <w:sz w:val="21"/>
          <w:szCs w:val="21"/>
        </w:rPr>
        <w:t xml:space="preserve">* </w:t>
      </w:r>
      <w:proofErr w:type="spellStart"/>
      <w:r w:rsidR="00927CED" w:rsidRPr="0085379B">
        <w:rPr>
          <w:rFonts w:ascii="Courier New" w:eastAsia="Times New Roman" w:hAnsi="Courier New" w:cs="Courier New"/>
          <w:color w:val="000000"/>
          <w:sz w:val="21"/>
          <w:szCs w:val="21"/>
        </w:rPr>
        <w:t>worth_time_spent</w:t>
      </w:r>
      <w:proofErr w:type="spellEnd"/>
      <w:r w:rsidR="00A135B7" w:rsidRPr="0085379B">
        <w:rPr>
          <w:rFonts w:ascii="Courier New" w:eastAsia="Times New Roman" w:hAnsi="Courier New" w:cs="Courier New"/>
          <w:color w:val="000000"/>
          <w:sz w:val="21"/>
          <w:szCs w:val="21"/>
        </w:rPr>
        <w:t xml:space="preserve">   </w:t>
      </w:r>
      <w:r w:rsidR="00B60467" w:rsidRPr="0085379B">
        <w:rPr>
          <w:rFonts w:ascii="Courier New" w:eastAsia="Times New Roman" w:hAnsi="Courier New" w:cs="Courier New"/>
          <w:color w:val="000000"/>
          <w:sz w:val="21"/>
          <w:szCs w:val="21"/>
        </w:rPr>
        <w:t xml:space="preserve">// </w:t>
      </w:r>
      <w:r w:rsidR="00A135B7" w:rsidRPr="0085379B">
        <w:rPr>
          <w:rFonts w:ascii="Courier New" w:eastAsia="Times New Roman" w:hAnsi="Courier New" w:cs="Courier New"/>
          <w:color w:val="000000"/>
          <w:sz w:val="21"/>
          <w:szCs w:val="21"/>
        </w:rPr>
        <w:t>an average time of use every month</w:t>
      </w:r>
      <w:r w:rsidR="001A2B40" w:rsidRPr="0085379B">
        <w:rPr>
          <w:rFonts w:ascii="Courier New" w:eastAsia="Times New Roman" w:hAnsi="Courier New" w:cs="Courier New"/>
          <w:color w:val="000000"/>
          <w:sz w:val="21"/>
          <w:szCs w:val="21"/>
        </w:rPr>
        <w:t xml:space="preserve"> </w:t>
      </w:r>
    </w:p>
    <w:p w14:paraId="3C0556C6" w14:textId="77777777" w:rsidR="002727BC" w:rsidRPr="0085379B" w:rsidRDefault="002727BC" w:rsidP="00B31F3C">
      <w:pPr>
        <w:shd w:val="clear" w:color="auto" w:fill="F2F2F2" w:themeFill="background1" w:themeFillShade="F2"/>
        <w:rPr>
          <w:rFonts w:ascii="Courier New" w:eastAsia="Times New Roman" w:hAnsi="Courier New" w:cs="Courier New"/>
          <w:color w:val="000000"/>
          <w:sz w:val="21"/>
          <w:szCs w:val="21"/>
        </w:rPr>
      </w:pPr>
    </w:p>
    <w:p w14:paraId="03EF4F68" w14:textId="0EC5FA89" w:rsidR="002727BC" w:rsidRPr="0085379B" w:rsidRDefault="002727BC"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w:t>
      </w:r>
    </w:p>
    <w:p w14:paraId="45E819C0" w14:textId="2A9A889B" w:rsidR="004A4FE0" w:rsidRPr="0085379B" w:rsidRDefault="002E101F" w:rsidP="00B31F3C">
      <w:pPr>
        <w:shd w:val="clear" w:color="auto" w:fill="F2F2F2" w:themeFill="background1" w:themeFillShade="F2"/>
        <w:rPr>
          <w:rFonts w:ascii="Courier New" w:eastAsia="Times New Roman" w:hAnsi="Courier New" w:cs="Courier New"/>
          <w:color w:val="000000"/>
          <w:sz w:val="21"/>
          <w:szCs w:val="21"/>
        </w:rPr>
      </w:pPr>
      <w:r w:rsidRPr="0085379B">
        <w:rPr>
          <w:rFonts w:ascii="Courier New" w:eastAsia="Times New Roman" w:hAnsi="Courier New" w:cs="Courier New"/>
          <w:color w:val="000000"/>
          <w:sz w:val="21"/>
          <w:szCs w:val="21"/>
        </w:rPr>
        <w:t xml:space="preserve">   </w:t>
      </w:r>
    </w:p>
    <w:p w14:paraId="35384D05" w14:textId="095B0361" w:rsidR="0032746A" w:rsidRPr="00B31F3C" w:rsidRDefault="0032746A" w:rsidP="00B31F3C">
      <w:pPr>
        <w:shd w:val="clear" w:color="auto" w:fill="F2F2F2" w:themeFill="background1" w:themeFillShade="F2"/>
        <w:rPr>
          <w:rFonts w:ascii="Courier New" w:eastAsia="Times New Roman" w:hAnsi="Courier New" w:cs="Courier New"/>
          <w:b/>
          <w:bCs/>
          <w:color w:val="000000"/>
          <w:sz w:val="21"/>
          <w:szCs w:val="21"/>
        </w:rPr>
      </w:pPr>
      <w:r w:rsidRPr="00B31F3C">
        <w:rPr>
          <w:rFonts w:ascii="Courier New" w:eastAsia="Times New Roman" w:hAnsi="Courier New" w:cs="Courier New"/>
          <w:b/>
          <w:bCs/>
          <w:color w:val="000000"/>
          <w:sz w:val="21"/>
          <w:szCs w:val="21"/>
        </w:rPr>
        <w:t>return result</w:t>
      </w:r>
      <w:r w:rsidR="00B31F3C" w:rsidRPr="00B31F3C">
        <w:rPr>
          <w:rFonts w:ascii="Courier New" w:eastAsia="Times New Roman" w:hAnsi="Courier New" w:cs="Courier New"/>
          <w:b/>
          <w:bCs/>
          <w:color w:val="000000"/>
          <w:sz w:val="21"/>
          <w:szCs w:val="21"/>
        </w:rPr>
        <w:t>;</w:t>
      </w:r>
    </w:p>
    <w:p w14:paraId="7338E8A5" w14:textId="77777777" w:rsidR="00F61732" w:rsidRPr="004A4FE0" w:rsidRDefault="00F61732" w:rsidP="001F3DC7">
      <w:pPr>
        <w:rPr>
          <w:rFonts w:asciiTheme="majorBidi" w:hAnsiTheme="majorBidi" w:cstheme="majorBidi"/>
          <w:sz w:val="28"/>
          <w:szCs w:val="28"/>
          <w:u w:val="single"/>
        </w:rPr>
      </w:pPr>
    </w:p>
    <w:p w14:paraId="61322B2D" w14:textId="5CAF4965" w:rsidR="00920C61" w:rsidRDefault="00920C61" w:rsidP="001F3DC7">
      <w:pPr>
        <w:rPr>
          <w:rFonts w:asciiTheme="majorBidi" w:hAnsiTheme="majorBidi" w:cstheme="majorBidi"/>
          <w:b/>
          <w:bCs/>
          <w:sz w:val="40"/>
          <w:szCs w:val="40"/>
        </w:rPr>
      </w:pPr>
    </w:p>
    <w:p w14:paraId="44C65E33" w14:textId="77777777" w:rsidR="001F3DC7" w:rsidRPr="001F3DC7" w:rsidRDefault="001F3DC7" w:rsidP="001F3DC7">
      <w:pPr>
        <w:rPr>
          <w:rFonts w:asciiTheme="majorBidi" w:hAnsiTheme="majorBidi" w:cstheme="majorBidi"/>
          <w:b/>
          <w:bCs/>
          <w:sz w:val="40"/>
          <w:szCs w:val="40"/>
        </w:rPr>
      </w:pPr>
    </w:p>
    <w:p w14:paraId="2131C019" w14:textId="09189695" w:rsidR="00F025DE" w:rsidRDefault="00F025DE" w:rsidP="00F025DE">
      <w:pPr>
        <w:pStyle w:val="ListParagraph"/>
        <w:numPr>
          <w:ilvl w:val="0"/>
          <w:numId w:val="1"/>
        </w:numPr>
        <w:rPr>
          <w:rFonts w:asciiTheme="majorBidi" w:hAnsiTheme="majorBidi" w:cstheme="majorBidi"/>
          <w:b/>
          <w:bCs/>
          <w:sz w:val="40"/>
          <w:szCs w:val="40"/>
        </w:rPr>
      </w:pPr>
      <w:r w:rsidRPr="00C867CA">
        <w:rPr>
          <w:rFonts w:asciiTheme="majorBidi" w:hAnsiTheme="majorBidi" w:cstheme="majorBidi"/>
          <w:b/>
          <w:bCs/>
          <w:sz w:val="40"/>
          <w:szCs w:val="40"/>
        </w:rPr>
        <w:t>H</w:t>
      </w:r>
      <w:r>
        <w:rPr>
          <w:rFonts w:asciiTheme="majorBidi" w:hAnsiTheme="majorBidi" w:cstheme="majorBidi"/>
          <w:b/>
          <w:bCs/>
          <w:sz w:val="40"/>
          <w:szCs w:val="40"/>
        </w:rPr>
        <w:t>uman Interface Design</w:t>
      </w:r>
      <w:r w:rsidR="001F3DC7">
        <w:rPr>
          <w:rFonts w:asciiTheme="majorBidi" w:hAnsiTheme="majorBidi" w:cstheme="majorBidi"/>
          <w:b/>
          <w:bCs/>
          <w:sz w:val="40"/>
          <w:szCs w:val="40"/>
        </w:rPr>
        <w:br/>
      </w:r>
    </w:p>
    <w:p w14:paraId="7094730B" w14:textId="2411E85C" w:rsidR="00F025DE" w:rsidRPr="00A75229" w:rsidRDefault="00F025DE" w:rsidP="001F3DC7">
      <w:pPr>
        <w:pStyle w:val="ListParagraph"/>
        <w:numPr>
          <w:ilvl w:val="1"/>
          <w:numId w:val="4"/>
        </w:numPr>
        <w:rPr>
          <w:rFonts w:asciiTheme="majorBidi" w:hAnsiTheme="majorBidi" w:cstheme="majorBidi"/>
          <w:b/>
          <w:bCs/>
          <w:sz w:val="24"/>
          <w:szCs w:val="24"/>
          <w:rtl/>
        </w:rPr>
      </w:pPr>
      <w:r w:rsidRPr="00976BC2">
        <w:rPr>
          <w:rFonts w:asciiTheme="majorBidi" w:hAnsiTheme="majorBidi" w:cstheme="majorBidi"/>
          <w:b/>
          <w:bCs/>
          <w:sz w:val="40"/>
          <w:szCs w:val="40"/>
        </w:rPr>
        <w:t>O</w:t>
      </w:r>
      <w:r>
        <w:rPr>
          <w:rFonts w:asciiTheme="majorBidi" w:hAnsiTheme="majorBidi" w:cstheme="majorBidi"/>
          <w:b/>
          <w:bCs/>
          <w:sz w:val="40"/>
          <w:szCs w:val="40"/>
        </w:rPr>
        <w:t xml:space="preserve">verview of User Interface </w:t>
      </w:r>
      <w:r>
        <w:rPr>
          <w:rFonts w:asciiTheme="majorBidi" w:hAnsiTheme="majorBidi" w:cstheme="majorBidi"/>
          <w:b/>
          <w:bCs/>
          <w:sz w:val="40"/>
          <w:szCs w:val="40"/>
        </w:rPr>
        <w:br/>
      </w:r>
      <w:r w:rsidR="001D36C9" w:rsidRPr="001F3DC7">
        <w:rPr>
          <w:rFonts w:asciiTheme="majorBidi" w:hAnsiTheme="majorBidi" w:cstheme="majorBidi"/>
          <w:b/>
          <w:bCs/>
          <w:sz w:val="28"/>
          <w:szCs w:val="28"/>
        </w:rPr>
        <w:br/>
      </w:r>
      <w:r w:rsidR="001F3DC7" w:rsidRPr="00A75229">
        <w:rPr>
          <w:rFonts w:asciiTheme="majorBidi" w:hAnsiTheme="majorBidi" w:cstheme="majorBidi"/>
          <w:sz w:val="24"/>
          <w:szCs w:val="24"/>
        </w:rPr>
        <w:t>First of all the user enters the software, enters their email and password and verifies that a verifier has permission to use the software. Once the user has logged in, it loads a .</w:t>
      </w:r>
      <w:proofErr w:type="spellStart"/>
      <w:r w:rsidR="001F3DC7" w:rsidRPr="00A75229">
        <w:rPr>
          <w:rFonts w:asciiTheme="majorBidi" w:hAnsiTheme="majorBidi" w:cstheme="majorBidi"/>
          <w:sz w:val="24"/>
          <w:szCs w:val="24"/>
        </w:rPr>
        <w:t>pst</w:t>
      </w:r>
      <w:proofErr w:type="spellEnd"/>
      <w:r w:rsidR="001F3DC7" w:rsidRPr="00A75229">
        <w:rPr>
          <w:rFonts w:asciiTheme="majorBidi" w:hAnsiTheme="majorBidi" w:cstheme="majorBidi"/>
          <w:sz w:val="24"/>
          <w:szCs w:val="24"/>
        </w:rPr>
        <w:t xml:space="preserve"> file into the software. After the software has read the file, the user will see the network data on the screen. From this point the user will be able to see the graph of the network visually </w:t>
      </w:r>
      <w:proofErr w:type="gramStart"/>
      <w:r w:rsidR="001F3DC7" w:rsidRPr="00A75229">
        <w:rPr>
          <w:rFonts w:asciiTheme="majorBidi" w:hAnsiTheme="majorBidi" w:cstheme="majorBidi"/>
          <w:sz w:val="24"/>
          <w:szCs w:val="24"/>
        </w:rPr>
        <w:t>and also</w:t>
      </w:r>
      <w:proofErr w:type="gramEnd"/>
      <w:r w:rsidR="001F3DC7" w:rsidRPr="00A75229">
        <w:rPr>
          <w:rFonts w:asciiTheme="majorBidi" w:hAnsiTheme="majorBidi" w:cstheme="majorBidi"/>
          <w:sz w:val="24"/>
          <w:szCs w:val="24"/>
        </w:rPr>
        <w:t xml:space="preserve"> be able to filter results. The user will be able to run graph algorithms on the graph and the user will also be able to see how much the network is equal to a numeric value</w:t>
      </w:r>
      <w:r w:rsidR="001F3DC7" w:rsidRPr="00A75229">
        <w:rPr>
          <w:rFonts w:asciiTheme="majorBidi" w:hAnsiTheme="majorBidi" w:cs="Times New Roman"/>
          <w:sz w:val="24"/>
          <w:szCs w:val="24"/>
          <w:rtl/>
        </w:rPr>
        <w:t>.</w:t>
      </w:r>
    </w:p>
    <w:p w14:paraId="5AD0198C" w14:textId="77777777" w:rsidR="001F3DC7" w:rsidRDefault="001F3DC7" w:rsidP="001F3DC7">
      <w:pPr>
        <w:pStyle w:val="ListParagraph"/>
        <w:ind w:left="1080"/>
        <w:rPr>
          <w:rFonts w:asciiTheme="majorBidi" w:hAnsiTheme="majorBidi" w:cstheme="majorBidi"/>
          <w:b/>
          <w:bCs/>
          <w:sz w:val="40"/>
          <w:szCs w:val="40"/>
        </w:rPr>
      </w:pPr>
    </w:p>
    <w:p w14:paraId="05A6C124" w14:textId="06FB4B5A" w:rsidR="00DF0D51" w:rsidRPr="00DF0D51" w:rsidRDefault="00F025DE" w:rsidP="00DF0D51">
      <w:pPr>
        <w:pStyle w:val="ListParagraph"/>
        <w:numPr>
          <w:ilvl w:val="1"/>
          <w:numId w:val="4"/>
        </w:numPr>
        <w:rPr>
          <w:rFonts w:asciiTheme="majorBidi" w:hAnsiTheme="majorBidi" w:cstheme="majorBidi"/>
          <w:b/>
          <w:bCs/>
          <w:sz w:val="40"/>
          <w:szCs w:val="40"/>
        </w:rPr>
      </w:pPr>
      <w:r w:rsidRPr="00DF0D51">
        <w:rPr>
          <w:rFonts w:asciiTheme="majorBidi" w:hAnsiTheme="majorBidi" w:cstheme="majorBidi"/>
          <w:b/>
          <w:bCs/>
          <w:sz w:val="40"/>
          <w:szCs w:val="40"/>
        </w:rPr>
        <w:t>Screen Images</w:t>
      </w:r>
      <w:r w:rsidRPr="00DF0D51">
        <w:rPr>
          <w:rFonts w:asciiTheme="majorBidi" w:hAnsiTheme="majorBidi" w:cstheme="majorBidi"/>
          <w:b/>
          <w:bCs/>
          <w:sz w:val="40"/>
          <w:szCs w:val="40"/>
        </w:rPr>
        <w:br/>
      </w:r>
    </w:p>
    <w:p w14:paraId="58F0EBDE" w14:textId="055D72CD" w:rsidR="00B0357B" w:rsidRDefault="00416DE0" w:rsidP="00B0357B">
      <w:pPr>
        <w:keepNext/>
        <w:ind w:left="360"/>
      </w:pPr>
      <w:r w:rsidRPr="00CB223A">
        <w:rPr>
          <w:noProof/>
        </w:rPr>
        <w:drawing>
          <wp:inline distT="0" distB="0" distL="0" distR="0" wp14:anchorId="1BE6FA8E" wp14:editId="167AF032">
            <wp:extent cx="4276578" cy="374596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9468" cy="3766016"/>
                    </a:xfrm>
                    <a:prstGeom prst="rect">
                      <a:avLst/>
                    </a:prstGeom>
                  </pic:spPr>
                </pic:pic>
              </a:graphicData>
            </a:graphic>
          </wp:inline>
        </w:drawing>
      </w:r>
    </w:p>
    <w:p w14:paraId="0A0E6004" w14:textId="6A24224F" w:rsidR="00F025DE" w:rsidRPr="00CB223A" w:rsidRDefault="00B0357B" w:rsidP="00B0357B">
      <w:pPr>
        <w:pStyle w:val="Caption"/>
        <w:ind w:firstLine="720"/>
        <w:rPr>
          <w:rFonts w:asciiTheme="majorBidi" w:hAnsiTheme="majorBidi" w:cstheme="majorBidi"/>
          <w:sz w:val="40"/>
          <w:szCs w:val="40"/>
        </w:rPr>
      </w:pPr>
      <w:r>
        <w:t xml:space="preserve">Figure </w:t>
      </w:r>
      <w:r w:rsidR="000D5A94">
        <w:fldChar w:fldCharType="begin"/>
      </w:r>
      <w:r w:rsidR="000D5A94">
        <w:instrText xml:space="preserve"> SEQ Figure \* ARABIC </w:instrText>
      </w:r>
      <w:r w:rsidR="000D5A94">
        <w:fldChar w:fldCharType="separate"/>
      </w:r>
      <w:r>
        <w:rPr>
          <w:noProof/>
        </w:rPr>
        <w:t>5</w:t>
      </w:r>
      <w:r w:rsidR="000D5A94">
        <w:rPr>
          <w:noProof/>
        </w:rPr>
        <w:fldChar w:fldCharType="end"/>
      </w:r>
      <w:r>
        <w:rPr>
          <w:noProof/>
        </w:rPr>
        <w:t xml:space="preserve">. </w:t>
      </w:r>
      <w:proofErr w:type="spellStart"/>
      <w:r w:rsidR="00CB223A" w:rsidRPr="00517547">
        <w:t>Gui_login</w:t>
      </w:r>
      <w:proofErr w:type="spellEnd"/>
    </w:p>
    <w:p w14:paraId="2AC28AFB" w14:textId="045A792F" w:rsidR="00CB223A" w:rsidRDefault="00CB223A" w:rsidP="002E6E26">
      <w:pPr>
        <w:rPr>
          <w:rFonts w:asciiTheme="majorBidi" w:hAnsiTheme="majorBidi" w:cstheme="majorBidi"/>
          <w:b/>
          <w:bCs/>
          <w:sz w:val="40"/>
          <w:szCs w:val="40"/>
        </w:rPr>
      </w:pPr>
    </w:p>
    <w:p w14:paraId="43A6D2C8" w14:textId="77777777" w:rsidR="00B0357B" w:rsidRDefault="008C7AC9" w:rsidP="00B0357B">
      <w:pPr>
        <w:keepNext/>
      </w:pPr>
      <w:r>
        <w:rPr>
          <w:noProof/>
        </w:rPr>
        <w:drawing>
          <wp:inline distT="0" distB="0" distL="0" distR="0" wp14:anchorId="6E6A3DA9" wp14:editId="2556B863">
            <wp:extent cx="3882683" cy="3709670"/>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1804" cy="3718384"/>
                    </a:xfrm>
                    <a:prstGeom prst="rect">
                      <a:avLst/>
                    </a:prstGeom>
                  </pic:spPr>
                </pic:pic>
              </a:graphicData>
            </a:graphic>
          </wp:inline>
        </w:drawing>
      </w:r>
    </w:p>
    <w:p w14:paraId="17AEB846" w14:textId="316F81F0" w:rsidR="00F62144" w:rsidRDefault="00B0357B" w:rsidP="00B0357B">
      <w:pPr>
        <w:pStyle w:val="Caption"/>
        <w:rPr>
          <w:rFonts w:asciiTheme="majorBidi" w:hAnsiTheme="majorBidi" w:cstheme="majorBidi"/>
          <w:b/>
          <w:bCs/>
          <w:sz w:val="40"/>
          <w:szCs w:val="40"/>
        </w:rPr>
      </w:pPr>
      <w:r>
        <w:t xml:space="preserve">Figure </w:t>
      </w:r>
      <w:r w:rsidR="000D5A94">
        <w:fldChar w:fldCharType="begin"/>
      </w:r>
      <w:r w:rsidR="000D5A94">
        <w:instrText xml:space="preserve"> SEQ Figure \* ARABIC </w:instrText>
      </w:r>
      <w:r w:rsidR="000D5A94">
        <w:fldChar w:fldCharType="separate"/>
      </w:r>
      <w:r>
        <w:rPr>
          <w:noProof/>
        </w:rPr>
        <w:t>6</w:t>
      </w:r>
      <w:r w:rsidR="000D5A94">
        <w:rPr>
          <w:noProof/>
        </w:rPr>
        <w:fldChar w:fldCharType="end"/>
      </w:r>
      <w:r>
        <w:rPr>
          <w:noProof/>
        </w:rPr>
        <w:t xml:space="preserve">. </w:t>
      </w:r>
      <w:proofErr w:type="spellStart"/>
      <w:r w:rsidR="00CB223A" w:rsidRPr="00ED2F29">
        <w:t>Gui_signup</w:t>
      </w:r>
      <w:proofErr w:type="spellEnd"/>
    </w:p>
    <w:p w14:paraId="2672C2EC" w14:textId="1BACAAAF" w:rsidR="00CB223A" w:rsidRDefault="00CB223A" w:rsidP="00F62144">
      <w:pPr>
        <w:rPr>
          <w:rFonts w:asciiTheme="majorBidi" w:hAnsiTheme="majorBidi" w:cstheme="majorBidi"/>
          <w:b/>
          <w:bCs/>
          <w:sz w:val="40"/>
          <w:szCs w:val="40"/>
        </w:rPr>
      </w:pPr>
    </w:p>
    <w:p w14:paraId="4A1CB1F9" w14:textId="49E4725A" w:rsidR="00CB223A" w:rsidRDefault="00CB223A" w:rsidP="00F62144">
      <w:pPr>
        <w:rPr>
          <w:rFonts w:asciiTheme="majorBidi" w:hAnsiTheme="majorBidi" w:cstheme="majorBidi"/>
          <w:b/>
          <w:bCs/>
          <w:sz w:val="40"/>
          <w:szCs w:val="40"/>
        </w:rPr>
      </w:pPr>
    </w:p>
    <w:p w14:paraId="1E74029F" w14:textId="77777777" w:rsidR="00B0357B" w:rsidRDefault="00554F2E" w:rsidP="00B0357B">
      <w:pPr>
        <w:keepNext/>
      </w:pPr>
      <w:r>
        <w:rPr>
          <w:noProof/>
        </w:rPr>
        <w:drawing>
          <wp:inline distT="0" distB="0" distL="0" distR="0" wp14:anchorId="2D50854E" wp14:editId="2B45C562">
            <wp:extent cx="4895557" cy="244777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4549" cy="2452275"/>
                    </a:xfrm>
                    <a:prstGeom prst="rect">
                      <a:avLst/>
                    </a:prstGeom>
                  </pic:spPr>
                </pic:pic>
              </a:graphicData>
            </a:graphic>
          </wp:inline>
        </w:drawing>
      </w:r>
    </w:p>
    <w:p w14:paraId="4ECE42B4" w14:textId="358F1250" w:rsidR="00CB223A" w:rsidRDefault="00B0357B" w:rsidP="00056FC0">
      <w:pPr>
        <w:pStyle w:val="Caption"/>
        <w:rPr>
          <w:rFonts w:asciiTheme="majorBidi" w:hAnsiTheme="majorBidi" w:cstheme="majorBidi"/>
          <w:b/>
          <w:bCs/>
          <w:sz w:val="40"/>
          <w:szCs w:val="40"/>
        </w:rPr>
      </w:pPr>
      <w:r>
        <w:t xml:space="preserve">Figure </w:t>
      </w:r>
      <w:r w:rsidR="000D5A94">
        <w:fldChar w:fldCharType="begin"/>
      </w:r>
      <w:r w:rsidR="000D5A94">
        <w:instrText xml:space="preserve"> SEQ Figure \* ARABIC </w:instrText>
      </w:r>
      <w:r w:rsidR="000D5A94">
        <w:fldChar w:fldCharType="separate"/>
      </w:r>
      <w:r>
        <w:rPr>
          <w:noProof/>
        </w:rPr>
        <w:t>7</w:t>
      </w:r>
      <w:r w:rsidR="000D5A94">
        <w:rPr>
          <w:noProof/>
        </w:rPr>
        <w:fldChar w:fldCharType="end"/>
      </w:r>
      <w:r>
        <w:rPr>
          <w:noProof/>
        </w:rPr>
        <w:t>.</w:t>
      </w:r>
      <w:r w:rsidRPr="000D3EBC">
        <w:rPr>
          <w:noProof/>
        </w:rPr>
        <w:t>Gui_manage_Users</w:t>
      </w:r>
    </w:p>
    <w:p w14:paraId="4F6B5AA7" w14:textId="77777777" w:rsidR="00B0357B" w:rsidRDefault="00CD159E" w:rsidP="00B0357B">
      <w:pPr>
        <w:keepNext/>
      </w:pPr>
      <w:r>
        <w:rPr>
          <w:noProof/>
        </w:rPr>
        <w:lastRenderedPageBreak/>
        <w:drawing>
          <wp:inline distT="0" distB="0" distL="0" distR="0" wp14:anchorId="5403BDB4" wp14:editId="1C507EFB">
            <wp:extent cx="4775981" cy="3919732"/>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4360" cy="3926609"/>
                    </a:xfrm>
                    <a:prstGeom prst="rect">
                      <a:avLst/>
                    </a:prstGeom>
                  </pic:spPr>
                </pic:pic>
              </a:graphicData>
            </a:graphic>
          </wp:inline>
        </w:drawing>
      </w:r>
    </w:p>
    <w:p w14:paraId="3397FC3B" w14:textId="34D11CD8" w:rsidR="00F62144" w:rsidRDefault="00B0357B" w:rsidP="00B0357B">
      <w:pPr>
        <w:pStyle w:val="Caption"/>
        <w:rPr>
          <w:rFonts w:asciiTheme="majorBidi" w:hAnsiTheme="majorBidi" w:cstheme="majorBidi"/>
          <w:b/>
          <w:bCs/>
          <w:sz w:val="40"/>
          <w:szCs w:val="40"/>
        </w:rPr>
      </w:pPr>
      <w:r>
        <w:t xml:space="preserve">Figure </w:t>
      </w:r>
      <w:r w:rsidR="000D5A94">
        <w:fldChar w:fldCharType="begin"/>
      </w:r>
      <w:r w:rsidR="000D5A94">
        <w:instrText xml:space="preserve"> SEQ Figure \* ARABIC </w:instrText>
      </w:r>
      <w:r w:rsidR="000D5A94">
        <w:fldChar w:fldCharType="separate"/>
      </w:r>
      <w:r>
        <w:rPr>
          <w:noProof/>
        </w:rPr>
        <w:t>8</w:t>
      </w:r>
      <w:r w:rsidR="000D5A94">
        <w:rPr>
          <w:noProof/>
        </w:rPr>
        <w:fldChar w:fldCharType="end"/>
      </w:r>
      <w:r>
        <w:rPr>
          <w:noProof/>
        </w:rPr>
        <w:t xml:space="preserve">. </w:t>
      </w:r>
      <w:proofErr w:type="spellStart"/>
      <w:r w:rsidR="00CB223A" w:rsidRPr="002601D5">
        <w:t>Gui_graph_visualization</w:t>
      </w:r>
      <w:proofErr w:type="spellEnd"/>
    </w:p>
    <w:p w14:paraId="554C6A4D" w14:textId="6F96F206" w:rsidR="00A75229" w:rsidRDefault="00A75229" w:rsidP="00A75229"/>
    <w:p w14:paraId="0CCFB928" w14:textId="77777777" w:rsidR="00A75229" w:rsidRPr="00A75229" w:rsidRDefault="00A75229" w:rsidP="00A75229"/>
    <w:p w14:paraId="4B1B1FD7" w14:textId="77777777" w:rsidR="00A75229" w:rsidRDefault="00A75229" w:rsidP="00A75229">
      <w:pPr>
        <w:rPr>
          <w:rFonts w:asciiTheme="majorBidi" w:hAnsiTheme="majorBidi" w:cstheme="majorBidi"/>
          <w:b/>
          <w:bCs/>
          <w:sz w:val="40"/>
          <w:szCs w:val="40"/>
        </w:rPr>
      </w:pPr>
      <w:r>
        <w:rPr>
          <w:noProof/>
        </w:rPr>
        <w:drawing>
          <wp:inline distT="0" distB="0" distL="0" distR="0" wp14:anchorId="04AB87C2" wp14:editId="06DF7BB4">
            <wp:extent cx="4030227" cy="2665828"/>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8403" cy="2691080"/>
                    </a:xfrm>
                    <a:prstGeom prst="rect">
                      <a:avLst/>
                    </a:prstGeom>
                  </pic:spPr>
                </pic:pic>
              </a:graphicData>
            </a:graphic>
          </wp:inline>
        </w:drawing>
      </w:r>
    </w:p>
    <w:p w14:paraId="6AA1504C" w14:textId="77777777" w:rsidR="00A75229" w:rsidRDefault="00A75229" w:rsidP="00A75229">
      <w:pPr>
        <w:rPr>
          <w:rFonts w:asciiTheme="majorBidi" w:hAnsiTheme="majorBidi" w:cstheme="majorBidi"/>
          <w:b/>
          <w:bCs/>
          <w:sz w:val="40"/>
          <w:szCs w:val="40"/>
        </w:rPr>
      </w:pPr>
    </w:p>
    <w:p w14:paraId="148ABE72" w14:textId="7EC63879" w:rsidR="00F62144" w:rsidRPr="00F62144" w:rsidRDefault="00A75229" w:rsidP="00A75229">
      <w:pPr>
        <w:pStyle w:val="Caption"/>
        <w:rPr>
          <w:rFonts w:asciiTheme="majorBidi" w:hAnsiTheme="majorBidi" w:cstheme="majorBidi"/>
          <w:b/>
          <w:bCs/>
          <w:sz w:val="40"/>
          <w:szCs w:val="40"/>
        </w:rPr>
      </w:pPr>
      <w:r>
        <w:t xml:space="preserve">Figure </w:t>
      </w:r>
      <w:r>
        <w:fldChar w:fldCharType="begin"/>
      </w:r>
      <w:r>
        <w:instrText xml:space="preserve"> SEQ Figure \* ARABIC </w:instrText>
      </w:r>
      <w:r>
        <w:fldChar w:fldCharType="separate"/>
      </w:r>
      <w:r>
        <w:rPr>
          <w:noProof/>
        </w:rPr>
        <w:t>9</w:t>
      </w:r>
      <w:r>
        <w:rPr>
          <w:noProof/>
        </w:rPr>
        <w:fldChar w:fldCharType="end"/>
      </w:r>
      <w:r>
        <w:rPr>
          <w:noProof/>
        </w:rPr>
        <w:t xml:space="preserve">. </w:t>
      </w:r>
      <w:proofErr w:type="spellStart"/>
      <w:r w:rsidRPr="00B12713">
        <w:t>Gui_Graph_Chart</w:t>
      </w:r>
      <w:proofErr w:type="spellEnd"/>
    </w:p>
    <w:p w14:paraId="096E0409" w14:textId="4F68AFA8" w:rsidR="00F025DE" w:rsidRPr="004567ED" w:rsidRDefault="00F025DE" w:rsidP="004567ED">
      <w:pPr>
        <w:pStyle w:val="ListParagraph"/>
        <w:numPr>
          <w:ilvl w:val="1"/>
          <w:numId w:val="4"/>
        </w:numPr>
        <w:rPr>
          <w:rFonts w:asciiTheme="majorBidi" w:hAnsiTheme="majorBidi" w:cstheme="majorBidi"/>
          <w:sz w:val="28"/>
          <w:szCs w:val="28"/>
        </w:rPr>
      </w:pPr>
      <w:r w:rsidRPr="00190696">
        <w:rPr>
          <w:rFonts w:asciiTheme="majorBidi" w:hAnsiTheme="majorBidi" w:cstheme="majorBidi"/>
          <w:b/>
          <w:bCs/>
          <w:sz w:val="40"/>
          <w:szCs w:val="40"/>
        </w:rPr>
        <w:lastRenderedPageBreak/>
        <w:t>Screen Objects and Actions</w:t>
      </w:r>
      <w:r>
        <w:rPr>
          <w:rFonts w:asciiTheme="majorBidi" w:hAnsiTheme="majorBidi" w:cstheme="majorBidi"/>
          <w:b/>
          <w:bCs/>
          <w:sz w:val="40"/>
          <w:szCs w:val="40"/>
        </w:rPr>
        <w:br/>
      </w:r>
      <w:r>
        <w:rPr>
          <w:rFonts w:asciiTheme="majorBidi" w:hAnsiTheme="majorBidi" w:cstheme="majorBidi"/>
          <w:b/>
          <w:bCs/>
          <w:sz w:val="40"/>
          <w:szCs w:val="40"/>
        </w:rPr>
        <w:br/>
      </w:r>
      <w:r w:rsidR="004567ED" w:rsidRPr="004567ED">
        <w:rPr>
          <w:rFonts w:asciiTheme="majorBidi" w:hAnsiTheme="majorBidi" w:cstheme="majorBidi"/>
          <w:b/>
          <w:bCs/>
          <w:sz w:val="28"/>
          <w:szCs w:val="28"/>
        </w:rPr>
        <w:t>1. Login screen</w:t>
      </w:r>
      <w:r w:rsidR="00EA0C5B">
        <w:rPr>
          <w:rFonts w:asciiTheme="majorBidi" w:hAnsiTheme="majorBidi" w:cstheme="majorBidi"/>
          <w:b/>
          <w:bCs/>
          <w:sz w:val="28"/>
          <w:szCs w:val="28"/>
        </w:rPr>
        <w:br/>
      </w:r>
    </w:p>
    <w:p w14:paraId="3FEDE8BF" w14:textId="4FECE0B2" w:rsidR="004567ED" w:rsidRPr="001A101F" w:rsidRDefault="000447C4" w:rsidP="004567ED">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Email</w:t>
      </w:r>
      <w:r w:rsidR="004567ED" w:rsidRPr="001A101F">
        <w:rPr>
          <w:rFonts w:asciiTheme="majorBidi" w:hAnsiTheme="majorBidi" w:cstheme="majorBidi"/>
          <w:sz w:val="24"/>
          <w:szCs w:val="24"/>
          <w:u w:val="single"/>
        </w:rPr>
        <w:t>:</w:t>
      </w:r>
      <w:r w:rsidR="004567ED" w:rsidRPr="001A101F">
        <w:rPr>
          <w:rFonts w:asciiTheme="majorBidi" w:hAnsiTheme="majorBidi" w:cstheme="majorBidi"/>
          <w:sz w:val="24"/>
          <w:szCs w:val="24"/>
        </w:rPr>
        <w:t xml:space="preserve"> </w:t>
      </w:r>
      <w:r w:rsidRPr="001A101F">
        <w:rPr>
          <w:rFonts w:asciiTheme="majorBidi" w:hAnsiTheme="majorBidi" w:cstheme="majorBidi"/>
          <w:sz w:val="24"/>
          <w:szCs w:val="24"/>
        </w:rPr>
        <w:t xml:space="preserve">The email is an identifier </w:t>
      </w:r>
      <w:r w:rsidR="009F15C9" w:rsidRPr="001A101F">
        <w:rPr>
          <w:rFonts w:asciiTheme="majorBidi" w:hAnsiTheme="majorBidi" w:cstheme="majorBidi"/>
          <w:sz w:val="24"/>
          <w:szCs w:val="24"/>
        </w:rPr>
        <w:t xml:space="preserve">of the user. </w:t>
      </w:r>
    </w:p>
    <w:p w14:paraId="4D74EFA5" w14:textId="6240033C" w:rsidR="00D042A4" w:rsidRPr="001A101F" w:rsidRDefault="00D042A4" w:rsidP="00EA0C5B">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Password</w:t>
      </w:r>
      <w:r w:rsidRPr="001A101F">
        <w:rPr>
          <w:rFonts w:asciiTheme="majorBidi" w:hAnsiTheme="majorBidi" w:cstheme="majorBidi"/>
          <w:sz w:val="24"/>
          <w:szCs w:val="24"/>
        </w:rPr>
        <w:t xml:space="preserve">: </w:t>
      </w:r>
      <w:r w:rsidR="00EA0C5B" w:rsidRPr="001A101F">
        <w:rPr>
          <w:rFonts w:asciiTheme="majorBidi" w:hAnsiTheme="majorBidi" w:cstheme="majorBidi"/>
          <w:sz w:val="24"/>
          <w:szCs w:val="24"/>
        </w:rPr>
        <w:t>Password can be ranged from 4 to 20 letters.</w:t>
      </w:r>
    </w:p>
    <w:p w14:paraId="4ED9C21B" w14:textId="0A3570BC" w:rsidR="00EA0C5B" w:rsidRPr="004C673E" w:rsidRDefault="00EA0C5B" w:rsidP="00EA0C5B">
      <w:pPr>
        <w:pStyle w:val="ListParagraph"/>
        <w:ind w:left="1080"/>
        <w:rPr>
          <w:rFonts w:asciiTheme="majorBidi" w:hAnsiTheme="majorBidi" w:cstheme="majorBidi"/>
          <w:b/>
          <w:bCs/>
          <w:sz w:val="28"/>
          <w:szCs w:val="28"/>
        </w:rPr>
      </w:pPr>
      <w:r>
        <w:rPr>
          <w:rFonts w:asciiTheme="majorBidi" w:hAnsiTheme="majorBidi" w:cstheme="majorBidi"/>
          <w:sz w:val="28"/>
          <w:szCs w:val="28"/>
        </w:rPr>
        <w:br/>
      </w:r>
      <w:r w:rsidRPr="004C673E">
        <w:rPr>
          <w:rFonts w:asciiTheme="majorBidi" w:hAnsiTheme="majorBidi" w:cstheme="majorBidi"/>
          <w:b/>
          <w:bCs/>
          <w:sz w:val="28"/>
          <w:szCs w:val="28"/>
        </w:rPr>
        <w:t>2. Signup screen</w:t>
      </w:r>
    </w:p>
    <w:p w14:paraId="3F328728" w14:textId="1077DF7A" w:rsidR="00EA0C5B" w:rsidRDefault="00EA0C5B" w:rsidP="00EA0C5B">
      <w:pPr>
        <w:pStyle w:val="ListParagraph"/>
        <w:ind w:left="1080"/>
        <w:rPr>
          <w:rFonts w:asciiTheme="majorBidi" w:hAnsiTheme="majorBidi" w:cstheme="majorBidi"/>
          <w:sz w:val="28"/>
          <w:szCs w:val="28"/>
        </w:rPr>
      </w:pPr>
    </w:p>
    <w:p w14:paraId="61C50BE8" w14:textId="5700A70F" w:rsidR="00EA0C5B" w:rsidRPr="001A101F" w:rsidRDefault="00EA0C5B" w:rsidP="00EA0C5B">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Network name:</w:t>
      </w:r>
      <w:r w:rsidRPr="001A101F">
        <w:rPr>
          <w:rFonts w:asciiTheme="majorBidi" w:hAnsiTheme="majorBidi" w:cstheme="majorBidi"/>
          <w:sz w:val="24"/>
          <w:szCs w:val="24"/>
        </w:rPr>
        <w:t xml:space="preserve"> </w:t>
      </w:r>
      <w:r w:rsidR="00043696" w:rsidRPr="001A101F">
        <w:rPr>
          <w:rFonts w:asciiTheme="majorBidi" w:hAnsiTheme="majorBidi" w:cstheme="majorBidi"/>
          <w:sz w:val="24"/>
          <w:szCs w:val="24"/>
        </w:rPr>
        <w:t xml:space="preserve">the owner of the network </w:t>
      </w:r>
      <w:r w:rsidR="008F68B3" w:rsidRPr="001A101F">
        <w:rPr>
          <w:rFonts w:asciiTheme="majorBidi" w:hAnsiTheme="majorBidi" w:cstheme="majorBidi"/>
          <w:sz w:val="24"/>
          <w:szCs w:val="24"/>
        </w:rPr>
        <w:t>will enter his network name there.</w:t>
      </w:r>
    </w:p>
    <w:p w14:paraId="23F3E4CB" w14:textId="32F408C1" w:rsidR="00893FA2" w:rsidRPr="001A101F" w:rsidRDefault="004C673E" w:rsidP="00E57EEE">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Email:</w:t>
      </w:r>
      <w:r w:rsidRPr="001A101F">
        <w:rPr>
          <w:rFonts w:asciiTheme="majorBidi" w:hAnsiTheme="majorBidi" w:cstheme="majorBidi"/>
          <w:sz w:val="24"/>
          <w:szCs w:val="24"/>
        </w:rPr>
        <w:t xml:space="preserve"> </w:t>
      </w:r>
      <w:r w:rsidR="00893FA2" w:rsidRPr="001A101F">
        <w:rPr>
          <w:rFonts w:asciiTheme="majorBidi" w:hAnsiTheme="majorBidi" w:cstheme="majorBidi"/>
          <w:sz w:val="24"/>
          <w:szCs w:val="24"/>
        </w:rPr>
        <w:t>with that, the user will be able to connect to the software.</w:t>
      </w:r>
    </w:p>
    <w:p w14:paraId="206B7189" w14:textId="1840C9EA" w:rsidR="00E57EEE" w:rsidRPr="001A101F" w:rsidRDefault="00E57EEE" w:rsidP="00E57EEE">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Password:</w:t>
      </w:r>
      <w:r w:rsidRPr="001A101F">
        <w:rPr>
          <w:rFonts w:asciiTheme="majorBidi" w:hAnsiTheme="majorBidi" w:cstheme="majorBidi"/>
          <w:sz w:val="24"/>
          <w:szCs w:val="24"/>
        </w:rPr>
        <w:t xml:space="preserve"> Password can be ranged from 4 to 20 letters.</w:t>
      </w:r>
    </w:p>
    <w:p w14:paraId="088EE390" w14:textId="6CBCBEB6" w:rsidR="00E57EEE" w:rsidRDefault="00E57EEE" w:rsidP="00E57EEE">
      <w:pPr>
        <w:pStyle w:val="ListParagraph"/>
        <w:ind w:left="1080"/>
        <w:rPr>
          <w:rFonts w:asciiTheme="majorBidi" w:hAnsiTheme="majorBidi" w:cstheme="majorBidi"/>
          <w:sz w:val="28"/>
          <w:szCs w:val="28"/>
        </w:rPr>
      </w:pPr>
    </w:p>
    <w:p w14:paraId="2C004B12" w14:textId="6332E7D0" w:rsidR="0081693C" w:rsidRDefault="0081693C" w:rsidP="0081693C">
      <w:pPr>
        <w:pStyle w:val="ListParagraph"/>
        <w:ind w:left="1080"/>
        <w:rPr>
          <w:rFonts w:asciiTheme="majorBidi" w:hAnsiTheme="majorBidi" w:cstheme="majorBidi"/>
          <w:b/>
          <w:bCs/>
          <w:sz w:val="28"/>
          <w:szCs w:val="28"/>
        </w:rPr>
      </w:pPr>
      <w:r w:rsidRPr="0081693C">
        <w:rPr>
          <w:rFonts w:asciiTheme="majorBidi" w:hAnsiTheme="majorBidi" w:cstheme="majorBidi"/>
          <w:b/>
          <w:bCs/>
          <w:sz w:val="28"/>
          <w:szCs w:val="28"/>
        </w:rPr>
        <w:t>3. Network screen</w:t>
      </w:r>
      <w:r w:rsidR="001F4158">
        <w:rPr>
          <w:rFonts w:asciiTheme="majorBidi" w:hAnsiTheme="majorBidi" w:cstheme="majorBidi"/>
          <w:b/>
          <w:bCs/>
          <w:sz w:val="28"/>
          <w:szCs w:val="28"/>
        </w:rPr>
        <w:br/>
      </w:r>
    </w:p>
    <w:p w14:paraId="1E12FB0A" w14:textId="25A0EFB2" w:rsidR="0081693C" w:rsidRPr="001A101F" w:rsidRDefault="00770709" w:rsidP="0081693C">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Members:</w:t>
      </w:r>
      <w:r w:rsidRPr="001A101F">
        <w:rPr>
          <w:rFonts w:asciiTheme="majorBidi" w:hAnsiTheme="majorBidi" w:cstheme="majorBidi"/>
          <w:sz w:val="24"/>
          <w:szCs w:val="24"/>
        </w:rPr>
        <w:t xml:space="preserve"> the number of members.</w:t>
      </w:r>
    </w:p>
    <w:p w14:paraId="38C0B0B8" w14:textId="45691072" w:rsidR="00770709" w:rsidRPr="001A101F" w:rsidRDefault="00770709" w:rsidP="0081693C">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Active members:</w:t>
      </w:r>
      <w:r w:rsidRPr="001A101F">
        <w:rPr>
          <w:rFonts w:asciiTheme="majorBidi" w:hAnsiTheme="majorBidi" w:cstheme="majorBidi"/>
          <w:sz w:val="24"/>
          <w:szCs w:val="24"/>
        </w:rPr>
        <w:t xml:space="preserve"> </w:t>
      </w:r>
      <w:r w:rsidR="00C22A51" w:rsidRPr="001A101F">
        <w:rPr>
          <w:rFonts w:asciiTheme="majorBidi" w:hAnsiTheme="majorBidi" w:cstheme="majorBidi"/>
          <w:sz w:val="24"/>
          <w:szCs w:val="24"/>
        </w:rPr>
        <w:t>number of active members in the network.</w:t>
      </w:r>
    </w:p>
    <w:p w14:paraId="6AA8C1A6" w14:textId="1FB6CBD6" w:rsidR="00C22A51" w:rsidRPr="001A101F" w:rsidRDefault="00000DC6" w:rsidP="0081693C">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Pages:</w:t>
      </w:r>
      <w:r w:rsidRPr="001A101F">
        <w:rPr>
          <w:rFonts w:asciiTheme="majorBidi" w:hAnsiTheme="majorBidi" w:cstheme="majorBidi"/>
          <w:sz w:val="24"/>
          <w:szCs w:val="24"/>
        </w:rPr>
        <w:t xml:space="preserve"> the number of pages in the network.</w:t>
      </w:r>
    </w:p>
    <w:p w14:paraId="42B68EDC" w14:textId="1293CEE5" w:rsidR="00000DC6" w:rsidRPr="001A101F" w:rsidRDefault="00000DC6" w:rsidP="0081693C">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Likes:</w:t>
      </w:r>
      <w:r w:rsidRPr="001A101F">
        <w:rPr>
          <w:rFonts w:asciiTheme="majorBidi" w:hAnsiTheme="majorBidi" w:cstheme="majorBidi"/>
          <w:sz w:val="24"/>
          <w:szCs w:val="24"/>
        </w:rPr>
        <w:t xml:space="preserve"> </w:t>
      </w:r>
      <w:r w:rsidR="00A214DB" w:rsidRPr="001A101F">
        <w:rPr>
          <w:rFonts w:asciiTheme="majorBidi" w:hAnsiTheme="majorBidi" w:cstheme="majorBidi"/>
          <w:sz w:val="24"/>
          <w:szCs w:val="24"/>
        </w:rPr>
        <w:t>number of likes.</w:t>
      </w:r>
    </w:p>
    <w:p w14:paraId="4B74E562" w14:textId="3F0F5413" w:rsidR="00A214DB" w:rsidRPr="001A101F" w:rsidRDefault="00A214DB" w:rsidP="0081693C">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Shares:</w:t>
      </w:r>
      <w:r w:rsidRPr="001A101F">
        <w:rPr>
          <w:rFonts w:asciiTheme="majorBidi" w:hAnsiTheme="majorBidi" w:cstheme="majorBidi"/>
          <w:sz w:val="24"/>
          <w:szCs w:val="24"/>
        </w:rPr>
        <w:t xml:space="preserve"> number of shares.</w:t>
      </w:r>
    </w:p>
    <w:p w14:paraId="4A192F2C" w14:textId="79A7E6B9" w:rsidR="00A214DB" w:rsidRPr="001A101F" w:rsidRDefault="00ED2D3B" w:rsidP="0081693C">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Advertisers:</w:t>
      </w:r>
      <w:r w:rsidRPr="001A101F">
        <w:rPr>
          <w:rFonts w:asciiTheme="majorBidi" w:hAnsiTheme="majorBidi" w:cstheme="majorBidi"/>
          <w:sz w:val="24"/>
          <w:szCs w:val="24"/>
        </w:rPr>
        <w:t xml:space="preserve"> number of a</w:t>
      </w:r>
      <w:r w:rsidR="006C2964" w:rsidRPr="001A101F">
        <w:rPr>
          <w:rFonts w:asciiTheme="majorBidi" w:hAnsiTheme="majorBidi" w:cstheme="majorBidi"/>
          <w:sz w:val="24"/>
          <w:szCs w:val="24"/>
        </w:rPr>
        <w:t xml:space="preserve">ctive </w:t>
      </w:r>
      <w:proofErr w:type="spellStart"/>
      <w:r w:rsidR="006C2964" w:rsidRPr="001A101F">
        <w:rPr>
          <w:rFonts w:asciiTheme="majorBidi" w:hAnsiTheme="majorBidi" w:cstheme="majorBidi"/>
          <w:sz w:val="24"/>
          <w:szCs w:val="24"/>
        </w:rPr>
        <w:t>advetisers</w:t>
      </w:r>
      <w:proofErr w:type="spellEnd"/>
      <w:r w:rsidR="006C2964" w:rsidRPr="001A101F">
        <w:rPr>
          <w:rFonts w:asciiTheme="majorBidi" w:hAnsiTheme="majorBidi" w:cstheme="majorBidi"/>
          <w:sz w:val="24"/>
          <w:szCs w:val="24"/>
        </w:rPr>
        <w:t xml:space="preserve"> in the network.</w:t>
      </w:r>
    </w:p>
    <w:p w14:paraId="394B34E7" w14:textId="07C4A380" w:rsidR="006C2964" w:rsidRPr="001A101F" w:rsidRDefault="005844F4" w:rsidP="0081693C">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#Ads:</w:t>
      </w:r>
      <w:r w:rsidRPr="001A101F">
        <w:rPr>
          <w:rFonts w:asciiTheme="majorBidi" w:hAnsiTheme="majorBidi" w:cstheme="majorBidi"/>
          <w:sz w:val="24"/>
          <w:szCs w:val="24"/>
        </w:rPr>
        <w:t xml:space="preserve"> number of active ads </w:t>
      </w:r>
    </w:p>
    <w:p w14:paraId="1DC1268A" w14:textId="04B5FD64" w:rsidR="005844F4" w:rsidRPr="001A101F" w:rsidRDefault="005844F4" w:rsidP="0081693C">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Profit</w:t>
      </w:r>
      <w:r w:rsidR="00C62491" w:rsidRPr="001A101F">
        <w:rPr>
          <w:rFonts w:asciiTheme="majorBidi" w:hAnsiTheme="majorBidi" w:cstheme="majorBidi"/>
          <w:sz w:val="24"/>
          <w:szCs w:val="24"/>
          <w:u w:val="single"/>
        </w:rPr>
        <w:t xml:space="preserve"> by</w:t>
      </w:r>
      <w:r w:rsidRPr="001A101F">
        <w:rPr>
          <w:rFonts w:asciiTheme="majorBidi" w:hAnsiTheme="majorBidi" w:cstheme="majorBidi"/>
          <w:sz w:val="24"/>
          <w:szCs w:val="24"/>
          <w:u w:val="single"/>
        </w:rPr>
        <w:t xml:space="preserve"> ads:</w:t>
      </w:r>
      <w:r w:rsidRPr="001A101F">
        <w:rPr>
          <w:rFonts w:asciiTheme="majorBidi" w:hAnsiTheme="majorBidi" w:cstheme="majorBidi"/>
          <w:sz w:val="24"/>
          <w:szCs w:val="24"/>
        </w:rPr>
        <w:t xml:space="preserve"> the profit of the ads.</w:t>
      </w:r>
    </w:p>
    <w:p w14:paraId="54C6A983" w14:textId="72288A1D" w:rsidR="003E5EFE" w:rsidRPr="001A101F" w:rsidRDefault="00874BD6" w:rsidP="0081693C">
      <w:pPr>
        <w:pStyle w:val="ListParagraph"/>
        <w:ind w:left="1080"/>
        <w:rPr>
          <w:rFonts w:asciiTheme="majorBidi" w:hAnsiTheme="majorBidi" w:cstheme="majorBidi"/>
          <w:sz w:val="24"/>
          <w:szCs w:val="24"/>
          <w:u w:val="single"/>
        </w:rPr>
      </w:pPr>
      <w:r w:rsidRPr="001A101F">
        <w:rPr>
          <w:rFonts w:asciiTheme="majorBidi" w:hAnsiTheme="majorBidi" w:cstheme="majorBidi"/>
          <w:sz w:val="24"/>
          <w:szCs w:val="24"/>
          <w:u w:val="single"/>
        </w:rPr>
        <w:t>P</w:t>
      </w:r>
      <w:r w:rsidR="003E5EFE" w:rsidRPr="001A101F">
        <w:rPr>
          <w:rFonts w:asciiTheme="majorBidi" w:hAnsiTheme="majorBidi" w:cstheme="majorBidi"/>
          <w:sz w:val="24"/>
          <w:szCs w:val="24"/>
          <w:u w:val="single"/>
        </w:rPr>
        <w:t>rofits:</w:t>
      </w:r>
      <w:r w:rsidR="003E5EFE" w:rsidRPr="001A101F">
        <w:rPr>
          <w:rFonts w:asciiTheme="majorBidi" w:hAnsiTheme="majorBidi" w:cstheme="majorBidi"/>
          <w:sz w:val="24"/>
          <w:szCs w:val="24"/>
        </w:rPr>
        <w:t xml:space="preserve"> </w:t>
      </w:r>
      <w:r w:rsidRPr="001A101F">
        <w:rPr>
          <w:rFonts w:asciiTheme="majorBidi" w:hAnsiTheme="majorBidi" w:cstheme="majorBidi"/>
          <w:sz w:val="24"/>
          <w:szCs w:val="24"/>
        </w:rPr>
        <w:t>profits in general.</w:t>
      </w:r>
    </w:p>
    <w:p w14:paraId="1505C69D" w14:textId="282CE0F6" w:rsidR="005844F4" w:rsidRPr="001A101F" w:rsidRDefault="005A2662" w:rsidP="0081693C">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Employees:</w:t>
      </w:r>
      <w:r w:rsidRPr="001A101F">
        <w:rPr>
          <w:rFonts w:asciiTheme="majorBidi" w:hAnsiTheme="majorBidi" w:cstheme="majorBidi"/>
          <w:sz w:val="24"/>
          <w:szCs w:val="24"/>
        </w:rPr>
        <w:t xml:space="preserve"> the number of employees.</w:t>
      </w:r>
    </w:p>
    <w:p w14:paraId="5CBF006D" w14:textId="0AAA88B4" w:rsidR="005A2662" w:rsidRPr="001A101F" w:rsidRDefault="001954CC" w:rsidP="0081693C">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Expenses:</w:t>
      </w:r>
      <w:r w:rsidRPr="001A101F">
        <w:rPr>
          <w:rFonts w:asciiTheme="majorBidi" w:hAnsiTheme="majorBidi" w:cstheme="majorBidi"/>
          <w:sz w:val="24"/>
          <w:szCs w:val="24"/>
        </w:rPr>
        <w:t xml:space="preserve"> the amount of expenses </w:t>
      </w:r>
      <w:r w:rsidR="00317566" w:rsidRPr="001A101F">
        <w:rPr>
          <w:rFonts w:asciiTheme="majorBidi" w:hAnsiTheme="majorBidi" w:cstheme="majorBidi"/>
          <w:sz w:val="24"/>
          <w:szCs w:val="24"/>
        </w:rPr>
        <w:t xml:space="preserve">per </w:t>
      </w:r>
      <w:r w:rsidR="00B1484F" w:rsidRPr="001A101F">
        <w:rPr>
          <w:rFonts w:asciiTheme="majorBidi" w:hAnsiTheme="majorBidi" w:cstheme="majorBidi"/>
          <w:sz w:val="24"/>
          <w:szCs w:val="24"/>
        </w:rPr>
        <w:t>month</w:t>
      </w:r>
    </w:p>
    <w:p w14:paraId="01E78024" w14:textId="222082BA" w:rsidR="001F4158" w:rsidRDefault="001F4158" w:rsidP="0081693C">
      <w:pPr>
        <w:pStyle w:val="ListParagraph"/>
        <w:ind w:left="1080"/>
        <w:rPr>
          <w:rFonts w:asciiTheme="majorBidi" w:hAnsiTheme="majorBidi" w:cstheme="majorBidi"/>
          <w:b/>
          <w:bCs/>
          <w:sz w:val="28"/>
          <w:szCs w:val="28"/>
        </w:rPr>
      </w:pPr>
    </w:p>
    <w:p w14:paraId="5443D5E3" w14:textId="497147C5" w:rsidR="001A101F" w:rsidRDefault="001A101F" w:rsidP="0081693C">
      <w:pPr>
        <w:pStyle w:val="ListParagraph"/>
        <w:ind w:left="1080"/>
        <w:rPr>
          <w:rFonts w:asciiTheme="majorBidi" w:hAnsiTheme="majorBidi" w:cstheme="majorBidi"/>
          <w:b/>
          <w:bCs/>
          <w:sz w:val="28"/>
          <w:szCs w:val="28"/>
        </w:rPr>
      </w:pPr>
    </w:p>
    <w:p w14:paraId="19DB3666" w14:textId="09C294C4" w:rsidR="001A101F" w:rsidRDefault="001A101F" w:rsidP="0081693C">
      <w:pPr>
        <w:pStyle w:val="ListParagraph"/>
        <w:ind w:left="1080"/>
        <w:rPr>
          <w:rFonts w:asciiTheme="majorBidi" w:hAnsiTheme="majorBidi" w:cstheme="majorBidi"/>
          <w:b/>
          <w:bCs/>
          <w:sz w:val="28"/>
          <w:szCs w:val="28"/>
        </w:rPr>
      </w:pPr>
    </w:p>
    <w:p w14:paraId="08D1CF0A" w14:textId="74007012" w:rsidR="001A101F" w:rsidRDefault="001A101F" w:rsidP="0081693C">
      <w:pPr>
        <w:pStyle w:val="ListParagraph"/>
        <w:ind w:left="1080"/>
        <w:rPr>
          <w:rFonts w:asciiTheme="majorBidi" w:hAnsiTheme="majorBidi" w:cstheme="majorBidi"/>
          <w:b/>
          <w:bCs/>
          <w:sz w:val="28"/>
          <w:szCs w:val="28"/>
        </w:rPr>
      </w:pPr>
    </w:p>
    <w:p w14:paraId="4FD860A5" w14:textId="3B006864" w:rsidR="001A101F" w:rsidRDefault="001A101F" w:rsidP="0081693C">
      <w:pPr>
        <w:pStyle w:val="ListParagraph"/>
        <w:ind w:left="1080"/>
        <w:rPr>
          <w:rFonts w:asciiTheme="majorBidi" w:hAnsiTheme="majorBidi" w:cstheme="majorBidi"/>
          <w:b/>
          <w:bCs/>
          <w:sz w:val="28"/>
          <w:szCs w:val="28"/>
        </w:rPr>
      </w:pPr>
    </w:p>
    <w:p w14:paraId="19B1A4FD" w14:textId="4F133D86" w:rsidR="001A101F" w:rsidRDefault="001A101F" w:rsidP="0081693C">
      <w:pPr>
        <w:pStyle w:val="ListParagraph"/>
        <w:ind w:left="1080"/>
        <w:rPr>
          <w:rFonts w:asciiTheme="majorBidi" w:hAnsiTheme="majorBidi" w:cstheme="majorBidi"/>
          <w:b/>
          <w:bCs/>
          <w:sz w:val="28"/>
          <w:szCs w:val="28"/>
        </w:rPr>
      </w:pPr>
    </w:p>
    <w:p w14:paraId="302C1FB0" w14:textId="27C86CE5" w:rsidR="001A101F" w:rsidRDefault="001A101F" w:rsidP="0081693C">
      <w:pPr>
        <w:pStyle w:val="ListParagraph"/>
        <w:ind w:left="1080"/>
        <w:rPr>
          <w:rFonts w:asciiTheme="majorBidi" w:hAnsiTheme="majorBidi" w:cstheme="majorBidi"/>
          <w:b/>
          <w:bCs/>
          <w:sz w:val="28"/>
          <w:szCs w:val="28"/>
        </w:rPr>
      </w:pPr>
    </w:p>
    <w:p w14:paraId="4F064B62" w14:textId="3F86BF4D" w:rsidR="001A101F" w:rsidRDefault="001A101F" w:rsidP="0081693C">
      <w:pPr>
        <w:pStyle w:val="ListParagraph"/>
        <w:ind w:left="1080"/>
        <w:rPr>
          <w:rFonts w:asciiTheme="majorBidi" w:hAnsiTheme="majorBidi" w:cstheme="majorBidi"/>
          <w:b/>
          <w:bCs/>
          <w:sz w:val="28"/>
          <w:szCs w:val="28"/>
        </w:rPr>
      </w:pPr>
    </w:p>
    <w:p w14:paraId="2F65B880" w14:textId="77777777" w:rsidR="001A101F" w:rsidRDefault="001A101F" w:rsidP="0081693C">
      <w:pPr>
        <w:pStyle w:val="ListParagraph"/>
        <w:ind w:left="1080"/>
        <w:rPr>
          <w:rFonts w:asciiTheme="majorBidi" w:hAnsiTheme="majorBidi" w:cstheme="majorBidi"/>
          <w:b/>
          <w:bCs/>
          <w:sz w:val="28"/>
          <w:szCs w:val="28"/>
        </w:rPr>
      </w:pPr>
    </w:p>
    <w:p w14:paraId="066EC973" w14:textId="77777777" w:rsidR="001F4158" w:rsidRDefault="001F4158" w:rsidP="0081693C">
      <w:pPr>
        <w:pStyle w:val="ListParagraph"/>
        <w:ind w:left="1080"/>
        <w:rPr>
          <w:rFonts w:asciiTheme="majorBidi" w:hAnsiTheme="majorBidi" w:cstheme="majorBidi"/>
          <w:b/>
          <w:bCs/>
          <w:sz w:val="28"/>
          <w:szCs w:val="28"/>
        </w:rPr>
      </w:pPr>
    </w:p>
    <w:p w14:paraId="415DD7C3" w14:textId="77777777" w:rsidR="00947F90" w:rsidRPr="001A101F" w:rsidRDefault="0081693C" w:rsidP="00947F90">
      <w:pPr>
        <w:pStyle w:val="ListParagraph"/>
        <w:ind w:left="1080"/>
        <w:rPr>
          <w:rFonts w:asciiTheme="majorBidi" w:hAnsiTheme="majorBidi" w:cstheme="majorBidi"/>
          <w:sz w:val="24"/>
          <w:szCs w:val="24"/>
        </w:rPr>
      </w:pPr>
      <w:r>
        <w:rPr>
          <w:rFonts w:asciiTheme="majorBidi" w:hAnsiTheme="majorBidi" w:cstheme="majorBidi"/>
          <w:b/>
          <w:bCs/>
          <w:sz w:val="28"/>
          <w:szCs w:val="28"/>
        </w:rPr>
        <w:lastRenderedPageBreak/>
        <w:t>4.</w:t>
      </w:r>
      <w:r w:rsidR="009E063D">
        <w:rPr>
          <w:rFonts w:asciiTheme="majorBidi" w:hAnsiTheme="majorBidi" w:cstheme="majorBidi"/>
          <w:b/>
          <w:bCs/>
          <w:sz w:val="28"/>
          <w:szCs w:val="28"/>
        </w:rPr>
        <w:t xml:space="preserve"> </w:t>
      </w:r>
      <w:r w:rsidR="00463653">
        <w:rPr>
          <w:rFonts w:asciiTheme="majorBidi" w:hAnsiTheme="majorBidi" w:cstheme="majorBidi"/>
          <w:b/>
          <w:bCs/>
          <w:sz w:val="28"/>
          <w:szCs w:val="28"/>
        </w:rPr>
        <w:t>Visualization screen</w:t>
      </w:r>
      <w:r w:rsidR="002D4A5D">
        <w:rPr>
          <w:rFonts w:asciiTheme="majorBidi" w:hAnsiTheme="majorBidi" w:cstheme="majorBidi"/>
          <w:b/>
          <w:bCs/>
          <w:sz w:val="28"/>
          <w:szCs w:val="28"/>
        </w:rPr>
        <w:br/>
      </w:r>
      <w:r w:rsidR="002D4A5D">
        <w:rPr>
          <w:rFonts w:asciiTheme="majorBidi" w:hAnsiTheme="majorBidi" w:cstheme="majorBidi"/>
          <w:b/>
          <w:bCs/>
          <w:sz w:val="28"/>
          <w:szCs w:val="28"/>
        </w:rPr>
        <w:br/>
      </w:r>
      <w:r w:rsidR="00947F90" w:rsidRPr="001A101F">
        <w:rPr>
          <w:rFonts w:asciiTheme="majorBidi" w:hAnsiTheme="majorBidi" w:cstheme="majorBidi"/>
          <w:sz w:val="24"/>
          <w:szCs w:val="24"/>
          <w:u w:val="single"/>
        </w:rPr>
        <w:t>1. Refresh:</w:t>
      </w:r>
      <w:r w:rsidR="00947F90" w:rsidRPr="001A101F">
        <w:rPr>
          <w:rFonts w:asciiTheme="majorBidi" w:hAnsiTheme="majorBidi" w:cstheme="majorBidi"/>
          <w:sz w:val="24"/>
          <w:szCs w:val="24"/>
        </w:rPr>
        <w:t xml:space="preserve"> refresh the data and the graph.</w:t>
      </w:r>
    </w:p>
    <w:p w14:paraId="482B3253" w14:textId="77777777" w:rsidR="00947F90" w:rsidRPr="001A101F" w:rsidRDefault="00947F90" w:rsidP="00947F90">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2. Evaluate Network:</w:t>
      </w:r>
      <w:r w:rsidRPr="001A101F">
        <w:rPr>
          <w:rFonts w:asciiTheme="majorBidi" w:hAnsiTheme="majorBidi" w:cstheme="majorBidi"/>
          <w:sz w:val="24"/>
          <w:szCs w:val="24"/>
        </w:rPr>
        <w:t xml:space="preserve"> it gives an evaluate value of the network</w:t>
      </w:r>
    </w:p>
    <w:p w14:paraId="3C3675DD" w14:textId="77777777" w:rsidR="00947F90" w:rsidRPr="001A101F" w:rsidRDefault="00947F90" w:rsidP="00947F90">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3. Save picture:</w:t>
      </w:r>
      <w:r w:rsidRPr="001A101F">
        <w:rPr>
          <w:rFonts w:asciiTheme="majorBidi" w:hAnsiTheme="majorBidi" w:cstheme="majorBidi"/>
          <w:sz w:val="24"/>
          <w:szCs w:val="24"/>
        </w:rPr>
        <w:t xml:space="preserve"> picture of the graph.</w:t>
      </w:r>
    </w:p>
    <w:p w14:paraId="105485B7" w14:textId="77777777" w:rsidR="00947F90" w:rsidRPr="001A101F" w:rsidRDefault="00947F90" w:rsidP="00947F90">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4. Shortest Path:</w:t>
      </w:r>
      <w:r w:rsidRPr="001A101F">
        <w:rPr>
          <w:rFonts w:asciiTheme="majorBidi" w:hAnsiTheme="majorBidi" w:cstheme="majorBidi"/>
          <w:sz w:val="24"/>
          <w:szCs w:val="24"/>
        </w:rPr>
        <w:t xml:space="preserve"> returns the shortest path in the graph.</w:t>
      </w:r>
    </w:p>
    <w:p w14:paraId="159A7C93" w14:textId="77777777" w:rsidR="00947F90" w:rsidRPr="001A101F" w:rsidRDefault="00947F90" w:rsidP="00947F90">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 xml:space="preserve">5. Longest Path: </w:t>
      </w:r>
      <w:r w:rsidRPr="001A101F">
        <w:rPr>
          <w:rFonts w:asciiTheme="majorBidi" w:hAnsiTheme="majorBidi" w:cstheme="majorBidi"/>
          <w:sz w:val="24"/>
          <w:szCs w:val="24"/>
        </w:rPr>
        <w:t xml:space="preserve"> returns the longest path in the graph.</w:t>
      </w:r>
    </w:p>
    <w:p w14:paraId="62A9C4A1" w14:textId="77777777" w:rsidR="00947F90" w:rsidRPr="001A101F" w:rsidRDefault="00947F90" w:rsidP="00947F90">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6. Reliability:</w:t>
      </w:r>
      <w:r w:rsidRPr="001A101F">
        <w:rPr>
          <w:rFonts w:asciiTheme="majorBidi" w:hAnsiTheme="majorBidi" w:cstheme="majorBidi"/>
          <w:sz w:val="24"/>
          <w:szCs w:val="24"/>
        </w:rPr>
        <w:t xml:space="preserve"> returns how much the network is reliable, </w:t>
      </w:r>
      <w:proofErr w:type="spellStart"/>
      <w:r w:rsidRPr="001A101F">
        <w:rPr>
          <w:rFonts w:asciiTheme="majorBidi" w:hAnsiTheme="majorBidi" w:cstheme="majorBidi"/>
          <w:sz w:val="24"/>
          <w:szCs w:val="24"/>
        </w:rPr>
        <w:t>depens</w:t>
      </w:r>
      <w:proofErr w:type="spellEnd"/>
      <w:r w:rsidRPr="001A101F">
        <w:rPr>
          <w:rFonts w:asciiTheme="majorBidi" w:hAnsiTheme="majorBidi" w:cstheme="majorBidi"/>
          <w:sz w:val="24"/>
          <w:szCs w:val="24"/>
        </w:rPr>
        <w:t xml:space="preserve"> of the levels.</w:t>
      </w:r>
    </w:p>
    <w:p w14:paraId="13CF4B27" w14:textId="77777777" w:rsidR="001A101F" w:rsidRDefault="001A101F" w:rsidP="00D96560">
      <w:pPr>
        <w:pStyle w:val="ListParagraph"/>
        <w:ind w:left="1080"/>
        <w:rPr>
          <w:rFonts w:asciiTheme="majorBidi" w:hAnsiTheme="majorBidi" w:cstheme="majorBidi"/>
          <w:b/>
          <w:bCs/>
          <w:sz w:val="28"/>
          <w:szCs w:val="28"/>
        </w:rPr>
      </w:pPr>
    </w:p>
    <w:p w14:paraId="3E9C4E00" w14:textId="77777777" w:rsidR="001A101F" w:rsidRDefault="001A101F" w:rsidP="00D96560">
      <w:pPr>
        <w:pStyle w:val="ListParagraph"/>
        <w:ind w:left="1080"/>
        <w:rPr>
          <w:rFonts w:asciiTheme="majorBidi" w:hAnsiTheme="majorBidi" w:cstheme="majorBidi"/>
          <w:b/>
          <w:bCs/>
          <w:sz w:val="28"/>
          <w:szCs w:val="28"/>
        </w:rPr>
      </w:pPr>
    </w:p>
    <w:p w14:paraId="374519BF" w14:textId="1282CA6C" w:rsidR="00052AAA" w:rsidRPr="001A101F" w:rsidRDefault="00463653" w:rsidP="00D96560">
      <w:pPr>
        <w:pStyle w:val="ListParagraph"/>
        <w:ind w:left="1080"/>
        <w:rPr>
          <w:rFonts w:asciiTheme="majorBidi" w:hAnsiTheme="majorBidi" w:cstheme="majorBidi"/>
          <w:sz w:val="24"/>
          <w:szCs w:val="24"/>
        </w:rPr>
      </w:pPr>
      <w:r>
        <w:rPr>
          <w:rFonts w:asciiTheme="majorBidi" w:hAnsiTheme="majorBidi" w:cstheme="majorBidi"/>
          <w:b/>
          <w:bCs/>
          <w:sz w:val="28"/>
          <w:szCs w:val="28"/>
        </w:rPr>
        <w:br/>
        <w:t xml:space="preserve">5. </w:t>
      </w:r>
      <w:r w:rsidR="00052AAA">
        <w:rPr>
          <w:rFonts w:asciiTheme="majorBidi" w:hAnsiTheme="majorBidi" w:cstheme="majorBidi"/>
          <w:b/>
          <w:bCs/>
          <w:sz w:val="28"/>
          <w:szCs w:val="28"/>
        </w:rPr>
        <w:t>Manage-users screen</w:t>
      </w:r>
      <w:r w:rsidR="009E063D">
        <w:rPr>
          <w:rFonts w:asciiTheme="majorBidi" w:hAnsiTheme="majorBidi" w:cstheme="majorBidi"/>
          <w:b/>
          <w:bCs/>
          <w:sz w:val="28"/>
          <w:szCs w:val="28"/>
        </w:rPr>
        <w:br/>
      </w:r>
      <w:r w:rsidR="009E063D" w:rsidRPr="00B43EFC">
        <w:rPr>
          <w:rFonts w:asciiTheme="majorBidi" w:hAnsiTheme="majorBidi" w:cstheme="majorBidi"/>
          <w:sz w:val="28"/>
          <w:szCs w:val="28"/>
        </w:rPr>
        <w:br/>
      </w:r>
      <w:r w:rsidR="00FF3994" w:rsidRPr="001A101F">
        <w:rPr>
          <w:rFonts w:asciiTheme="majorBidi" w:hAnsiTheme="majorBidi" w:cstheme="majorBidi"/>
          <w:sz w:val="24"/>
          <w:szCs w:val="24"/>
          <w:u w:val="single"/>
        </w:rPr>
        <w:t>1. Grant permission:</w:t>
      </w:r>
      <w:r w:rsidR="00FF3994" w:rsidRPr="001A101F">
        <w:rPr>
          <w:rFonts w:asciiTheme="majorBidi" w:hAnsiTheme="majorBidi" w:cstheme="majorBidi"/>
          <w:sz w:val="24"/>
          <w:szCs w:val="24"/>
        </w:rPr>
        <w:t xml:space="preserve"> the owner </w:t>
      </w:r>
      <w:r w:rsidR="008309DA" w:rsidRPr="001A101F">
        <w:rPr>
          <w:rFonts w:asciiTheme="majorBidi" w:hAnsiTheme="majorBidi" w:cstheme="majorBidi"/>
          <w:sz w:val="24"/>
          <w:szCs w:val="24"/>
        </w:rPr>
        <w:t>grants a permission to a user in the list.</w:t>
      </w:r>
    </w:p>
    <w:p w14:paraId="71B79E99" w14:textId="1D64FA57" w:rsidR="008309DA" w:rsidRPr="001A101F" w:rsidRDefault="008309DA" w:rsidP="00D96560">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 xml:space="preserve">2. </w:t>
      </w:r>
      <w:r w:rsidR="0056443E" w:rsidRPr="001A101F">
        <w:rPr>
          <w:rFonts w:asciiTheme="majorBidi" w:hAnsiTheme="majorBidi" w:cstheme="majorBidi"/>
          <w:sz w:val="24"/>
          <w:szCs w:val="24"/>
          <w:u w:val="single"/>
        </w:rPr>
        <w:t>Revoke permission:</w:t>
      </w:r>
      <w:r w:rsidR="0056443E" w:rsidRPr="001A101F">
        <w:rPr>
          <w:rFonts w:asciiTheme="majorBidi" w:hAnsiTheme="majorBidi" w:cstheme="majorBidi"/>
          <w:sz w:val="24"/>
          <w:szCs w:val="24"/>
        </w:rPr>
        <w:t xml:space="preserve"> the owner revokes the permission </w:t>
      </w:r>
      <w:r w:rsidR="002C3C1D" w:rsidRPr="001A101F">
        <w:rPr>
          <w:rFonts w:asciiTheme="majorBidi" w:hAnsiTheme="majorBidi" w:cstheme="majorBidi"/>
          <w:sz w:val="24"/>
          <w:szCs w:val="24"/>
        </w:rPr>
        <w:t>from the user.</w:t>
      </w:r>
    </w:p>
    <w:p w14:paraId="45E492FA" w14:textId="6B8AC9A3" w:rsidR="002C3C1D" w:rsidRPr="001A101F" w:rsidRDefault="002C3C1D" w:rsidP="00D96560">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3. New User:</w:t>
      </w:r>
      <w:r w:rsidRPr="001A101F">
        <w:rPr>
          <w:rFonts w:asciiTheme="majorBidi" w:hAnsiTheme="majorBidi" w:cstheme="majorBidi"/>
          <w:sz w:val="24"/>
          <w:szCs w:val="24"/>
        </w:rPr>
        <w:t xml:space="preserve"> </w:t>
      </w:r>
      <w:r w:rsidR="00D34799" w:rsidRPr="001A101F">
        <w:rPr>
          <w:rFonts w:asciiTheme="majorBidi" w:hAnsiTheme="majorBidi" w:cstheme="majorBidi"/>
          <w:sz w:val="24"/>
          <w:szCs w:val="24"/>
        </w:rPr>
        <w:t>to add a new user to the list.</w:t>
      </w:r>
    </w:p>
    <w:p w14:paraId="46665C63" w14:textId="08E8D3F7" w:rsidR="00D34799" w:rsidRPr="001A101F" w:rsidRDefault="00D34799" w:rsidP="00D96560">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4. Remove User:</w:t>
      </w:r>
      <w:r w:rsidRPr="001A101F">
        <w:rPr>
          <w:rFonts w:asciiTheme="majorBidi" w:hAnsiTheme="majorBidi" w:cstheme="majorBidi"/>
          <w:sz w:val="24"/>
          <w:szCs w:val="24"/>
        </w:rPr>
        <w:t xml:space="preserve"> to remove the user from the list.</w:t>
      </w:r>
    </w:p>
    <w:p w14:paraId="67186EFD" w14:textId="7AECC728" w:rsidR="00D34799" w:rsidRPr="001A101F" w:rsidRDefault="00B43EFC" w:rsidP="00D96560">
      <w:pPr>
        <w:pStyle w:val="ListParagraph"/>
        <w:ind w:left="1080"/>
        <w:rPr>
          <w:rFonts w:asciiTheme="majorBidi" w:hAnsiTheme="majorBidi" w:cstheme="majorBidi"/>
          <w:sz w:val="24"/>
          <w:szCs w:val="24"/>
        </w:rPr>
      </w:pPr>
      <w:r w:rsidRPr="001A101F">
        <w:rPr>
          <w:rFonts w:asciiTheme="majorBidi" w:hAnsiTheme="majorBidi" w:cstheme="majorBidi"/>
          <w:sz w:val="24"/>
          <w:szCs w:val="24"/>
          <w:u w:val="single"/>
        </w:rPr>
        <w:t>5. Items:</w:t>
      </w:r>
      <w:r w:rsidRPr="001A101F">
        <w:rPr>
          <w:rFonts w:asciiTheme="majorBidi" w:hAnsiTheme="majorBidi" w:cstheme="majorBidi"/>
          <w:sz w:val="24"/>
          <w:szCs w:val="24"/>
        </w:rPr>
        <w:t xml:space="preserve"> list of users.</w:t>
      </w:r>
    </w:p>
    <w:p w14:paraId="68A13979" w14:textId="0C26BF30" w:rsidR="00B43EFC" w:rsidRPr="00B43EFC" w:rsidRDefault="00B43EFC" w:rsidP="00D96560">
      <w:pPr>
        <w:pStyle w:val="ListParagraph"/>
        <w:ind w:left="1080"/>
        <w:rPr>
          <w:rFonts w:asciiTheme="majorBidi" w:hAnsiTheme="majorBidi" w:cstheme="majorBidi"/>
          <w:sz w:val="28"/>
          <w:szCs w:val="28"/>
        </w:rPr>
      </w:pPr>
    </w:p>
    <w:p w14:paraId="45813AF3" w14:textId="77777777" w:rsidR="00B43EFC" w:rsidRDefault="00B43EFC" w:rsidP="00D96560">
      <w:pPr>
        <w:pStyle w:val="ListParagraph"/>
        <w:ind w:left="1080"/>
        <w:rPr>
          <w:rFonts w:asciiTheme="majorBidi" w:hAnsiTheme="majorBidi" w:cstheme="majorBidi"/>
          <w:b/>
          <w:bCs/>
          <w:sz w:val="28"/>
          <w:szCs w:val="28"/>
        </w:rPr>
      </w:pPr>
    </w:p>
    <w:p w14:paraId="636A2166" w14:textId="215E9285" w:rsidR="00A51CF9" w:rsidRDefault="00A51CF9" w:rsidP="00A51CF9">
      <w:pPr>
        <w:pStyle w:val="ListParagraph"/>
        <w:ind w:left="1080"/>
        <w:rPr>
          <w:rFonts w:asciiTheme="majorBidi" w:hAnsiTheme="majorBidi" w:cstheme="majorBidi"/>
          <w:b/>
          <w:bCs/>
          <w:sz w:val="28"/>
          <w:szCs w:val="28"/>
        </w:rPr>
      </w:pPr>
    </w:p>
    <w:p w14:paraId="4427AE7D" w14:textId="77777777" w:rsidR="00947F90" w:rsidRPr="00B43EFC" w:rsidRDefault="00947F90" w:rsidP="00A51CF9">
      <w:pPr>
        <w:pStyle w:val="ListParagraph"/>
        <w:ind w:left="1080"/>
        <w:rPr>
          <w:rFonts w:asciiTheme="majorBidi" w:hAnsiTheme="majorBidi" w:cstheme="majorBidi"/>
          <w:sz w:val="28"/>
          <w:szCs w:val="28"/>
        </w:rPr>
      </w:pPr>
    </w:p>
    <w:p w14:paraId="1AFD9A70" w14:textId="77777777" w:rsidR="0081693C" w:rsidRDefault="0081693C" w:rsidP="0081693C">
      <w:pPr>
        <w:pStyle w:val="ListParagraph"/>
        <w:ind w:left="600"/>
        <w:rPr>
          <w:rFonts w:asciiTheme="majorBidi" w:hAnsiTheme="majorBidi" w:cstheme="majorBidi"/>
          <w:b/>
          <w:bCs/>
          <w:sz w:val="28"/>
          <w:szCs w:val="28"/>
        </w:rPr>
      </w:pPr>
    </w:p>
    <w:p w14:paraId="29F655BD" w14:textId="0EA99674" w:rsidR="0081693C" w:rsidRPr="0081693C" w:rsidRDefault="0081693C" w:rsidP="0081693C">
      <w:pPr>
        <w:pStyle w:val="ListParagraph"/>
        <w:ind w:left="600"/>
        <w:rPr>
          <w:rFonts w:asciiTheme="majorBidi" w:hAnsiTheme="majorBidi" w:cstheme="majorBidi"/>
          <w:b/>
          <w:bCs/>
          <w:sz w:val="28"/>
          <w:szCs w:val="28"/>
        </w:rPr>
      </w:pPr>
      <w:r w:rsidRPr="0081693C">
        <w:rPr>
          <w:rFonts w:asciiTheme="majorBidi" w:hAnsiTheme="majorBidi" w:cstheme="majorBidi"/>
          <w:b/>
          <w:bCs/>
          <w:sz w:val="28"/>
          <w:szCs w:val="28"/>
        </w:rPr>
        <w:br/>
      </w:r>
      <w:r w:rsidRPr="0081693C">
        <w:rPr>
          <w:rFonts w:asciiTheme="majorBidi" w:hAnsiTheme="majorBidi" w:cstheme="majorBidi"/>
          <w:b/>
          <w:bCs/>
          <w:sz w:val="28"/>
          <w:szCs w:val="28"/>
        </w:rPr>
        <w:tab/>
      </w:r>
      <w:r w:rsidRPr="0081693C">
        <w:rPr>
          <w:rFonts w:asciiTheme="majorBidi" w:hAnsiTheme="majorBidi" w:cstheme="majorBidi"/>
          <w:b/>
          <w:bCs/>
          <w:sz w:val="28"/>
          <w:szCs w:val="28"/>
        </w:rPr>
        <w:tab/>
      </w:r>
    </w:p>
    <w:p w14:paraId="4822ACBF" w14:textId="54EF4758" w:rsidR="00893FA2" w:rsidRDefault="00893FA2" w:rsidP="00EA0C5B">
      <w:pPr>
        <w:pStyle w:val="ListParagraph"/>
        <w:ind w:left="1080"/>
        <w:rPr>
          <w:rFonts w:asciiTheme="majorBidi" w:hAnsiTheme="majorBidi" w:cstheme="majorBidi"/>
          <w:sz w:val="28"/>
          <w:szCs w:val="28"/>
        </w:rPr>
      </w:pPr>
    </w:p>
    <w:p w14:paraId="2776DC78" w14:textId="77777777" w:rsidR="00893FA2" w:rsidRPr="00EA0C5B" w:rsidRDefault="00893FA2" w:rsidP="00EA0C5B">
      <w:pPr>
        <w:pStyle w:val="ListParagraph"/>
        <w:ind w:left="1080"/>
        <w:rPr>
          <w:rFonts w:asciiTheme="majorBidi" w:hAnsiTheme="majorBidi" w:cstheme="majorBidi"/>
          <w:sz w:val="28"/>
          <w:szCs w:val="28"/>
        </w:rPr>
      </w:pPr>
    </w:p>
    <w:p w14:paraId="2A858039" w14:textId="77777777" w:rsidR="004567ED" w:rsidRPr="00FF14BF" w:rsidRDefault="004567ED" w:rsidP="004567ED">
      <w:pPr>
        <w:pStyle w:val="ListParagraph"/>
        <w:ind w:left="1080"/>
        <w:rPr>
          <w:rFonts w:asciiTheme="majorBidi" w:hAnsiTheme="majorBidi" w:cstheme="majorBidi"/>
          <w:sz w:val="28"/>
          <w:szCs w:val="28"/>
        </w:rPr>
      </w:pPr>
    </w:p>
    <w:p w14:paraId="0C5E8767" w14:textId="77777777" w:rsidR="00E073AD" w:rsidRPr="00E073AD" w:rsidRDefault="00E073AD" w:rsidP="005E0B4A">
      <w:pPr>
        <w:pStyle w:val="ListParagraph"/>
        <w:bidi/>
        <w:ind w:left="1478"/>
        <w:rPr>
          <w:rFonts w:hint="cs"/>
          <w:rtl/>
        </w:rPr>
      </w:pPr>
    </w:p>
    <w:p w14:paraId="0AF81B1F" w14:textId="77777777" w:rsidR="00E073AD" w:rsidRDefault="00E073AD" w:rsidP="0025098A">
      <w:pPr>
        <w:rPr>
          <w:rtl/>
        </w:rPr>
      </w:pPr>
    </w:p>
    <w:p w14:paraId="566722BA" w14:textId="77777777" w:rsidR="005F201C" w:rsidRDefault="005F201C" w:rsidP="0025098A">
      <w:pPr>
        <w:rPr>
          <w:rtl/>
        </w:rPr>
      </w:pPr>
    </w:p>
    <w:p w14:paraId="47857153" w14:textId="763A6ACF" w:rsidR="00043313" w:rsidRPr="00F025DE" w:rsidRDefault="005F201C" w:rsidP="0025098A">
      <w:r>
        <w:rPr>
          <w:rFonts w:hint="cs"/>
          <w:rtl/>
        </w:rPr>
        <w:t xml:space="preserve"> </w:t>
      </w:r>
    </w:p>
    <w:sectPr w:rsidR="00043313" w:rsidRPr="00F025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3050E"/>
    <w:multiLevelType w:val="hybridMultilevel"/>
    <w:tmpl w:val="738A0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25928"/>
    <w:multiLevelType w:val="multilevel"/>
    <w:tmpl w:val="2BA850D6"/>
    <w:lvl w:ilvl="0">
      <w:start w:val="3"/>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15:restartNumberingAfterBreak="0">
    <w:nsid w:val="432C3F64"/>
    <w:multiLevelType w:val="multilevel"/>
    <w:tmpl w:val="3662BE80"/>
    <w:lvl w:ilvl="0">
      <w:start w:val="6"/>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446C1CDF"/>
    <w:multiLevelType w:val="multilevel"/>
    <w:tmpl w:val="8F4244A2"/>
    <w:lvl w:ilvl="0">
      <w:start w:val="4"/>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53EB2BBD"/>
    <w:multiLevelType w:val="multilevel"/>
    <w:tmpl w:val="BF2E01EE"/>
    <w:lvl w:ilvl="0">
      <w:start w:val="1"/>
      <w:numFmt w:val="decimal"/>
      <w:lvlText w:val="%1."/>
      <w:lvlJc w:val="left"/>
      <w:pPr>
        <w:ind w:left="758" w:hanging="398"/>
      </w:pPr>
      <w:rPr>
        <w:rFonts w:hint="default"/>
        <w:b/>
        <w:bCs/>
      </w:rPr>
    </w:lvl>
    <w:lvl w:ilvl="1">
      <w:start w:val="1"/>
      <w:numFmt w:val="decimal"/>
      <w:lvlText w:val="%1.%2"/>
      <w:lvlJc w:val="left"/>
      <w:pPr>
        <w:ind w:left="1530" w:hanging="720"/>
      </w:pPr>
      <w:rPr>
        <w:b/>
        <w:bCs/>
      </w:rPr>
    </w:lvl>
    <w:lvl w:ilvl="2">
      <w:start w:val="1"/>
      <w:numFmt w:val="decimal"/>
      <w:isLgl/>
      <w:lvlText w:val="%1.%2.%3"/>
      <w:lvlJc w:val="left"/>
      <w:pPr>
        <w:ind w:left="2236" w:hanging="1080"/>
      </w:pPr>
      <w:rPr>
        <w:rFonts w:hint="default"/>
      </w:rPr>
    </w:lvl>
    <w:lvl w:ilvl="3">
      <w:start w:val="1"/>
      <w:numFmt w:val="decimal"/>
      <w:isLgl/>
      <w:lvlText w:val="%1.%2.%3.%4"/>
      <w:lvlJc w:val="left"/>
      <w:pPr>
        <w:ind w:left="2994" w:hanging="1440"/>
      </w:pPr>
      <w:rPr>
        <w:rFonts w:hint="default"/>
      </w:rPr>
    </w:lvl>
    <w:lvl w:ilvl="4">
      <w:start w:val="1"/>
      <w:numFmt w:val="decimal"/>
      <w:isLgl/>
      <w:lvlText w:val="%1.%2.%3.%4.%5"/>
      <w:lvlJc w:val="left"/>
      <w:pPr>
        <w:ind w:left="3392" w:hanging="1440"/>
      </w:pPr>
      <w:rPr>
        <w:rFonts w:hint="default"/>
      </w:rPr>
    </w:lvl>
    <w:lvl w:ilvl="5">
      <w:start w:val="1"/>
      <w:numFmt w:val="decimal"/>
      <w:isLgl/>
      <w:lvlText w:val="%1.%2.%3.%4.%5.%6"/>
      <w:lvlJc w:val="left"/>
      <w:pPr>
        <w:ind w:left="4150" w:hanging="1800"/>
      </w:pPr>
      <w:rPr>
        <w:rFonts w:hint="default"/>
      </w:rPr>
    </w:lvl>
    <w:lvl w:ilvl="6">
      <w:start w:val="1"/>
      <w:numFmt w:val="decimal"/>
      <w:isLgl/>
      <w:lvlText w:val="%1.%2.%3.%4.%5.%6.%7"/>
      <w:lvlJc w:val="left"/>
      <w:pPr>
        <w:ind w:left="4908" w:hanging="2160"/>
      </w:pPr>
      <w:rPr>
        <w:rFonts w:hint="default"/>
      </w:rPr>
    </w:lvl>
    <w:lvl w:ilvl="7">
      <w:start w:val="1"/>
      <w:numFmt w:val="decimal"/>
      <w:isLgl/>
      <w:lvlText w:val="%1.%2.%3.%4.%5.%6.%7.%8"/>
      <w:lvlJc w:val="left"/>
      <w:pPr>
        <w:ind w:left="5666" w:hanging="2520"/>
      </w:pPr>
      <w:rPr>
        <w:rFonts w:hint="default"/>
      </w:rPr>
    </w:lvl>
    <w:lvl w:ilvl="8">
      <w:start w:val="1"/>
      <w:numFmt w:val="decimal"/>
      <w:isLgl/>
      <w:lvlText w:val="%1.%2.%3.%4.%5.%6.%7.%8.%9"/>
      <w:lvlJc w:val="left"/>
      <w:pPr>
        <w:ind w:left="6424" w:hanging="2880"/>
      </w:pPr>
      <w:rPr>
        <w:rFont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44"/>
    <w:rsid w:val="00000DC6"/>
    <w:rsid w:val="00001107"/>
    <w:rsid w:val="00003FE0"/>
    <w:rsid w:val="00005157"/>
    <w:rsid w:val="0001398C"/>
    <w:rsid w:val="00014D8F"/>
    <w:rsid w:val="00015E51"/>
    <w:rsid w:val="00016B74"/>
    <w:rsid w:val="00016C76"/>
    <w:rsid w:val="000176CB"/>
    <w:rsid w:val="00021D7B"/>
    <w:rsid w:val="00022282"/>
    <w:rsid w:val="00035C52"/>
    <w:rsid w:val="000372F7"/>
    <w:rsid w:val="000406F7"/>
    <w:rsid w:val="000407C9"/>
    <w:rsid w:val="0004119C"/>
    <w:rsid w:val="00041797"/>
    <w:rsid w:val="00043313"/>
    <w:rsid w:val="00043696"/>
    <w:rsid w:val="000447C4"/>
    <w:rsid w:val="000456E7"/>
    <w:rsid w:val="0004578D"/>
    <w:rsid w:val="00052AAA"/>
    <w:rsid w:val="00052C39"/>
    <w:rsid w:val="00056FC0"/>
    <w:rsid w:val="00057A7B"/>
    <w:rsid w:val="00062551"/>
    <w:rsid w:val="000649C8"/>
    <w:rsid w:val="00064DE0"/>
    <w:rsid w:val="00065F9B"/>
    <w:rsid w:val="00066626"/>
    <w:rsid w:val="0006732A"/>
    <w:rsid w:val="00067631"/>
    <w:rsid w:val="00067E26"/>
    <w:rsid w:val="00070D33"/>
    <w:rsid w:val="0007618B"/>
    <w:rsid w:val="00076C5F"/>
    <w:rsid w:val="00077D41"/>
    <w:rsid w:val="000801D3"/>
    <w:rsid w:val="00080B1E"/>
    <w:rsid w:val="000813D8"/>
    <w:rsid w:val="0008420E"/>
    <w:rsid w:val="000874F5"/>
    <w:rsid w:val="00090561"/>
    <w:rsid w:val="00091F3F"/>
    <w:rsid w:val="00092B24"/>
    <w:rsid w:val="00096251"/>
    <w:rsid w:val="000970FD"/>
    <w:rsid w:val="0009741B"/>
    <w:rsid w:val="0009745C"/>
    <w:rsid w:val="000A4245"/>
    <w:rsid w:val="000B22D6"/>
    <w:rsid w:val="000B32EF"/>
    <w:rsid w:val="000B467E"/>
    <w:rsid w:val="000B769A"/>
    <w:rsid w:val="000C42F3"/>
    <w:rsid w:val="000C79AB"/>
    <w:rsid w:val="000D010E"/>
    <w:rsid w:val="000D1795"/>
    <w:rsid w:val="000D463C"/>
    <w:rsid w:val="000D4DEC"/>
    <w:rsid w:val="000E0015"/>
    <w:rsid w:val="000E2B66"/>
    <w:rsid w:val="000E556B"/>
    <w:rsid w:val="000E712F"/>
    <w:rsid w:val="000F0026"/>
    <w:rsid w:val="000F193F"/>
    <w:rsid w:val="000F40F8"/>
    <w:rsid w:val="000F644D"/>
    <w:rsid w:val="001076A5"/>
    <w:rsid w:val="00117990"/>
    <w:rsid w:val="001221A6"/>
    <w:rsid w:val="001225BC"/>
    <w:rsid w:val="00125908"/>
    <w:rsid w:val="001262BC"/>
    <w:rsid w:val="00131575"/>
    <w:rsid w:val="00131B42"/>
    <w:rsid w:val="0013234F"/>
    <w:rsid w:val="00134F44"/>
    <w:rsid w:val="00137192"/>
    <w:rsid w:val="00140B95"/>
    <w:rsid w:val="0014497C"/>
    <w:rsid w:val="00146A0E"/>
    <w:rsid w:val="00147C6B"/>
    <w:rsid w:val="001506BA"/>
    <w:rsid w:val="0015217C"/>
    <w:rsid w:val="0015294A"/>
    <w:rsid w:val="00153279"/>
    <w:rsid w:val="00153875"/>
    <w:rsid w:val="00154A87"/>
    <w:rsid w:val="00154F3F"/>
    <w:rsid w:val="00161C3B"/>
    <w:rsid w:val="00161CDC"/>
    <w:rsid w:val="00162DD3"/>
    <w:rsid w:val="001645C7"/>
    <w:rsid w:val="001658E8"/>
    <w:rsid w:val="00166812"/>
    <w:rsid w:val="00167DFA"/>
    <w:rsid w:val="0017077E"/>
    <w:rsid w:val="0017198C"/>
    <w:rsid w:val="00177265"/>
    <w:rsid w:val="00187636"/>
    <w:rsid w:val="00190696"/>
    <w:rsid w:val="00190F38"/>
    <w:rsid w:val="0019198D"/>
    <w:rsid w:val="001938C8"/>
    <w:rsid w:val="00194752"/>
    <w:rsid w:val="001951F8"/>
    <w:rsid w:val="001954CC"/>
    <w:rsid w:val="00196E2B"/>
    <w:rsid w:val="00197E60"/>
    <w:rsid w:val="001A101F"/>
    <w:rsid w:val="001A2B40"/>
    <w:rsid w:val="001A6FF3"/>
    <w:rsid w:val="001B2CD5"/>
    <w:rsid w:val="001B33FC"/>
    <w:rsid w:val="001B367E"/>
    <w:rsid w:val="001B4263"/>
    <w:rsid w:val="001B4654"/>
    <w:rsid w:val="001B60D1"/>
    <w:rsid w:val="001B65CE"/>
    <w:rsid w:val="001B7F22"/>
    <w:rsid w:val="001C61B9"/>
    <w:rsid w:val="001C6361"/>
    <w:rsid w:val="001D17D8"/>
    <w:rsid w:val="001D198B"/>
    <w:rsid w:val="001D27D9"/>
    <w:rsid w:val="001D36C9"/>
    <w:rsid w:val="001D3AAA"/>
    <w:rsid w:val="001D59C2"/>
    <w:rsid w:val="001D7089"/>
    <w:rsid w:val="001E0CE2"/>
    <w:rsid w:val="001E3BCD"/>
    <w:rsid w:val="001E612B"/>
    <w:rsid w:val="001E6154"/>
    <w:rsid w:val="001E6540"/>
    <w:rsid w:val="001F32C9"/>
    <w:rsid w:val="001F39C4"/>
    <w:rsid w:val="001F3DC7"/>
    <w:rsid w:val="001F414D"/>
    <w:rsid w:val="001F4158"/>
    <w:rsid w:val="001F4B69"/>
    <w:rsid w:val="00201724"/>
    <w:rsid w:val="00212DD4"/>
    <w:rsid w:val="00214D5F"/>
    <w:rsid w:val="0021682E"/>
    <w:rsid w:val="00216BCB"/>
    <w:rsid w:val="00222B3F"/>
    <w:rsid w:val="00223082"/>
    <w:rsid w:val="00223331"/>
    <w:rsid w:val="00223406"/>
    <w:rsid w:val="00224B72"/>
    <w:rsid w:val="002351CB"/>
    <w:rsid w:val="002357AD"/>
    <w:rsid w:val="00237098"/>
    <w:rsid w:val="002508F3"/>
    <w:rsid w:val="0025098A"/>
    <w:rsid w:val="00250BAB"/>
    <w:rsid w:val="002512CB"/>
    <w:rsid w:val="00254E6F"/>
    <w:rsid w:val="00255C31"/>
    <w:rsid w:val="002564C7"/>
    <w:rsid w:val="0026135E"/>
    <w:rsid w:val="0026314E"/>
    <w:rsid w:val="00265A0D"/>
    <w:rsid w:val="002662C6"/>
    <w:rsid w:val="00266D36"/>
    <w:rsid w:val="00270126"/>
    <w:rsid w:val="002727BC"/>
    <w:rsid w:val="00272DB5"/>
    <w:rsid w:val="002747D9"/>
    <w:rsid w:val="002816C1"/>
    <w:rsid w:val="00292128"/>
    <w:rsid w:val="00292EB7"/>
    <w:rsid w:val="00294061"/>
    <w:rsid w:val="002A4047"/>
    <w:rsid w:val="002A6B26"/>
    <w:rsid w:val="002A6C5C"/>
    <w:rsid w:val="002A70A9"/>
    <w:rsid w:val="002B131D"/>
    <w:rsid w:val="002B351A"/>
    <w:rsid w:val="002B47CF"/>
    <w:rsid w:val="002C1A4C"/>
    <w:rsid w:val="002C25AE"/>
    <w:rsid w:val="002C3C1D"/>
    <w:rsid w:val="002C51BD"/>
    <w:rsid w:val="002D4A5D"/>
    <w:rsid w:val="002E101F"/>
    <w:rsid w:val="002E65EF"/>
    <w:rsid w:val="002E6E26"/>
    <w:rsid w:val="002E73E9"/>
    <w:rsid w:val="002F2E92"/>
    <w:rsid w:val="002F31C5"/>
    <w:rsid w:val="002F5099"/>
    <w:rsid w:val="002F5E71"/>
    <w:rsid w:val="002F7DC8"/>
    <w:rsid w:val="00302217"/>
    <w:rsid w:val="00302D8B"/>
    <w:rsid w:val="0030312E"/>
    <w:rsid w:val="0030596A"/>
    <w:rsid w:val="0030660D"/>
    <w:rsid w:val="00306DA5"/>
    <w:rsid w:val="00311CFE"/>
    <w:rsid w:val="00312406"/>
    <w:rsid w:val="0031645A"/>
    <w:rsid w:val="00316A6F"/>
    <w:rsid w:val="00317566"/>
    <w:rsid w:val="0032192F"/>
    <w:rsid w:val="00322C62"/>
    <w:rsid w:val="003240E3"/>
    <w:rsid w:val="003266FC"/>
    <w:rsid w:val="0032746A"/>
    <w:rsid w:val="003340F7"/>
    <w:rsid w:val="00344AE0"/>
    <w:rsid w:val="00350B0B"/>
    <w:rsid w:val="003520F4"/>
    <w:rsid w:val="00352C05"/>
    <w:rsid w:val="0035372F"/>
    <w:rsid w:val="00353C17"/>
    <w:rsid w:val="00355E08"/>
    <w:rsid w:val="00356F95"/>
    <w:rsid w:val="003611A3"/>
    <w:rsid w:val="00361628"/>
    <w:rsid w:val="00367813"/>
    <w:rsid w:val="00374F4C"/>
    <w:rsid w:val="003823C9"/>
    <w:rsid w:val="00385A0B"/>
    <w:rsid w:val="003910CF"/>
    <w:rsid w:val="003978C4"/>
    <w:rsid w:val="003A5FE7"/>
    <w:rsid w:val="003B1126"/>
    <w:rsid w:val="003B404F"/>
    <w:rsid w:val="003B796E"/>
    <w:rsid w:val="003C13DE"/>
    <w:rsid w:val="003C17F8"/>
    <w:rsid w:val="003C2CAE"/>
    <w:rsid w:val="003C44E3"/>
    <w:rsid w:val="003C4511"/>
    <w:rsid w:val="003C4E27"/>
    <w:rsid w:val="003D206F"/>
    <w:rsid w:val="003D5EB4"/>
    <w:rsid w:val="003D6616"/>
    <w:rsid w:val="003D6BD1"/>
    <w:rsid w:val="003E1C59"/>
    <w:rsid w:val="003E1D78"/>
    <w:rsid w:val="003E23AF"/>
    <w:rsid w:val="003E4B29"/>
    <w:rsid w:val="003E5EFE"/>
    <w:rsid w:val="003E7142"/>
    <w:rsid w:val="003F1508"/>
    <w:rsid w:val="003F5AF1"/>
    <w:rsid w:val="004004F6"/>
    <w:rsid w:val="0040301F"/>
    <w:rsid w:val="004035F7"/>
    <w:rsid w:val="00403CDE"/>
    <w:rsid w:val="00406E2B"/>
    <w:rsid w:val="004100BF"/>
    <w:rsid w:val="00410410"/>
    <w:rsid w:val="00410AE0"/>
    <w:rsid w:val="00411839"/>
    <w:rsid w:val="00412362"/>
    <w:rsid w:val="004125B4"/>
    <w:rsid w:val="004133E9"/>
    <w:rsid w:val="004148DB"/>
    <w:rsid w:val="00415BD7"/>
    <w:rsid w:val="004166F7"/>
    <w:rsid w:val="00416A5E"/>
    <w:rsid w:val="00416DE0"/>
    <w:rsid w:val="004253BE"/>
    <w:rsid w:val="004303B1"/>
    <w:rsid w:val="00437AA4"/>
    <w:rsid w:val="0044184D"/>
    <w:rsid w:val="00442511"/>
    <w:rsid w:val="00444153"/>
    <w:rsid w:val="00445F62"/>
    <w:rsid w:val="00446952"/>
    <w:rsid w:val="00446C6F"/>
    <w:rsid w:val="0044737F"/>
    <w:rsid w:val="00450BC5"/>
    <w:rsid w:val="004567ED"/>
    <w:rsid w:val="00463653"/>
    <w:rsid w:val="004642BD"/>
    <w:rsid w:val="004660AA"/>
    <w:rsid w:val="0047112A"/>
    <w:rsid w:val="00475E10"/>
    <w:rsid w:val="00475F85"/>
    <w:rsid w:val="00477CFB"/>
    <w:rsid w:val="004814F3"/>
    <w:rsid w:val="004816FE"/>
    <w:rsid w:val="00481CCC"/>
    <w:rsid w:val="00482BDC"/>
    <w:rsid w:val="0048739F"/>
    <w:rsid w:val="00487B51"/>
    <w:rsid w:val="004915A3"/>
    <w:rsid w:val="00493619"/>
    <w:rsid w:val="00493D90"/>
    <w:rsid w:val="0049511F"/>
    <w:rsid w:val="00497AB6"/>
    <w:rsid w:val="004A04F4"/>
    <w:rsid w:val="004A31A3"/>
    <w:rsid w:val="004A3BCB"/>
    <w:rsid w:val="004A4FE0"/>
    <w:rsid w:val="004A56FB"/>
    <w:rsid w:val="004A5FBA"/>
    <w:rsid w:val="004A6EDE"/>
    <w:rsid w:val="004B4EBA"/>
    <w:rsid w:val="004B4FA7"/>
    <w:rsid w:val="004B79AB"/>
    <w:rsid w:val="004C5493"/>
    <w:rsid w:val="004C6423"/>
    <w:rsid w:val="004C673E"/>
    <w:rsid w:val="004D5F00"/>
    <w:rsid w:val="004D6596"/>
    <w:rsid w:val="004E289D"/>
    <w:rsid w:val="004E5C27"/>
    <w:rsid w:val="004E5C41"/>
    <w:rsid w:val="004E6D7C"/>
    <w:rsid w:val="004E7F0C"/>
    <w:rsid w:val="004F1670"/>
    <w:rsid w:val="004F228A"/>
    <w:rsid w:val="004F474A"/>
    <w:rsid w:val="004F7B08"/>
    <w:rsid w:val="0050360F"/>
    <w:rsid w:val="0050538F"/>
    <w:rsid w:val="005064A5"/>
    <w:rsid w:val="00506EE3"/>
    <w:rsid w:val="00512C13"/>
    <w:rsid w:val="00513FD8"/>
    <w:rsid w:val="00522F6A"/>
    <w:rsid w:val="00527FA9"/>
    <w:rsid w:val="005370A2"/>
    <w:rsid w:val="005438C8"/>
    <w:rsid w:val="0054488B"/>
    <w:rsid w:val="00544AB7"/>
    <w:rsid w:val="0054731B"/>
    <w:rsid w:val="00547390"/>
    <w:rsid w:val="00550BBF"/>
    <w:rsid w:val="005520A6"/>
    <w:rsid w:val="00554917"/>
    <w:rsid w:val="00554F2E"/>
    <w:rsid w:val="0055514E"/>
    <w:rsid w:val="00560CE3"/>
    <w:rsid w:val="00562238"/>
    <w:rsid w:val="0056443E"/>
    <w:rsid w:val="005654CE"/>
    <w:rsid w:val="00566083"/>
    <w:rsid w:val="0057477C"/>
    <w:rsid w:val="0057491B"/>
    <w:rsid w:val="005762AC"/>
    <w:rsid w:val="00580529"/>
    <w:rsid w:val="005807F9"/>
    <w:rsid w:val="00582C51"/>
    <w:rsid w:val="00584162"/>
    <w:rsid w:val="005844F4"/>
    <w:rsid w:val="00585918"/>
    <w:rsid w:val="00592003"/>
    <w:rsid w:val="00592ED1"/>
    <w:rsid w:val="00594CC9"/>
    <w:rsid w:val="005A0883"/>
    <w:rsid w:val="005A2662"/>
    <w:rsid w:val="005A2B8C"/>
    <w:rsid w:val="005A2D22"/>
    <w:rsid w:val="005A505C"/>
    <w:rsid w:val="005A5ADC"/>
    <w:rsid w:val="005A6205"/>
    <w:rsid w:val="005A7BF3"/>
    <w:rsid w:val="005B13D8"/>
    <w:rsid w:val="005B33E0"/>
    <w:rsid w:val="005B421F"/>
    <w:rsid w:val="005B64EA"/>
    <w:rsid w:val="005B6999"/>
    <w:rsid w:val="005C5B2E"/>
    <w:rsid w:val="005C73B1"/>
    <w:rsid w:val="005D197D"/>
    <w:rsid w:val="005D5055"/>
    <w:rsid w:val="005D7371"/>
    <w:rsid w:val="005D7B57"/>
    <w:rsid w:val="005E0B4A"/>
    <w:rsid w:val="005E0FD0"/>
    <w:rsid w:val="005E1F02"/>
    <w:rsid w:val="005E1F04"/>
    <w:rsid w:val="005F097D"/>
    <w:rsid w:val="005F201C"/>
    <w:rsid w:val="005F3114"/>
    <w:rsid w:val="005F3936"/>
    <w:rsid w:val="005F487E"/>
    <w:rsid w:val="005F703E"/>
    <w:rsid w:val="00602F0E"/>
    <w:rsid w:val="006035B1"/>
    <w:rsid w:val="00605E8F"/>
    <w:rsid w:val="00611CB7"/>
    <w:rsid w:val="00617D12"/>
    <w:rsid w:val="006204DB"/>
    <w:rsid w:val="00626335"/>
    <w:rsid w:val="006328E9"/>
    <w:rsid w:val="00634645"/>
    <w:rsid w:val="006369E1"/>
    <w:rsid w:val="00641FC4"/>
    <w:rsid w:val="00643866"/>
    <w:rsid w:val="00644952"/>
    <w:rsid w:val="00645D1D"/>
    <w:rsid w:val="00647152"/>
    <w:rsid w:val="006513FD"/>
    <w:rsid w:val="00653C90"/>
    <w:rsid w:val="00653F95"/>
    <w:rsid w:val="00655353"/>
    <w:rsid w:val="006563CB"/>
    <w:rsid w:val="00657293"/>
    <w:rsid w:val="00657A2B"/>
    <w:rsid w:val="006617F5"/>
    <w:rsid w:val="00661D64"/>
    <w:rsid w:val="00662D8C"/>
    <w:rsid w:val="00662E66"/>
    <w:rsid w:val="006631E1"/>
    <w:rsid w:val="0066357A"/>
    <w:rsid w:val="00665433"/>
    <w:rsid w:val="006733C4"/>
    <w:rsid w:val="006756B0"/>
    <w:rsid w:val="00677B9D"/>
    <w:rsid w:val="0068188F"/>
    <w:rsid w:val="00683E03"/>
    <w:rsid w:val="006849D0"/>
    <w:rsid w:val="00684B3D"/>
    <w:rsid w:val="00684C93"/>
    <w:rsid w:val="00686047"/>
    <w:rsid w:val="0069045E"/>
    <w:rsid w:val="00691086"/>
    <w:rsid w:val="006917BC"/>
    <w:rsid w:val="006945BD"/>
    <w:rsid w:val="00696ACD"/>
    <w:rsid w:val="0069719D"/>
    <w:rsid w:val="006974DE"/>
    <w:rsid w:val="00697D87"/>
    <w:rsid w:val="006A011F"/>
    <w:rsid w:val="006A164C"/>
    <w:rsid w:val="006A2F6B"/>
    <w:rsid w:val="006A55A9"/>
    <w:rsid w:val="006A5C82"/>
    <w:rsid w:val="006A5FD0"/>
    <w:rsid w:val="006A6970"/>
    <w:rsid w:val="006A7C3C"/>
    <w:rsid w:val="006B082E"/>
    <w:rsid w:val="006B3BD0"/>
    <w:rsid w:val="006B3FD9"/>
    <w:rsid w:val="006B450D"/>
    <w:rsid w:val="006B6413"/>
    <w:rsid w:val="006C06EE"/>
    <w:rsid w:val="006C16CA"/>
    <w:rsid w:val="006C2964"/>
    <w:rsid w:val="006C6299"/>
    <w:rsid w:val="006D5C76"/>
    <w:rsid w:val="006D611C"/>
    <w:rsid w:val="006E16F8"/>
    <w:rsid w:val="006E1F36"/>
    <w:rsid w:val="006E3B81"/>
    <w:rsid w:val="006F6AF5"/>
    <w:rsid w:val="00700483"/>
    <w:rsid w:val="00703005"/>
    <w:rsid w:val="00705657"/>
    <w:rsid w:val="00705BD3"/>
    <w:rsid w:val="00707377"/>
    <w:rsid w:val="007123ED"/>
    <w:rsid w:val="00717702"/>
    <w:rsid w:val="00720AA8"/>
    <w:rsid w:val="00723378"/>
    <w:rsid w:val="007271BD"/>
    <w:rsid w:val="00732433"/>
    <w:rsid w:val="007326F9"/>
    <w:rsid w:val="007332B3"/>
    <w:rsid w:val="00735F67"/>
    <w:rsid w:val="0074144F"/>
    <w:rsid w:val="00742CE7"/>
    <w:rsid w:val="00742FA5"/>
    <w:rsid w:val="00747CC3"/>
    <w:rsid w:val="00753CF7"/>
    <w:rsid w:val="00755216"/>
    <w:rsid w:val="007559E6"/>
    <w:rsid w:val="00755A07"/>
    <w:rsid w:val="007609FF"/>
    <w:rsid w:val="00761A77"/>
    <w:rsid w:val="00761C93"/>
    <w:rsid w:val="00767688"/>
    <w:rsid w:val="00767B9C"/>
    <w:rsid w:val="00770709"/>
    <w:rsid w:val="007716E8"/>
    <w:rsid w:val="00771710"/>
    <w:rsid w:val="00784434"/>
    <w:rsid w:val="007900F5"/>
    <w:rsid w:val="00791751"/>
    <w:rsid w:val="00792DE3"/>
    <w:rsid w:val="007A0565"/>
    <w:rsid w:val="007A134E"/>
    <w:rsid w:val="007A1D4D"/>
    <w:rsid w:val="007A4A2B"/>
    <w:rsid w:val="007A5C90"/>
    <w:rsid w:val="007A612B"/>
    <w:rsid w:val="007A624D"/>
    <w:rsid w:val="007B5867"/>
    <w:rsid w:val="007C0EC0"/>
    <w:rsid w:val="007C15AA"/>
    <w:rsid w:val="007C1975"/>
    <w:rsid w:val="007C25E3"/>
    <w:rsid w:val="007C3811"/>
    <w:rsid w:val="007C3F87"/>
    <w:rsid w:val="007C416F"/>
    <w:rsid w:val="007C7797"/>
    <w:rsid w:val="007D1713"/>
    <w:rsid w:val="007D2745"/>
    <w:rsid w:val="007D4778"/>
    <w:rsid w:val="007D52A8"/>
    <w:rsid w:val="007D7207"/>
    <w:rsid w:val="007E0322"/>
    <w:rsid w:val="007E168E"/>
    <w:rsid w:val="007E2A66"/>
    <w:rsid w:val="007E4CF4"/>
    <w:rsid w:val="007E75EF"/>
    <w:rsid w:val="007F2A9D"/>
    <w:rsid w:val="007F2F03"/>
    <w:rsid w:val="007F31CF"/>
    <w:rsid w:val="007F3BE5"/>
    <w:rsid w:val="007F46F8"/>
    <w:rsid w:val="00803343"/>
    <w:rsid w:val="00803607"/>
    <w:rsid w:val="008054B4"/>
    <w:rsid w:val="00805995"/>
    <w:rsid w:val="00810F02"/>
    <w:rsid w:val="008129F3"/>
    <w:rsid w:val="00815DA2"/>
    <w:rsid w:val="00816617"/>
    <w:rsid w:val="0081693C"/>
    <w:rsid w:val="008169D1"/>
    <w:rsid w:val="00816F9A"/>
    <w:rsid w:val="0082295E"/>
    <w:rsid w:val="0082564C"/>
    <w:rsid w:val="008309DA"/>
    <w:rsid w:val="00830AB2"/>
    <w:rsid w:val="008310C9"/>
    <w:rsid w:val="008324FB"/>
    <w:rsid w:val="00833BE3"/>
    <w:rsid w:val="0083419E"/>
    <w:rsid w:val="008356EA"/>
    <w:rsid w:val="00835A39"/>
    <w:rsid w:val="00842864"/>
    <w:rsid w:val="00842CD3"/>
    <w:rsid w:val="00844D36"/>
    <w:rsid w:val="00851111"/>
    <w:rsid w:val="008534B5"/>
    <w:rsid w:val="0085367B"/>
    <w:rsid w:val="0085379B"/>
    <w:rsid w:val="00860E8C"/>
    <w:rsid w:val="00863FB5"/>
    <w:rsid w:val="0087061D"/>
    <w:rsid w:val="00872314"/>
    <w:rsid w:val="00874BD6"/>
    <w:rsid w:val="00877F12"/>
    <w:rsid w:val="008841A6"/>
    <w:rsid w:val="00884C64"/>
    <w:rsid w:val="0088523A"/>
    <w:rsid w:val="00891F62"/>
    <w:rsid w:val="00892EFF"/>
    <w:rsid w:val="00893772"/>
    <w:rsid w:val="0089394F"/>
    <w:rsid w:val="00893F98"/>
    <w:rsid w:val="00893FA2"/>
    <w:rsid w:val="00896C50"/>
    <w:rsid w:val="00897C30"/>
    <w:rsid w:val="008A52D8"/>
    <w:rsid w:val="008A6856"/>
    <w:rsid w:val="008B12A8"/>
    <w:rsid w:val="008B440E"/>
    <w:rsid w:val="008B5212"/>
    <w:rsid w:val="008B6E20"/>
    <w:rsid w:val="008B76D3"/>
    <w:rsid w:val="008C4113"/>
    <w:rsid w:val="008C453B"/>
    <w:rsid w:val="008C7AC9"/>
    <w:rsid w:val="008D0BB9"/>
    <w:rsid w:val="008D4511"/>
    <w:rsid w:val="008D5352"/>
    <w:rsid w:val="008E0EE9"/>
    <w:rsid w:val="008E1E37"/>
    <w:rsid w:val="008E274D"/>
    <w:rsid w:val="008E33CA"/>
    <w:rsid w:val="008E37AF"/>
    <w:rsid w:val="008E3CEE"/>
    <w:rsid w:val="008E4304"/>
    <w:rsid w:val="008E78D2"/>
    <w:rsid w:val="008E7A89"/>
    <w:rsid w:val="008F124B"/>
    <w:rsid w:val="008F356F"/>
    <w:rsid w:val="008F4691"/>
    <w:rsid w:val="008F68B3"/>
    <w:rsid w:val="00901D58"/>
    <w:rsid w:val="00902889"/>
    <w:rsid w:val="00902A68"/>
    <w:rsid w:val="00904FE5"/>
    <w:rsid w:val="00905463"/>
    <w:rsid w:val="00913CED"/>
    <w:rsid w:val="00914AA5"/>
    <w:rsid w:val="00917241"/>
    <w:rsid w:val="00920C61"/>
    <w:rsid w:val="00920DB4"/>
    <w:rsid w:val="00920FFC"/>
    <w:rsid w:val="009218A5"/>
    <w:rsid w:val="00923DBE"/>
    <w:rsid w:val="009257FB"/>
    <w:rsid w:val="009277E0"/>
    <w:rsid w:val="009278C8"/>
    <w:rsid w:val="00927CED"/>
    <w:rsid w:val="0093287F"/>
    <w:rsid w:val="009352C4"/>
    <w:rsid w:val="00936006"/>
    <w:rsid w:val="00941E2E"/>
    <w:rsid w:val="00943CBC"/>
    <w:rsid w:val="009448E4"/>
    <w:rsid w:val="00947F90"/>
    <w:rsid w:val="00951DB6"/>
    <w:rsid w:val="00954B72"/>
    <w:rsid w:val="00955389"/>
    <w:rsid w:val="009559D0"/>
    <w:rsid w:val="009610CC"/>
    <w:rsid w:val="00961C26"/>
    <w:rsid w:val="009637D1"/>
    <w:rsid w:val="00965169"/>
    <w:rsid w:val="0096559F"/>
    <w:rsid w:val="009670D1"/>
    <w:rsid w:val="00970CCF"/>
    <w:rsid w:val="00972A74"/>
    <w:rsid w:val="009765DF"/>
    <w:rsid w:val="00976BC2"/>
    <w:rsid w:val="009775BA"/>
    <w:rsid w:val="0097788A"/>
    <w:rsid w:val="00977F66"/>
    <w:rsid w:val="00980830"/>
    <w:rsid w:val="00982676"/>
    <w:rsid w:val="00985CEF"/>
    <w:rsid w:val="0098660E"/>
    <w:rsid w:val="0098728A"/>
    <w:rsid w:val="00987377"/>
    <w:rsid w:val="009947D8"/>
    <w:rsid w:val="00996CB6"/>
    <w:rsid w:val="00996F4B"/>
    <w:rsid w:val="009A0E26"/>
    <w:rsid w:val="009A12FD"/>
    <w:rsid w:val="009A1B7B"/>
    <w:rsid w:val="009A6E85"/>
    <w:rsid w:val="009A7836"/>
    <w:rsid w:val="009A7EED"/>
    <w:rsid w:val="009B0EC7"/>
    <w:rsid w:val="009B351E"/>
    <w:rsid w:val="009B52DC"/>
    <w:rsid w:val="009B5673"/>
    <w:rsid w:val="009C7400"/>
    <w:rsid w:val="009C7B0E"/>
    <w:rsid w:val="009D1369"/>
    <w:rsid w:val="009D1EF5"/>
    <w:rsid w:val="009D30F2"/>
    <w:rsid w:val="009E00FE"/>
    <w:rsid w:val="009E01FE"/>
    <w:rsid w:val="009E063D"/>
    <w:rsid w:val="009E0832"/>
    <w:rsid w:val="009E3319"/>
    <w:rsid w:val="009F04F4"/>
    <w:rsid w:val="009F0ED6"/>
    <w:rsid w:val="009F15C9"/>
    <w:rsid w:val="009F319D"/>
    <w:rsid w:val="009F3C2D"/>
    <w:rsid w:val="009F475D"/>
    <w:rsid w:val="009F4850"/>
    <w:rsid w:val="009F4CCB"/>
    <w:rsid w:val="009F5CE9"/>
    <w:rsid w:val="009F6A2B"/>
    <w:rsid w:val="00A02348"/>
    <w:rsid w:val="00A056F7"/>
    <w:rsid w:val="00A06D7F"/>
    <w:rsid w:val="00A07162"/>
    <w:rsid w:val="00A112C7"/>
    <w:rsid w:val="00A135B7"/>
    <w:rsid w:val="00A15401"/>
    <w:rsid w:val="00A1754A"/>
    <w:rsid w:val="00A21461"/>
    <w:rsid w:val="00A214DB"/>
    <w:rsid w:val="00A2172B"/>
    <w:rsid w:val="00A230C9"/>
    <w:rsid w:val="00A23536"/>
    <w:rsid w:val="00A2467F"/>
    <w:rsid w:val="00A2777A"/>
    <w:rsid w:val="00A32985"/>
    <w:rsid w:val="00A332C2"/>
    <w:rsid w:val="00A3614C"/>
    <w:rsid w:val="00A3729E"/>
    <w:rsid w:val="00A42131"/>
    <w:rsid w:val="00A4377F"/>
    <w:rsid w:val="00A47365"/>
    <w:rsid w:val="00A51CF9"/>
    <w:rsid w:val="00A52AE6"/>
    <w:rsid w:val="00A535CE"/>
    <w:rsid w:val="00A53F50"/>
    <w:rsid w:val="00A61826"/>
    <w:rsid w:val="00A618CE"/>
    <w:rsid w:val="00A62FC1"/>
    <w:rsid w:val="00A6471D"/>
    <w:rsid w:val="00A7006B"/>
    <w:rsid w:val="00A71CFD"/>
    <w:rsid w:val="00A723E7"/>
    <w:rsid w:val="00A73A61"/>
    <w:rsid w:val="00A73FA8"/>
    <w:rsid w:val="00A741A9"/>
    <w:rsid w:val="00A74607"/>
    <w:rsid w:val="00A75229"/>
    <w:rsid w:val="00A76077"/>
    <w:rsid w:val="00A77DFD"/>
    <w:rsid w:val="00A83247"/>
    <w:rsid w:val="00A84203"/>
    <w:rsid w:val="00A868D8"/>
    <w:rsid w:val="00A87B91"/>
    <w:rsid w:val="00A901F7"/>
    <w:rsid w:val="00A910C4"/>
    <w:rsid w:val="00A91942"/>
    <w:rsid w:val="00A919A5"/>
    <w:rsid w:val="00A93745"/>
    <w:rsid w:val="00A94EC6"/>
    <w:rsid w:val="00A96999"/>
    <w:rsid w:val="00A97D87"/>
    <w:rsid w:val="00AA0A49"/>
    <w:rsid w:val="00AA15B8"/>
    <w:rsid w:val="00AA1831"/>
    <w:rsid w:val="00AA47A3"/>
    <w:rsid w:val="00AA6F17"/>
    <w:rsid w:val="00AB08B1"/>
    <w:rsid w:val="00AB0EE8"/>
    <w:rsid w:val="00AB25E3"/>
    <w:rsid w:val="00AB2CE2"/>
    <w:rsid w:val="00AB5715"/>
    <w:rsid w:val="00AB6B3A"/>
    <w:rsid w:val="00AB6B4C"/>
    <w:rsid w:val="00AC06F6"/>
    <w:rsid w:val="00AC3901"/>
    <w:rsid w:val="00AC563D"/>
    <w:rsid w:val="00AC767A"/>
    <w:rsid w:val="00AD00F9"/>
    <w:rsid w:val="00AD3116"/>
    <w:rsid w:val="00AD4117"/>
    <w:rsid w:val="00AE370A"/>
    <w:rsid w:val="00AE6732"/>
    <w:rsid w:val="00AE7C5C"/>
    <w:rsid w:val="00AF0885"/>
    <w:rsid w:val="00AF1314"/>
    <w:rsid w:val="00AF214B"/>
    <w:rsid w:val="00AF447D"/>
    <w:rsid w:val="00AF66E8"/>
    <w:rsid w:val="00AF7C22"/>
    <w:rsid w:val="00AF7F5E"/>
    <w:rsid w:val="00B03145"/>
    <w:rsid w:val="00B0357B"/>
    <w:rsid w:val="00B03A86"/>
    <w:rsid w:val="00B063B6"/>
    <w:rsid w:val="00B07950"/>
    <w:rsid w:val="00B10B6A"/>
    <w:rsid w:val="00B1484F"/>
    <w:rsid w:val="00B23995"/>
    <w:rsid w:val="00B26F08"/>
    <w:rsid w:val="00B26F58"/>
    <w:rsid w:val="00B27B30"/>
    <w:rsid w:val="00B305F4"/>
    <w:rsid w:val="00B3092A"/>
    <w:rsid w:val="00B31F3C"/>
    <w:rsid w:val="00B361F2"/>
    <w:rsid w:val="00B4102E"/>
    <w:rsid w:val="00B43EFC"/>
    <w:rsid w:val="00B520CA"/>
    <w:rsid w:val="00B57A08"/>
    <w:rsid w:val="00B57EC1"/>
    <w:rsid w:val="00B60467"/>
    <w:rsid w:val="00B61408"/>
    <w:rsid w:val="00B63F62"/>
    <w:rsid w:val="00B65555"/>
    <w:rsid w:val="00B704C7"/>
    <w:rsid w:val="00B70D98"/>
    <w:rsid w:val="00B72534"/>
    <w:rsid w:val="00B73A1B"/>
    <w:rsid w:val="00B7592A"/>
    <w:rsid w:val="00B76D90"/>
    <w:rsid w:val="00B77D19"/>
    <w:rsid w:val="00B82DE9"/>
    <w:rsid w:val="00B83ABC"/>
    <w:rsid w:val="00B849D5"/>
    <w:rsid w:val="00B864FB"/>
    <w:rsid w:val="00B86F10"/>
    <w:rsid w:val="00B9093D"/>
    <w:rsid w:val="00B93398"/>
    <w:rsid w:val="00B93D7E"/>
    <w:rsid w:val="00B93DE7"/>
    <w:rsid w:val="00B96443"/>
    <w:rsid w:val="00BA348D"/>
    <w:rsid w:val="00BA67DD"/>
    <w:rsid w:val="00BA6BA3"/>
    <w:rsid w:val="00BA6BC3"/>
    <w:rsid w:val="00BA7170"/>
    <w:rsid w:val="00BB40DE"/>
    <w:rsid w:val="00BB52D9"/>
    <w:rsid w:val="00BC0BD6"/>
    <w:rsid w:val="00BC23D3"/>
    <w:rsid w:val="00BC40AC"/>
    <w:rsid w:val="00BC7226"/>
    <w:rsid w:val="00BC7602"/>
    <w:rsid w:val="00BD1F75"/>
    <w:rsid w:val="00BD2D64"/>
    <w:rsid w:val="00BD37BF"/>
    <w:rsid w:val="00BE261D"/>
    <w:rsid w:val="00BE6EA0"/>
    <w:rsid w:val="00BF0D21"/>
    <w:rsid w:val="00BF3A1F"/>
    <w:rsid w:val="00BF5C98"/>
    <w:rsid w:val="00C01080"/>
    <w:rsid w:val="00C0217B"/>
    <w:rsid w:val="00C02605"/>
    <w:rsid w:val="00C03225"/>
    <w:rsid w:val="00C0684D"/>
    <w:rsid w:val="00C06EC6"/>
    <w:rsid w:val="00C20D05"/>
    <w:rsid w:val="00C212D8"/>
    <w:rsid w:val="00C219EE"/>
    <w:rsid w:val="00C22A51"/>
    <w:rsid w:val="00C25568"/>
    <w:rsid w:val="00C26C36"/>
    <w:rsid w:val="00C33973"/>
    <w:rsid w:val="00C351AC"/>
    <w:rsid w:val="00C37486"/>
    <w:rsid w:val="00C37BAF"/>
    <w:rsid w:val="00C40461"/>
    <w:rsid w:val="00C404D2"/>
    <w:rsid w:val="00C4155B"/>
    <w:rsid w:val="00C42528"/>
    <w:rsid w:val="00C50384"/>
    <w:rsid w:val="00C52BA0"/>
    <w:rsid w:val="00C55107"/>
    <w:rsid w:val="00C606BD"/>
    <w:rsid w:val="00C61708"/>
    <w:rsid w:val="00C62491"/>
    <w:rsid w:val="00C6387A"/>
    <w:rsid w:val="00C65763"/>
    <w:rsid w:val="00C665E7"/>
    <w:rsid w:val="00C73A74"/>
    <w:rsid w:val="00C73FDF"/>
    <w:rsid w:val="00C7627C"/>
    <w:rsid w:val="00C81072"/>
    <w:rsid w:val="00C85E81"/>
    <w:rsid w:val="00C867CA"/>
    <w:rsid w:val="00C86D08"/>
    <w:rsid w:val="00C918AF"/>
    <w:rsid w:val="00C91C01"/>
    <w:rsid w:val="00C9264A"/>
    <w:rsid w:val="00C9345E"/>
    <w:rsid w:val="00C96500"/>
    <w:rsid w:val="00CA17D7"/>
    <w:rsid w:val="00CA7E55"/>
    <w:rsid w:val="00CB15A0"/>
    <w:rsid w:val="00CB1660"/>
    <w:rsid w:val="00CB223A"/>
    <w:rsid w:val="00CB6E3C"/>
    <w:rsid w:val="00CC3A09"/>
    <w:rsid w:val="00CC58AD"/>
    <w:rsid w:val="00CC6A70"/>
    <w:rsid w:val="00CC79B3"/>
    <w:rsid w:val="00CC7EBE"/>
    <w:rsid w:val="00CD159E"/>
    <w:rsid w:val="00CD57E4"/>
    <w:rsid w:val="00CE0F61"/>
    <w:rsid w:val="00CE7382"/>
    <w:rsid w:val="00CF56D1"/>
    <w:rsid w:val="00CF587D"/>
    <w:rsid w:val="00CF64A3"/>
    <w:rsid w:val="00CF742E"/>
    <w:rsid w:val="00D042A4"/>
    <w:rsid w:val="00D0548D"/>
    <w:rsid w:val="00D06FAB"/>
    <w:rsid w:val="00D101D6"/>
    <w:rsid w:val="00D10A01"/>
    <w:rsid w:val="00D12D56"/>
    <w:rsid w:val="00D154F4"/>
    <w:rsid w:val="00D156FC"/>
    <w:rsid w:val="00D27935"/>
    <w:rsid w:val="00D34799"/>
    <w:rsid w:val="00D34C23"/>
    <w:rsid w:val="00D35DE3"/>
    <w:rsid w:val="00D424D3"/>
    <w:rsid w:val="00D424EB"/>
    <w:rsid w:val="00D4761F"/>
    <w:rsid w:val="00D50234"/>
    <w:rsid w:val="00D55295"/>
    <w:rsid w:val="00D57391"/>
    <w:rsid w:val="00D57602"/>
    <w:rsid w:val="00D57DB6"/>
    <w:rsid w:val="00D64319"/>
    <w:rsid w:val="00D676EE"/>
    <w:rsid w:val="00D71791"/>
    <w:rsid w:val="00D725F6"/>
    <w:rsid w:val="00D7697E"/>
    <w:rsid w:val="00D80C32"/>
    <w:rsid w:val="00D83AB9"/>
    <w:rsid w:val="00D84D2D"/>
    <w:rsid w:val="00D853E1"/>
    <w:rsid w:val="00D85B76"/>
    <w:rsid w:val="00D85F94"/>
    <w:rsid w:val="00D87CF4"/>
    <w:rsid w:val="00D9164C"/>
    <w:rsid w:val="00D92488"/>
    <w:rsid w:val="00D96560"/>
    <w:rsid w:val="00D96803"/>
    <w:rsid w:val="00D9713B"/>
    <w:rsid w:val="00DA0E76"/>
    <w:rsid w:val="00DA5080"/>
    <w:rsid w:val="00DA75F9"/>
    <w:rsid w:val="00DB0477"/>
    <w:rsid w:val="00DB4B47"/>
    <w:rsid w:val="00DB6B84"/>
    <w:rsid w:val="00DB7F77"/>
    <w:rsid w:val="00DC3104"/>
    <w:rsid w:val="00DC738A"/>
    <w:rsid w:val="00DD06BE"/>
    <w:rsid w:val="00DD6AFE"/>
    <w:rsid w:val="00DD6D8B"/>
    <w:rsid w:val="00DE03B5"/>
    <w:rsid w:val="00DE09C9"/>
    <w:rsid w:val="00DE0D40"/>
    <w:rsid w:val="00DE2C70"/>
    <w:rsid w:val="00DE3333"/>
    <w:rsid w:val="00DE718F"/>
    <w:rsid w:val="00DE71FD"/>
    <w:rsid w:val="00DF0D51"/>
    <w:rsid w:val="00DF16D1"/>
    <w:rsid w:val="00DF3A2C"/>
    <w:rsid w:val="00DF4A6A"/>
    <w:rsid w:val="00DF5F01"/>
    <w:rsid w:val="00DF66A6"/>
    <w:rsid w:val="00E011AC"/>
    <w:rsid w:val="00E03DAC"/>
    <w:rsid w:val="00E045B7"/>
    <w:rsid w:val="00E073AD"/>
    <w:rsid w:val="00E10A0F"/>
    <w:rsid w:val="00E118FD"/>
    <w:rsid w:val="00E11C91"/>
    <w:rsid w:val="00E12AF1"/>
    <w:rsid w:val="00E16BFC"/>
    <w:rsid w:val="00E1736B"/>
    <w:rsid w:val="00E21A3A"/>
    <w:rsid w:val="00E23F46"/>
    <w:rsid w:val="00E25EB3"/>
    <w:rsid w:val="00E272CD"/>
    <w:rsid w:val="00E318A2"/>
    <w:rsid w:val="00E35920"/>
    <w:rsid w:val="00E424A3"/>
    <w:rsid w:val="00E444F7"/>
    <w:rsid w:val="00E44EAF"/>
    <w:rsid w:val="00E4578C"/>
    <w:rsid w:val="00E457F7"/>
    <w:rsid w:val="00E46350"/>
    <w:rsid w:val="00E47980"/>
    <w:rsid w:val="00E50EBB"/>
    <w:rsid w:val="00E51668"/>
    <w:rsid w:val="00E52BD7"/>
    <w:rsid w:val="00E52FA1"/>
    <w:rsid w:val="00E57EEE"/>
    <w:rsid w:val="00E60093"/>
    <w:rsid w:val="00E6194D"/>
    <w:rsid w:val="00E61E6F"/>
    <w:rsid w:val="00E62B33"/>
    <w:rsid w:val="00E6515B"/>
    <w:rsid w:val="00E65A29"/>
    <w:rsid w:val="00E66447"/>
    <w:rsid w:val="00E67A71"/>
    <w:rsid w:val="00E756ED"/>
    <w:rsid w:val="00E827F5"/>
    <w:rsid w:val="00E83A2D"/>
    <w:rsid w:val="00E84204"/>
    <w:rsid w:val="00E851B9"/>
    <w:rsid w:val="00E866C3"/>
    <w:rsid w:val="00E87097"/>
    <w:rsid w:val="00E87467"/>
    <w:rsid w:val="00E91F84"/>
    <w:rsid w:val="00E92688"/>
    <w:rsid w:val="00E9392E"/>
    <w:rsid w:val="00E948BD"/>
    <w:rsid w:val="00E976F7"/>
    <w:rsid w:val="00E9773E"/>
    <w:rsid w:val="00EA09DA"/>
    <w:rsid w:val="00EA0C5B"/>
    <w:rsid w:val="00EA3C8C"/>
    <w:rsid w:val="00EA4E47"/>
    <w:rsid w:val="00EA5576"/>
    <w:rsid w:val="00EA5786"/>
    <w:rsid w:val="00EA645F"/>
    <w:rsid w:val="00EB0425"/>
    <w:rsid w:val="00EB143C"/>
    <w:rsid w:val="00EB16CF"/>
    <w:rsid w:val="00EB247B"/>
    <w:rsid w:val="00EB2DA5"/>
    <w:rsid w:val="00EB30B5"/>
    <w:rsid w:val="00EB51EA"/>
    <w:rsid w:val="00EB6E70"/>
    <w:rsid w:val="00EC0345"/>
    <w:rsid w:val="00EC0DAD"/>
    <w:rsid w:val="00EC2CBF"/>
    <w:rsid w:val="00EC3636"/>
    <w:rsid w:val="00ED13FE"/>
    <w:rsid w:val="00ED1C6F"/>
    <w:rsid w:val="00ED2909"/>
    <w:rsid w:val="00ED2ACD"/>
    <w:rsid w:val="00ED2D3B"/>
    <w:rsid w:val="00ED5BFC"/>
    <w:rsid w:val="00ED7BA0"/>
    <w:rsid w:val="00EE0359"/>
    <w:rsid w:val="00EE082A"/>
    <w:rsid w:val="00EE0FE4"/>
    <w:rsid w:val="00EE125E"/>
    <w:rsid w:val="00EE1B40"/>
    <w:rsid w:val="00EE1DF7"/>
    <w:rsid w:val="00EE4B1A"/>
    <w:rsid w:val="00EE5611"/>
    <w:rsid w:val="00EE727B"/>
    <w:rsid w:val="00EE72B0"/>
    <w:rsid w:val="00EF0710"/>
    <w:rsid w:val="00EF0B5A"/>
    <w:rsid w:val="00EF0ED3"/>
    <w:rsid w:val="00EF2046"/>
    <w:rsid w:val="00EF3E2A"/>
    <w:rsid w:val="00EF4CD4"/>
    <w:rsid w:val="00EF4F9A"/>
    <w:rsid w:val="00EF6E05"/>
    <w:rsid w:val="00EF74B4"/>
    <w:rsid w:val="00EF7D8E"/>
    <w:rsid w:val="00F025DE"/>
    <w:rsid w:val="00F04E26"/>
    <w:rsid w:val="00F10435"/>
    <w:rsid w:val="00F10B3C"/>
    <w:rsid w:val="00F14157"/>
    <w:rsid w:val="00F15B29"/>
    <w:rsid w:val="00F15EF1"/>
    <w:rsid w:val="00F1605A"/>
    <w:rsid w:val="00F20215"/>
    <w:rsid w:val="00F20BC2"/>
    <w:rsid w:val="00F2240E"/>
    <w:rsid w:val="00F22B65"/>
    <w:rsid w:val="00F237A8"/>
    <w:rsid w:val="00F25E93"/>
    <w:rsid w:val="00F267AE"/>
    <w:rsid w:val="00F27055"/>
    <w:rsid w:val="00F31D67"/>
    <w:rsid w:val="00F33A13"/>
    <w:rsid w:val="00F34903"/>
    <w:rsid w:val="00F37B81"/>
    <w:rsid w:val="00F42157"/>
    <w:rsid w:val="00F42CCC"/>
    <w:rsid w:val="00F46265"/>
    <w:rsid w:val="00F47C64"/>
    <w:rsid w:val="00F5296B"/>
    <w:rsid w:val="00F54C81"/>
    <w:rsid w:val="00F5704B"/>
    <w:rsid w:val="00F605D8"/>
    <w:rsid w:val="00F61587"/>
    <w:rsid w:val="00F61732"/>
    <w:rsid w:val="00F62144"/>
    <w:rsid w:val="00F63BC1"/>
    <w:rsid w:val="00F6483F"/>
    <w:rsid w:val="00F6613D"/>
    <w:rsid w:val="00F703E8"/>
    <w:rsid w:val="00F734FD"/>
    <w:rsid w:val="00F73D0B"/>
    <w:rsid w:val="00F740EF"/>
    <w:rsid w:val="00F7517D"/>
    <w:rsid w:val="00F7637A"/>
    <w:rsid w:val="00F80CD0"/>
    <w:rsid w:val="00F8575F"/>
    <w:rsid w:val="00F904B1"/>
    <w:rsid w:val="00F93D5B"/>
    <w:rsid w:val="00F972BF"/>
    <w:rsid w:val="00FA24BD"/>
    <w:rsid w:val="00FA26E5"/>
    <w:rsid w:val="00FA405A"/>
    <w:rsid w:val="00FA5A1F"/>
    <w:rsid w:val="00FA6144"/>
    <w:rsid w:val="00FA6D9B"/>
    <w:rsid w:val="00FB156E"/>
    <w:rsid w:val="00FB7663"/>
    <w:rsid w:val="00FC1BE7"/>
    <w:rsid w:val="00FC5823"/>
    <w:rsid w:val="00FC6691"/>
    <w:rsid w:val="00FC73A5"/>
    <w:rsid w:val="00FC7779"/>
    <w:rsid w:val="00FD3D23"/>
    <w:rsid w:val="00FD7096"/>
    <w:rsid w:val="00FE4196"/>
    <w:rsid w:val="00FE5B9B"/>
    <w:rsid w:val="00FF14BF"/>
    <w:rsid w:val="00FF3322"/>
    <w:rsid w:val="00FF372B"/>
    <w:rsid w:val="00FF3994"/>
    <w:rsid w:val="00FF7BD5"/>
    <w:rsid w:val="00FF7EFF"/>
    <w:rsid w:val="3A8B655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C5F9"/>
  <w15:chartTrackingRefBased/>
  <w15:docId w15:val="{E77BAEED-65DC-44F2-B48F-BE6738AB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104"/>
    <w:pPr>
      <w:ind w:left="720"/>
      <w:contextualSpacing/>
    </w:pPr>
  </w:style>
  <w:style w:type="table" w:styleId="TableGrid">
    <w:name w:val="Table Grid"/>
    <w:basedOn w:val="TableNormal"/>
    <w:uiPriority w:val="39"/>
    <w:rsid w:val="00F02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8728A"/>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091F3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5B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33E0"/>
    <w:rPr>
      <w:rFonts w:ascii="Courier New" w:eastAsia="Times New Roman" w:hAnsi="Courier New" w:cs="Courier New"/>
      <w:sz w:val="20"/>
      <w:szCs w:val="20"/>
    </w:rPr>
  </w:style>
  <w:style w:type="character" w:styleId="Hyperlink">
    <w:name w:val="Hyperlink"/>
    <w:uiPriority w:val="99"/>
    <w:unhideWhenUsed/>
    <w:rsid w:val="00DA75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3519">
      <w:bodyDiv w:val="1"/>
      <w:marLeft w:val="0"/>
      <w:marRight w:val="0"/>
      <w:marTop w:val="0"/>
      <w:marBottom w:val="0"/>
      <w:divBdr>
        <w:top w:val="none" w:sz="0" w:space="0" w:color="auto"/>
        <w:left w:val="none" w:sz="0" w:space="0" w:color="auto"/>
        <w:bottom w:val="none" w:sz="0" w:space="0" w:color="auto"/>
        <w:right w:val="none" w:sz="0" w:space="0" w:color="auto"/>
      </w:divBdr>
    </w:div>
    <w:div w:id="1061444358">
      <w:bodyDiv w:val="1"/>
      <w:marLeft w:val="0"/>
      <w:marRight w:val="0"/>
      <w:marTop w:val="0"/>
      <w:marBottom w:val="0"/>
      <w:divBdr>
        <w:top w:val="none" w:sz="0" w:space="0" w:color="auto"/>
        <w:left w:val="none" w:sz="0" w:space="0" w:color="auto"/>
        <w:bottom w:val="none" w:sz="0" w:space="0" w:color="auto"/>
        <w:right w:val="none" w:sz="0" w:space="0" w:color="auto"/>
      </w:divBdr>
    </w:div>
    <w:div w:id="161732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caron1211@gmail.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Cyoni10@gmail.com"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3F614-5B44-4DF5-A53A-95A3DF733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3354</Words>
  <Characters>16775</Characters>
  <Application>Microsoft Office Word</Application>
  <DocSecurity>0</DocSecurity>
  <Lines>139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Cohen</dc:creator>
  <cp:keywords/>
  <dc:description/>
  <cp:lastModifiedBy>כרמל רון</cp:lastModifiedBy>
  <cp:revision>2</cp:revision>
  <dcterms:created xsi:type="dcterms:W3CDTF">2020-03-11T08:28:00Z</dcterms:created>
  <dcterms:modified xsi:type="dcterms:W3CDTF">2020-03-11T08:28:00Z</dcterms:modified>
</cp:coreProperties>
</file>